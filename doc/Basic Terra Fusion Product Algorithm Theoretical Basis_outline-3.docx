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C2DD" w14:textId="77777777" w:rsidR="00BF1578" w:rsidRPr="00200523" w:rsidRDefault="00BF1578" w:rsidP="00BF1578">
      <w:pPr>
        <w:pStyle w:val="Title"/>
        <w:jc w:val="center"/>
        <w:rPr>
          <w:rStyle w:val="BookTitle"/>
          <w:rFonts w:ascii="Times" w:hAnsi="Times"/>
          <w:color w:val="auto"/>
        </w:rPr>
      </w:pPr>
      <w:r w:rsidRPr="00200523">
        <w:rPr>
          <w:rStyle w:val="BookTitle"/>
          <w:rFonts w:ascii="Times" w:hAnsi="Times"/>
          <w:color w:val="auto"/>
        </w:rPr>
        <w:t>Basic Terra Fusion Product Algorithm Theoretical Basis</w:t>
      </w:r>
      <w:r>
        <w:rPr>
          <w:rStyle w:val="BookTitle"/>
          <w:rFonts w:ascii="Times" w:hAnsi="Times"/>
          <w:color w:val="auto"/>
        </w:rPr>
        <w:t xml:space="preserve"> and Data Specifications</w:t>
      </w:r>
    </w:p>
    <w:p w14:paraId="6AF58561" w14:textId="77777777" w:rsidR="00BF1578" w:rsidRPr="00200523" w:rsidRDefault="00BF1578" w:rsidP="00BF1578">
      <w:pPr>
        <w:rPr>
          <w:rFonts w:ascii="Times" w:eastAsia="Times New Roman" w:hAnsi="Times"/>
        </w:rPr>
      </w:pPr>
    </w:p>
    <w:p w14:paraId="680AC60F" w14:textId="77777777" w:rsidR="00BF1578" w:rsidRPr="00200523" w:rsidRDefault="00BF1578" w:rsidP="00BF1578">
      <w:pPr>
        <w:rPr>
          <w:rFonts w:ascii="Times" w:eastAsia="Times New Roman" w:hAnsi="Times"/>
        </w:rPr>
      </w:pPr>
    </w:p>
    <w:p w14:paraId="005D15FA" w14:textId="77777777" w:rsidR="00BF1578" w:rsidRPr="00200523" w:rsidRDefault="00BF1578" w:rsidP="00BF1578">
      <w:pPr>
        <w:rPr>
          <w:rFonts w:ascii="Times" w:eastAsia="Times New Roman" w:hAnsi="Times"/>
        </w:rPr>
      </w:pPr>
    </w:p>
    <w:p w14:paraId="0E20DA36" w14:textId="77777777" w:rsidR="00BF1578" w:rsidRPr="00200523" w:rsidRDefault="00BF1578" w:rsidP="00BF1578">
      <w:pPr>
        <w:rPr>
          <w:rFonts w:ascii="Times" w:eastAsia="Times New Roman" w:hAnsi="Times"/>
        </w:rPr>
      </w:pPr>
    </w:p>
    <w:p w14:paraId="1D5FFA8D" w14:textId="77777777" w:rsidR="00BF1578" w:rsidRPr="00200523" w:rsidRDefault="00BF1578" w:rsidP="00BF1578">
      <w:pPr>
        <w:rPr>
          <w:rFonts w:ascii="Times" w:eastAsia="Times New Roman" w:hAnsi="Times"/>
        </w:rPr>
      </w:pPr>
      <w:r w:rsidRPr="00200523">
        <w:rPr>
          <w:rFonts w:ascii="Times" w:eastAsia="Times New Roman" w:hAnsi="Times"/>
        </w:rPr>
        <w:t>Guang</w:t>
      </w:r>
      <w:r>
        <w:rPr>
          <w:rFonts w:ascii="Times" w:eastAsia="Times New Roman" w:hAnsi="Times"/>
        </w:rPr>
        <w:t>yu</w:t>
      </w:r>
      <w:r w:rsidRPr="00200523">
        <w:rPr>
          <w:rFonts w:ascii="Times" w:eastAsia="Times New Roman" w:hAnsi="Times"/>
        </w:rPr>
        <w:t xml:space="preserve"> Zhao</w:t>
      </w:r>
      <w:r>
        <w:rPr>
          <w:rFonts w:ascii="Times" w:eastAsia="Times New Roman" w:hAnsi="Times"/>
          <w:vertAlign w:val="superscript"/>
        </w:rPr>
        <w:t>1</w:t>
      </w:r>
    </w:p>
    <w:p w14:paraId="061BA629" w14:textId="77777777" w:rsidR="00BF1578" w:rsidRPr="00200523" w:rsidRDefault="00BF1578" w:rsidP="00BF1578">
      <w:pPr>
        <w:rPr>
          <w:rFonts w:ascii="Times" w:eastAsia="Times New Roman" w:hAnsi="Times"/>
        </w:rPr>
      </w:pPr>
      <w:proofErr w:type="spellStart"/>
      <w:r w:rsidRPr="00200523">
        <w:rPr>
          <w:rFonts w:ascii="Times" w:eastAsia="Times New Roman" w:hAnsi="Times"/>
        </w:rPr>
        <w:t>Muqun</w:t>
      </w:r>
      <w:proofErr w:type="spellEnd"/>
      <w:r w:rsidRPr="00200523">
        <w:rPr>
          <w:rFonts w:ascii="Times" w:eastAsia="Times New Roman" w:hAnsi="Times"/>
        </w:rPr>
        <w:t xml:space="preserve"> Yang</w:t>
      </w:r>
      <w:r>
        <w:rPr>
          <w:rFonts w:ascii="Times" w:eastAsia="Times New Roman" w:hAnsi="Times"/>
          <w:vertAlign w:val="superscript"/>
        </w:rPr>
        <w:t>2</w:t>
      </w:r>
    </w:p>
    <w:p w14:paraId="6DC21BA7" w14:textId="77777777" w:rsidR="00BF1578" w:rsidRDefault="00BF1578" w:rsidP="00BF1578">
      <w:pPr>
        <w:rPr>
          <w:rFonts w:ascii="Times" w:eastAsia="Times New Roman" w:hAnsi="Times"/>
        </w:rPr>
      </w:pPr>
      <w:r w:rsidRPr="00200523">
        <w:rPr>
          <w:rFonts w:ascii="Times" w:eastAsia="Times New Roman" w:hAnsi="Times"/>
        </w:rPr>
        <w:t>Landon Clipp</w:t>
      </w:r>
      <w:r>
        <w:rPr>
          <w:rFonts w:ascii="Times" w:eastAsia="Times New Roman" w:hAnsi="Times"/>
          <w:vertAlign w:val="superscript"/>
        </w:rPr>
        <w:t>3</w:t>
      </w:r>
      <w:r w:rsidRPr="00200523">
        <w:rPr>
          <w:rFonts w:ascii="Times" w:eastAsia="Times New Roman" w:hAnsi="Times"/>
        </w:rPr>
        <w:t xml:space="preserve"> </w:t>
      </w:r>
    </w:p>
    <w:p w14:paraId="4AABCEAD" w14:textId="77777777" w:rsidR="00BF1578" w:rsidRDefault="00BF1578" w:rsidP="00BF1578">
      <w:pPr>
        <w:rPr>
          <w:rFonts w:ascii="Times" w:eastAsia="Times New Roman" w:hAnsi="Times"/>
        </w:rPr>
      </w:pPr>
      <w:proofErr w:type="spellStart"/>
      <w:r>
        <w:rPr>
          <w:rFonts w:ascii="Times" w:eastAsia="Times New Roman" w:hAnsi="Times"/>
        </w:rPr>
        <w:t>Yizhao</w:t>
      </w:r>
      <w:proofErr w:type="spellEnd"/>
      <w:r>
        <w:rPr>
          <w:rFonts w:ascii="Times" w:eastAsia="Times New Roman" w:hAnsi="Times"/>
        </w:rPr>
        <w:t xml:space="preserve"> Gao</w:t>
      </w:r>
      <w:r>
        <w:rPr>
          <w:rFonts w:ascii="Times" w:eastAsia="Times New Roman" w:hAnsi="Times"/>
          <w:vertAlign w:val="superscript"/>
        </w:rPr>
        <w:t>4</w:t>
      </w:r>
    </w:p>
    <w:p w14:paraId="3C24AA2D" w14:textId="77777777" w:rsidR="00BF1578" w:rsidRDefault="00BF1578" w:rsidP="00BF1578">
      <w:pPr>
        <w:rPr>
          <w:rFonts w:ascii="Times" w:eastAsia="Times New Roman" w:hAnsi="Times"/>
        </w:rPr>
      </w:pPr>
      <w:r>
        <w:rPr>
          <w:rFonts w:ascii="Times" w:eastAsia="Times New Roman" w:hAnsi="Times"/>
        </w:rPr>
        <w:t>H. Joe Lee</w:t>
      </w:r>
      <w:r>
        <w:rPr>
          <w:rFonts w:ascii="Times" w:eastAsia="Times New Roman" w:hAnsi="Times"/>
          <w:vertAlign w:val="superscript"/>
        </w:rPr>
        <w:t>2</w:t>
      </w:r>
    </w:p>
    <w:p w14:paraId="65A14654" w14:textId="77777777" w:rsidR="00BF1578" w:rsidRPr="00200523" w:rsidRDefault="00BF1578" w:rsidP="00BF1578">
      <w:pPr>
        <w:rPr>
          <w:rFonts w:ascii="Times" w:eastAsia="Times New Roman" w:hAnsi="Times"/>
        </w:rPr>
      </w:pPr>
      <w:r w:rsidRPr="00200523">
        <w:rPr>
          <w:rFonts w:ascii="Times" w:eastAsia="Times New Roman" w:hAnsi="Times"/>
        </w:rPr>
        <w:t>Larry Di Girolamo</w:t>
      </w:r>
      <w:r>
        <w:rPr>
          <w:rFonts w:ascii="Times" w:eastAsia="Times New Roman" w:hAnsi="Times"/>
          <w:vertAlign w:val="superscript"/>
        </w:rPr>
        <w:t>1</w:t>
      </w:r>
    </w:p>
    <w:p w14:paraId="7713F761" w14:textId="77777777" w:rsidR="00BF1578" w:rsidRPr="00200523" w:rsidRDefault="00BF1578" w:rsidP="00BF1578">
      <w:pPr>
        <w:rPr>
          <w:rFonts w:ascii="Times" w:eastAsia="Times New Roman" w:hAnsi="Times"/>
        </w:rPr>
      </w:pPr>
    </w:p>
    <w:p w14:paraId="54062F89" w14:textId="77777777" w:rsidR="00BF1578" w:rsidRPr="00200523" w:rsidRDefault="00BF1578" w:rsidP="00BF1578">
      <w:pPr>
        <w:rPr>
          <w:rFonts w:ascii="Times" w:eastAsia="Times New Roman" w:hAnsi="Times"/>
        </w:rPr>
      </w:pPr>
    </w:p>
    <w:p w14:paraId="0C5A78CF" w14:textId="77777777" w:rsidR="00BF1578" w:rsidRPr="00200523" w:rsidRDefault="00BF1578" w:rsidP="00BF1578">
      <w:pPr>
        <w:rPr>
          <w:rFonts w:ascii="Times" w:eastAsia="Times New Roman" w:hAnsi="Times"/>
        </w:rPr>
      </w:pPr>
    </w:p>
    <w:p w14:paraId="05D94F1B" w14:textId="77777777" w:rsidR="00BF1578" w:rsidRPr="00200523" w:rsidRDefault="00BF1578" w:rsidP="00BF1578">
      <w:pPr>
        <w:rPr>
          <w:rFonts w:ascii="Times" w:hAnsi="Times"/>
        </w:rPr>
      </w:pPr>
    </w:p>
    <w:p w14:paraId="7CBC713B" w14:textId="77777777" w:rsidR="00BF1578" w:rsidRPr="00200523" w:rsidRDefault="00BF1578" w:rsidP="00BF1578">
      <w:pPr>
        <w:rPr>
          <w:rFonts w:ascii="Times" w:hAnsi="Times"/>
        </w:rPr>
      </w:pPr>
    </w:p>
    <w:p w14:paraId="6450EE00" w14:textId="77777777" w:rsidR="00BF1578" w:rsidRPr="00200523" w:rsidRDefault="00BF1578" w:rsidP="00BF1578">
      <w:pPr>
        <w:rPr>
          <w:rFonts w:ascii="Times" w:hAnsi="Times"/>
        </w:rPr>
      </w:pPr>
    </w:p>
    <w:p w14:paraId="0FC762B9" w14:textId="77777777" w:rsidR="00BF1578" w:rsidRPr="00200523" w:rsidRDefault="00BF1578" w:rsidP="00BF1578">
      <w:pPr>
        <w:rPr>
          <w:rFonts w:ascii="Times" w:hAnsi="Times"/>
        </w:rPr>
      </w:pPr>
    </w:p>
    <w:p w14:paraId="6F231C2F" w14:textId="77777777" w:rsidR="00BF1578" w:rsidRPr="00200523" w:rsidRDefault="00BF1578" w:rsidP="00BF1578">
      <w:pPr>
        <w:rPr>
          <w:rFonts w:ascii="Times" w:hAnsi="Times"/>
        </w:rPr>
      </w:pPr>
    </w:p>
    <w:p w14:paraId="30FD3421" w14:textId="77777777" w:rsidR="00BF1578" w:rsidRDefault="00BF1578" w:rsidP="00BF1578">
      <w:pPr>
        <w:rPr>
          <w:rFonts w:ascii="Times" w:hAnsi="Times"/>
        </w:rPr>
      </w:pPr>
    </w:p>
    <w:p w14:paraId="7CC5B5F8" w14:textId="77777777" w:rsidR="00BF1578" w:rsidRDefault="00BF1578" w:rsidP="00BF1578">
      <w:pPr>
        <w:rPr>
          <w:rFonts w:ascii="Times" w:hAnsi="Times"/>
        </w:rPr>
      </w:pPr>
    </w:p>
    <w:p w14:paraId="47E2DF15" w14:textId="77777777" w:rsidR="00BF1578" w:rsidRDefault="00BF1578" w:rsidP="00BF1578">
      <w:pPr>
        <w:rPr>
          <w:rFonts w:ascii="Times" w:hAnsi="Times"/>
        </w:rPr>
      </w:pPr>
    </w:p>
    <w:p w14:paraId="6595095C" w14:textId="77777777" w:rsidR="00BF1578" w:rsidRDefault="00BF1578" w:rsidP="00BF1578">
      <w:pPr>
        <w:rPr>
          <w:rFonts w:ascii="Times" w:hAnsi="Times"/>
        </w:rPr>
      </w:pPr>
    </w:p>
    <w:p w14:paraId="2194FB5F" w14:textId="77777777" w:rsidR="00BF1578" w:rsidRDefault="00BF1578" w:rsidP="00BF1578">
      <w:pPr>
        <w:rPr>
          <w:rFonts w:ascii="Times" w:hAnsi="Times"/>
        </w:rPr>
      </w:pPr>
    </w:p>
    <w:p w14:paraId="6B7C2308" w14:textId="77777777" w:rsidR="00BF1578" w:rsidRDefault="00BF1578" w:rsidP="00BF1578">
      <w:pPr>
        <w:rPr>
          <w:rFonts w:ascii="Times" w:hAnsi="Times"/>
        </w:rPr>
      </w:pPr>
    </w:p>
    <w:p w14:paraId="1458DA9A" w14:textId="77777777" w:rsidR="00BF1578" w:rsidRDefault="00BF1578" w:rsidP="00BF1578">
      <w:pPr>
        <w:rPr>
          <w:rFonts w:ascii="Times" w:hAnsi="Times"/>
        </w:rPr>
      </w:pPr>
    </w:p>
    <w:p w14:paraId="2FC7009E" w14:textId="77777777" w:rsidR="00BF1578" w:rsidRDefault="00BF1578" w:rsidP="00BF1578">
      <w:pPr>
        <w:rPr>
          <w:rFonts w:ascii="Times" w:hAnsi="Times"/>
        </w:rPr>
      </w:pPr>
    </w:p>
    <w:p w14:paraId="006F697F" w14:textId="77777777" w:rsidR="00BF1578" w:rsidRPr="00200523" w:rsidRDefault="00BF1578" w:rsidP="00BF1578">
      <w:pPr>
        <w:rPr>
          <w:rFonts w:ascii="Times" w:hAnsi="Times"/>
        </w:rPr>
      </w:pPr>
    </w:p>
    <w:p w14:paraId="4D2ED42D" w14:textId="77777777" w:rsidR="00BF1578" w:rsidRPr="00200523" w:rsidRDefault="00BF1578" w:rsidP="00BF1578">
      <w:pPr>
        <w:rPr>
          <w:rFonts w:ascii="Times" w:hAnsi="Times"/>
        </w:rPr>
      </w:pPr>
    </w:p>
    <w:p w14:paraId="188E8E2E" w14:textId="77777777" w:rsidR="00BF1578" w:rsidRPr="00200523" w:rsidRDefault="00BF1578" w:rsidP="00BF1578">
      <w:pPr>
        <w:rPr>
          <w:rFonts w:ascii="Times" w:hAnsi="Times"/>
        </w:rPr>
      </w:pPr>
    </w:p>
    <w:p w14:paraId="2FF132C2" w14:textId="77777777" w:rsidR="00BF1578" w:rsidRPr="00200523" w:rsidRDefault="00BF1578" w:rsidP="00BF1578">
      <w:pPr>
        <w:jc w:val="both"/>
        <w:rPr>
          <w:rFonts w:ascii="Times" w:hAnsi="Times"/>
        </w:rPr>
      </w:pPr>
      <w:r w:rsidRPr="00200523">
        <w:rPr>
          <w:rFonts w:ascii="Times" w:hAnsi="Times"/>
          <w:vertAlign w:val="superscript"/>
        </w:rPr>
        <w:t>1</w:t>
      </w:r>
      <w:r w:rsidRPr="00F01DFD">
        <w:rPr>
          <w:rFonts w:ascii="Times" w:hAnsi="Times"/>
        </w:rPr>
        <w:t xml:space="preserve"> </w:t>
      </w:r>
      <w:r w:rsidRPr="00200523">
        <w:rPr>
          <w:rFonts w:ascii="Times" w:hAnsi="Times"/>
        </w:rPr>
        <w:t xml:space="preserve">Department of Atmospheric Sciences, University of Illinois at Urbana-Champaign </w:t>
      </w:r>
    </w:p>
    <w:p w14:paraId="53351138" w14:textId="77777777" w:rsidR="00BF1578" w:rsidRDefault="00BF1578" w:rsidP="00BF1578">
      <w:pPr>
        <w:jc w:val="both"/>
        <w:rPr>
          <w:rFonts w:ascii="Times" w:hAnsi="Times"/>
        </w:rPr>
      </w:pPr>
      <w:r w:rsidRPr="00200523">
        <w:rPr>
          <w:rFonts w:ascii="Times" w:hAnsi="Times"/>
          <w:vertAlign w:val="superscript"/>
        </w:rPr>
        <w:t>2</w:t>
      </w:r>
      <w:r w:rsidRPr="00F01DFD">
        <w:rPr>
          <w:rFonts w:ascii="Times" w:hAnsi="Times"/>
        </w:rPr>
        <w:t xml:space="preserve"> </w:t>
      </w:r>
      <w:r w:rsidRPr="00200523">
        <w:rPr>
          <w:rFonts w:ascii="Times" w:hAnsi="Times"/>
        </w:rPr>
        <w:t xml:space="preserve">The HDF Group </w:t>
      </w:r>
    </w:p>
    <w:p w14:paraId="35E27BE5" w14:textId="77777777" w:rsidR="00BF1578" w:rsidRDefault="00BF1578" w:rsidP="00BF1578">
      <w:pPr>
        <w:jc w:val="both"/>
        <w:rPr>
          <w:rFonts w:ascii="Times" w:hAnsi="Times"/>
        </w:rPr>
      </w:pPr>
      <w:r w:rsidRPr="00172725">
        <w:rPr>
          <w:rFonts w:ascii="Times" w:hAnsi="Times"/>
          <w:vertAlign w:val="superscript"/>
        </w:rPr>
        <w:t>3</w:t>
      </w:r>
      <w:r w:rsidRPr="00200523">
        <w:rPr>
          <w:rFonts w:ascii="Times" w:hAnsi="Times"/>
        </w:rPr>
        <w:t>Department of Electric and Computer Engineering, University of Illinois at Urbana-Champaign</w:t>
      </w:r>
    </w:p>
    <w:p w14:paraId="4CB7BEE8" w14:textId="77777777" w:rsidR="00BF1578" w:rsidRPr="00200523" w:rsidRDefault="00BF1578" w:rsidP="00BF1578">
      <w:pPr>
        <w:jc w:val="both"/>
        <w:rPr>
          <w:rFonts w:ascii="Times" w:hAnsi="Times"/>
        </w:rPr>
      </w:pPr>
      <w:r>
        <w:rPr>
          <w:rFonts w:ascii="Times" w:hAnsi="Times"/>
          <w:vertAlign w:val="superscript"/>
        </w:rPr>
        <w:t>4</w:t>
      </w:r>
      <w:r w:rsidRPr="00172725">
        <w:rPr>
          <w:rFonts w:ascii="Times" w:hAnsi="Times"/>
        </w:rPr>
        <w:t>Department of Geography and Geographic Information Science in University of Illinois at Urbana-Champaign</w:t>
      </w:r>
    </w:p>
    <w:p w14:paraId="4023A565" w14:textId="77777777" w:rsidR="00BF1578" w:rsidRPr="00200523" w:rsidRDefault="00BF1578" w:rsidP="00BF1578">
      <w:pPr>
        <w:jc w:val="both"/>
        <w:rPr>
          <w:rFonts w:ascii="Times" w:hAnsi="Times"/>
        </w:rPr>
      </w:pPr>
    </w:p>
    <w:p w14:paraId="328CE8BC" w14:textId="77777777" w:rsidR="00BF1578" w:rsidRPr="00200523" w:rsidRDefault="00BF1578" w:rsidP="00BF1578">
      <w:pPr>
        <w:rPr>
          <w:rFonts w:ascii="Times" w:hAnsi="Times"/>
        </w:rPr>
      </w:pPr>
    </w:p>
    <w:sdt>
      <w:sdtPr>
        <w:rPr>
          <w:rFonts w:ascii="Times" w:eastAsiaTheme="minorEastAsia" w:hAnsi="Times" w:cstheme="minorBidi"/>
          <w:b w:val="0"/>
          <w:bCs w:val="0"/>
          <w:color w:val="auto"/>
          <w:sz w:val="24"/>
          <w:szCs w:val="24"/>
          <w:lang w:eastAsia="zh-CN"/>
        </w:rPr>
        <w:id w:val="-696230112"/>
        <w:docPartObj>
          <w:docPartGallery w:val="Table of Contents"/>
          <w:docPartUnique/>
        </w:docPartObj>
      </w:sdtPr>
      <w:sdtEndPr>
        <w:rPr>
          <w:noProof/>
          <w:lang w:eastAsia="en-US"/>
        </w:rPr>
      </w:sdtEndPr>
      <w:sdtContent>
        <w:p w14:paraId="62C9545A" w14:textId="77777777" w:rsidR="00BF1578" w:rsidRPr="00200523" w:rsidRDefault="00BF1578" w:rsidP="00BF1578">
          <w:pPr>
            <w:pStyle w:val="TOCHeading"/>
            <w:rPr>
              <w:rFonts w:ascii="Times" w:hAnsi="Times"/>
              <w:color w:val="auto"/>
            </w:rPr>
          </w:pPr>
          <w:r w:rsidRPr="00200523">
            <w:rPr>
              <w:rFonts w:ascii="Times" w:hAnsi="Times"/>
              <w:color w:val="auto"/>
            </w:rPr>
            <w:t>Table of Contents</w:t>
          </w:r>
        </w:p>
        <w:p w14:paraId="78F33B3D" w14:textId="41390610" w:rsidR="002D1F17" w:rsidRDefault="00BF1578">
          <w:pPr>
            <w:pStyle w:val="TOC1"/>
            <w:tabs>
              <w:tab w:val="right" w:leader="dot" w:pos="8630"/>
            </w:tabs>
            <w:rPr>
              <w:b w:val="0"/>
              <w:noProof/>
            </w:rPr>
          </w:pPr>
          <w:r w:rsidRPr="00200523">
            <w:rPr>
              <w:rFonts w:ascii="Times" w:hAnsi="Times"/>
              <w:b w:val="0"/>
            </w:rPr>
            <w:fldChar w:fldCharType="begin"/>
          </w:r>
          <w:r w:rsidRPr="00200523">
            <w:rPr>
              <w:rFonts w:ascii="Times" w:hAnsi="Times"/>
            </w:rPr>
            <w:instrText xml:space="preserve"> TOC \o "1-3" \h \z \u </w:instrText>
          </w:r>
          <w:r w:rsidRPr="00200523">
            <w:rPr>
              <w:rFonts w:ascii="Times" w:hAnsi="Times"/>
              <w:b w:val="0"/>
            </w:rPr>
            <w:fldChar w:fldCharType="separate"/>
          </w:r>
          <w:hyperlink w:anchor="_Toc505073237" w:history="1">
            <w:r w:rsidR="002D1F17" w:rsidRPr="0036153C">
              <w:rPr>
                <w:rStyle w:val="Hyperlink"/>
                <w:rFonts w:ascii="Times" w:hAnsi="Times"/>
                <w:noProof/>
              </w:rPr>
              <w:t>1. INTRODUCTION</w:t>
            </w:r>
            <w:r w:rsidR="002D1F17">
              <w:rPr>
                <w:noProof/>
                <w:webHidden/>
              </w:rPr>
              <w:tab/>
            </w:r>
            <w:r w:rsidR="002D1F17">
              <w:rPr>
                <w:noProof/>
                <w:webHidden/>
              </w:rPr>
              <w:fldChar w:fldCharType="begin"/>
            </w:r>
            <w:r w:rsidR="002D1F17">
              <w:rPr>
                <w:noProof/>
                <w:webHidden/>
              </w:rPr>
              <w:instrText xml:space="preserve"> PAGEREF _Toc505073237 \h </w:instrText>
            </w:r>
            <w:r w:rsidR="002D1F17">
              <w:rPr>
                <w:noProof/>
                <w:webHidden/>
              </w:rPr>
            </w:r>
            <w:r w:rsidR="002D1F17">
              <w:rPr>
                <w:noProof/>
                <w:webHidden/>
              </w:rPr>
              <w:fldChar w:fldCharType="separate"/>
            </w:r>
            <w:r w:rsidR="002D1F17">
              <w:rPr>
                <w:noProof/>
                <w:webHidden/>
              </w:rPr>
              <w:t>3</w:t>
            </w:r>
            <w:r w:rsidR="002D1F17">
              <w:rPr>
                <w:noProof/>
                <w:webHidden/>
              </w:rPr>
              <w:fldChar w:fldCharType="end"/>
            </w:r>
          </w:hyperlink>
        </w:p>
        <w:p w14:paraId="26347ADD" w14:textId="43AA6BEE" w:rsidR="002D1F17" w:rsidRDefault="00F6352E">
          <w:pPr>
            <w:pStyle w:val="TOC2"/>
            <w:tabs>
              <w:tab w:val="right" w:leader="dot" w:pos="8630"/>
            </w:tabs>
            <w:rPr>
              <w:b w:val="0"/>
              <w:noProof/>
              <w:sz w:val="24"/>
              <w:szCs w:val="24"/>
            </w:rPr>
          </w:pPr>
          <w:hyperlink w:anchor="_Toc505073238" w:history="1">
            <w:r w:rsidR="002D1F17" w:rsidRPr="0036153C">
              <w:rPr>
                <w:rStyle w:val="Hyperlink"/>
                <w:rFonts w:ascii="Times" w:hAnsi="Times"/>
                <w:noProof/>
              </w:rPr>
              <w:t>1.1 Purpose</w:t>
            </w:r>
            <w:r w:rsidR="002D1F17">
              <w:rPr>
                <w:noProof/>
                <w:webHidden/>
              </w:rPr>
              <w:tab/>
            </w:r>
            <w:r w:rsidR="002D1F17">
              <w:rPr>
                <w:noProof/>
                <w:webHidden/>
              </w:rPr>
              <w:fldChar w:fldCharType="begin"/>
            </w:r>
            <w:r w:rsidR="002D1F17">
              <w:rPr>
                <w:noProof/>
                <w:webHidden/>
              </w:rPr>
              <w:instrText xml:space="preserve"> PAGEREF _Toc505073238 \h </w:instrText>
            </w:r>
            <w:r w:rsidR="002D1F17">
              <w:rPr>
                <w:noProof/>
                <w:webHidden/>
              </w:rPr>
            </w:r>
            <w:r w:rsidR="002D1F17">
              <w:rPr>
                <w:noProof/>
                <w:webHidden/>
              </w:rPr>
              <w:fldChar w:fldCharType="separate"/>
            </w:r>
            <w:r w:rsidR="002D1F17">
              <w:rPr>
                <w:noProof/>
                <w:webHidden/>
              </w:rPr>
              <w:t>3</w:t>
            </w:r>
            <w:r w:rsidR="002D1F17">
              <w:rPr>
                <w:noProof/>
                <w:webHidden/>
              </w:rPr>
              <w:fldChar w:fldCharType="end"/>
            </w:r>
          </w:hyperlink>
        </w:p>
        <w:p w14:paraId="465A32BF" w14:textId="7BFB5450" w:rsidR="002D1F17" w:rsidRDefault="00F6352E">
          <w:pPr>
            <w:pStyle w:val="TOC2"/>
            <w:tabs>
              <w:tab w:val="right" w:leader="dot" w:pos="8630"/>
            </w:tabs>
            <w:rPr>
              <w:b w:val="0"/>
              <w:noProof/>
              <w:sz w:val="24"/>
              <w:szCs w:val="24"/>
            </w:rPr>
          </w:pPr>
          <w:hyperlink w:anchor="_Toc505073239" w:history="1">
            <w:r w:rsidR="002D1F17" w:rsidRPr="0036153C">
              <w:rPr>
                <w:rStyle w:val="Hyperlink"/>
                <w:rFonts w:ascii="Times" w:hAnsi="Times"/>
                <w:noProof/>
              </w:rPr>
              <w:t>1.2 Scope</w:t>
            </w:r>
            <w:r w:rsidR="002D1F17">
              <w:rPr>
                <w:noProof/>
                <w:webHidden/>
              </w:rPr>
              <w:tab/>
            </w:r>
            <w:r w:rsidR="002D1F17">
              <w:rPr>
                <w:noProof/>
                <w:webHidden/>
              </w:rPr>
              <w:fldChar w:fldCharType="begin"/>
            </w:r>
            <w:r w:rsidR="002D1F17">
              <w:rPr>
                <w:noProof/>
                <w:webHidden/>
              </w:rPr>
              <w:instrText xml:space="preserve"> PAGEREF _Toc505073239 \h </w:instrText>
            </w:r>
            <w:r w:rsidR="002D1F17">
              <w:rPr>
                <w:noProof/>
                <w:webHidden/>
              </w:rPr>
            </w:r>
            <w:r w:rsidR="002D1F17">
              <w:rPr>
                <w:noProof/>
                <w:webHidden/>
              </w:rPr>
              <w:fldChar w:fldCharType="separate"/>
            </w:r>
            <w:r w:rsidR="002D1F17">
              <w:rPr>
                <w:noProof/>
                <w:webHidden/>
              </w:rPr>
              <w:t>3</w:t>
            </w:r>
            <w:r w:rsidR="002D1F17">
              <w:rPr>
                <w:noProof/>
                <w:webHidden/>
              </w:rPr>
              <w:fldChar w:fldCharType="end"/>
            </w:r>
          </w:hyperlink>
        </w:p>
        <w:p w14:paraId="0D59A7A6" w14:textId="73DE6C82" w:rsidR="002D1F17" w:rsidRDefault="00F6352E">
          <w:pPr>
            <w:pStyle w:val="TOC2"/>
            <w:tabs>
              <w:tab w:val="right" w:leader="dot" w:pos="8630"/>
            </w:tabs>
            <w:rPr>
              <w:b w:val="0"/>
              <w:noProof/>
              <w:sz w:val="24"/>
              <w:szCs w:val="24"/>
            </w:rPr>
          </w:pPr>
          <w:hyperlink w:anchor="_Toc505073240" w:history="1">
            <w:r w:rsidR="002D1F17" w:rsidRPr="0036153C">
              <w:rPr>
                <w:rStyle w:val="Hyperlink"/>
                <w:rFonts w:ascii="Times" w:hAnsi="Times"/>
                <w:noProof/>
              </w:rPr>
              <w:t>1.3 Revisions</w:t>
            </w:r>
            <w:r w:rsidR="002D1F17">
              <w:rPr>
                <w:noProof/>
                <w:webHidden/>
              </w:rPr>
              <w:tab/>
            </w:r>
            <w:r w:rsidR="002D1F17">
              <w:rPr>
                <w:noProof/>
                <w:webHidden/>
              </w:rPr>
              <w:fldChar w:fldCharType="begin"/>
            </w:r>
            <w:r w:rsidR="002D1F17">
              <w:rPr>
                <w:noProof/>
                <w:webHidden/>
              </w:rPr>
              <w:instrText xml:space="preserve"> PAGEREF _Toc505073240 \h </w:instrText>
            </w:r>
            <w:r w:rsidR="002D1F17">
              <w:rPr>
                <w:noProof/>
                <w:webHidden/>
              </w:rPr>
            </w:r>
            <w:r w:rsidR="002D1F17">
              <w:rPr>
                <w:noProof/>
                <w:webHidden/>
              </w:rPr>
              <w:fldChar w:fldCharType="separate"/>
            </w:r>
            <w:r w:rsidR="002D1F17">
              <w:rPr>
                <w:noProof/>
                <w:webHidden/>
              </w:rPr>
              <w:t>3</w:t>
            </w:r>
            <w:r w:rsidR="002D1F17">
              <w:rPr>
                <w:noProof/>
                <w:webHidden/>
              </w:rPr>
              <w:fldChar w:fldCharType="end"/>
            </w:r>
          </w:hyperlink>
        </w:p>
        <w:p w14:paraId="4381521D" w14:textId="36F5A359" w:rsidR="002D1F17" w:rsidRDefault="00F6352E">
          <w:pPr>
            <w:pStyle w:val="TOC1"/>
            <w:tabs>
              <w:tab w:val="right" w:leader="dot" w:pos="8630"/>
            </w:tabs>
            <w:rPr>
              <w:b w:val="0"/>
              <w:noProof/>
            </w:rPr>
          </w:pPr>
          <w:hyperlink w:anchor="_Toc505073241" w:history="1">
            <w:r w:rsidR="002D1F17" w:rsidRPr="0036153C">
              <w:rPr>
                <w:rStyle w:val="Hyperlink"/>
                <w:rFonts w:ascii="Times" w:hAnsi="Times"/>
                <w:noProof/>
              </w:rPr>
              <w:t>2. EXPERIMENT OVERVIEW</w:t>
            </w:r>
            <w:r w:rsidR="002D1F17">
              <w:rPr>
                <w:noProof/>
                <w:webHidden/>
              </w:rPr>
              <w:tab/>
            </w:r>
            <w:r w:rsidR="002D1F17">
              <w:rPr>
                <w:noProof/>
                <w:webHidden/>
              </w:rPr>
              <w:fldChar w:fldCharType="begin"/>
            </w:r>
            <w:r w:rsidR="002D1F17">
              <w:rPr>
                <w:noProof/>
                <w:webHidden/>
              </w:rPr>
              <w:instrText xml:space="preserve"> PAGEREF _Toc505073241 \h </w:instrText>
            </w:r>
            <w:r w:rsidR="002D1F17">
              <w:rPr>
                <w:noProof/>
                <w:webHidden/>
              </w:rPr>
            </w:r>
            <w:r w:rsidR="002D1F17">
              <w:rPr>
                <w:noProof/>
                <w:webHidden/>
              </w:rPr>
              <w:fldChar w:fldCharType="separate"/>
            </w:r>
            <w:r w:rsidR="002D1F17">
              <w:rPr>
                <w:noProof/>
                <w:webHidden/>
              </w:rPr>
              <w:t>4</w:t>
            </w:r>
            <w:r w:rsidR="002D1F17">
              <w:rPr>
                <w:noProof/>
                <w:webHidden/>
              </w:rPr>
              <w:fldChar w:fldCharType="end"/>
            </w:r>
          </w:hyperlink>
        </w:p>
        <w:p w14:paraId="5337EEF6" w14:textId="08886B5F" w:rsidR="002D1F17" w:rsidRDefault="00F6352E">
          <w:pPr>
            <w:pStyle w:val="TOC2"/>
            <w:tabs>
              <w:tab w:val="right" w:leader="dot" w:pos="8630"/>
            </w:tabs>
            <w:rPr>
              <w:b w:val="0"/>
              <w:noProof/>
              <w:sz w:val="24"/>
              <w:szCs w:val="24"/>
            </w:rPr>
          </w:pPr>
          <w:hyperlink w:anchor="_Toc505073242" w:history="1">
            <w:r w:rsidR="002D1F17" w:rsidRPr="0036153C">
              <w:rPr>
                <w:rStyle w:val="Hyperlink"/>
                <w:rFonts w:ascii="Times" w:hAnsi="Times"/>
                <w:noProof/>
              </w:rPr>
              <w:t>2.1 Terra Instruments</w:t>
            </w:r>
            <w:r w:rsidR="002D1F17">
              <w:rPr>
                <w:noProof/>
                <w:webHidden/>
              </w:rPr>
              <w:tab/>
            </w:r>
            <w:r w:rsidR="002D1F17">
              <w:rPr>
                <w:noProof/>
                <w:webHidden/>
              </w:rPr>
              <w:fldChar w:fldCharType="begin"/>
            </w:r>
            <w:r w:rsidR="002D1F17">
              <w:rPr>
                <w:noProof/>
                <w:webHidden/>
              </w:rPr>
              <w:instrText xml:space="preserve"> PAGEREF _Toc505073242 \h </w:instrText>
            </w:r>
            <w:r w:rsidR="002D1F17">
              <w:rPr>
                <w:noProof/>
                <w:webHidden/>
              </w:rPr>
            </w:r>
            <w:r w:rsidR="002D1F17">
              <w:rPr>
                <w:noProof/>
                <w:webHidden/>
              </w:rPr>
              <w:fldChar w:fldCharType="separate"/>
            </w:r>
            <w:r w:rsidR="002D1F17">
              <w:rPr>
                <w:noProof/>
                <w:webHidden/>
              </w:rPr>
              <w:t>4</w:t>
            </w:r>
            <w:r w:rsidR="002D1F17">
              <w:rPr>
                <w:noProof/>
                <w:webHidden/>
              </w:rPr>
              <w:fldChar w:fldCharType="end"/>
            </w:r>
          </w:hyperlink>
        </w:p>
        <w:p w14:paraId="23D737B3" w14:textId="748BCD69" w:rsidR="002D1F17" w:rsidRDefault="00F6352E">
          <w:pPr>
            <w:pStyle w:val="TOC2"/>
            <w:tabs>
              <w:tab w:val="right" w:leader="dot" w:pos="8630"/>
            </w:tabs>
            <w:rPr>
              <w:b w:val="0"/>
              <w:noProof/>
              <w:sz w:val="24"/>
              <w:szCs w:val="24"/>
            </w:rPr>
          </w:pPr>
          <w:hyperlink w:anchor="_Toc505073243" w:history="1">
            <w:r w:rsidR="002D1F17" w:rsidRPr="0036153C">
              <w:rPr>
                <w:rStyle w:val="Hyperlink"/>
                <w:rFonts w:ascii="Times" w:hAnsi="Times"/>
                <w:noProof/>
              </w:rPr>
              <w:t>2.2 Objective of Terra Product Generation</w:t>
            </w:r>
            <w:r w:rsidR="002D1F17">
              <w:rPr>
                <w:noProof/>
                <w:webHidden/>
              </w:rPr>
              <w:tab/>
            </w:r>
            <w:r w:rsidR="002D1F17">
              <w:rPr>
                <w:noProof/>
                <w:webHidden/>
              </w:rPr>
              <w:fldChar w:fldCharType="begin"/>
            </w:r>
            <w:r w:rsidR="002D1F17">
              <w:rPr>
                <w:noProof/>
                <w:webHidden/>
              </w:rPr>
              <w:instrText xml:space="preserve"> PAGEREF _Toc505073243 \h </w:instrText>
            </w:r>
            <w:r w:rsidR="002D1F17">
              <w:rPr>
                <w:noProof/>
                <w:webHidden/>
              </w:rPr>
            </w:r>
            <w:r w:rsidR="002D1F17">
              <w:rPr>
                <w:noProof/>
                <w:webHidden/>
              </w:rPr>
              <w:fldChar w:fldCharType="separate"/>
            </w:r>
            <w:r w:rsidR="002D1F17">
              <w:rPr>
                <w:noProof/>
                <w:webHidden/>
              </w:rPr>
              <w:t>4</w:t>
            </w:r>
            <w:r w:rsidR="002D1F17">
              <w:rPr>
                <w:noProof/>
                <w:webHidden/>
              </w:rPr>
              <w:fldChar w:fldCharType="end"/>
            </w:r>
          </w:hyperlink>
        </w:p>
        <w:p w14:paraId="128089D3" w14:textId="3254344D" w:rsidR="002D1F17" w:rsidRDefault="00F6352E">
          <w:pPr>
            <w:pStyle w:val="TOC2"/>
            <w:tabs>
              <w:tab w:val="right" w:leader="dot" w:pos="8630"/>
            </w:tabs>
            <w:rPr>
              <w:b w:val="0"/>
              <w:noProof/>
              <w:sz w:val="24"/>
              <w:szCs w:val="24"/>
            </w:rPr>
          </w:pPr>
          <w:hyperlink w:anchor="_Toc505073244" w:history="1">
            <w:r w:rsidR="002D1F17" w:rsidRPr="0036153C">
              <w:rPr>
                <w:rStyle w:val="Hyperlink"/>
                <w:rFonts w:ascii="Times" w:hAnsi="Times"/>
                <w:noProof/>
              </w:rPr>
              <w:t>2.3 Basic Fusion Strategy</w:t>
            </w:r>
            <w:r w:rsidR="002D1F17">
              <w:rPr>
                <w:noProof/>
                <w:webHidden/>
              </w:rPr>
              <w:tab/>
            </w:r>
            <w:r w:rsidR="002D1F17">
              <w:rPr>
                <w:noProof/>
                <w:webHidden/>
              </w:rPr>
              <w:fldChar w:fldCharType="begin"/>
            </w:r>
            <w:r w:rsidR="002D1F17">
              <w:rPr>
                <w:noProof/>
                <w:webHidden/>
              </w:rPr>
              <w:instrText xml:space="preserve"> PAGEREF _Toc505073244 \h </w:instrText>
            </w:r>
            <w:r w:rsidR="002D1F17">
              <w:rPr>
                <w:noProof/>
                <w:webHidden/>
              </w:rPr>
            </w:r>
            <w:r w:rsidR="002D1F17">
              <w:rPr>
                <w:noProof/>
                <w:webHidden/>
              </w:rPr>
              <w:fldChar w:fldCharType="separate"/>
            </w:r>
            <w:r w:rsidR="002D1F17">
              <w:rPr>
                <w:noProof/>
                <w:webHidden/>
              </w:rPr>
              <w:t>4</w:t>
            </w:r>
            <w:r w:rsidR="002D1F17">
              <w:rPr>
                <w:noProof/>
                <w:webHidden/>
              </w:rPr>
              <w:fldChar w:fldCharType="end"/>
            </w:r>
          </w:hyperlink>
        </w:p>
        <w:p w14:paraId="6834152E" w14:textId="63672AE3" w:rsidR="002D1F17" w:rsidRDefault="00F6352E">
          <w:pPr>
            <w:pStyle w:val="TOC1"/>
            <w:tabs>
              <w:tab w:val="right" w:leader="dot" w:pos="8630"/>
            </w:tabs>
            <w:rPr>
              <w:b w:val="0"/>
              <w:noProof/>
            </w:rPr>
          </w:pPr>
          <w:hyperlink w:anchor="_Toc505073245" w:history="1">
            <w:r w:rsidR="002D1F17" w:rsidRPr="0036153C">
              <w:rPr>
                <w:rStyle w:val="Hyperlink"/>
                <w:rFonts w:ascii="Times" w:hAnsi="Times"/>
                <w:noProof/>
              </w:rPr>
              <w:t>3. ALGORITHM DESCRPTION</w:t>
            </w:r>
            <w:r w:rsidR="002D1F17">
              <w:rPr>
                <w:noProof/>
                <w:webHidden/>
              </w:rPr>
              <w:tab/>
            </w:r>
            <w:r w:rsidR="002D1F17">
              <w:rPr>
                <w:noProof/>
                <w:webHidden/>
              </w:rPr>
              <w:fldChar w:fldCharType="begin"/>
            </w:r>
            <w:r w:rsidR="002D1F17">
              <w:rPr>
                <w:noProof/>
                <w:webHidden/>
              </w:rPr>
              <w:instrText xml:space="preserve"> PAGEREF _Toc505073245 \h </w:instrText>
            </w:r>
            <w:r w:rsidR="002D1F17">
              <w:rPr>
                <w:noProof/>
                <w:webHidden/>
              </w:rPr>
            </w:r>
            <w:r w:rsidR="002D1F17">
              <w:rPr>
                <w:noProof/>
                <w:webHidden/>
              </w:rPr>
              <w:fldChar w:fldCharType="separate"/>
            </w:r>
            <w:r w:rsidR="002D1F17">
              <w:rPr>
                <w:noProof/>
                <w:webHidden/>
              </w:rPr>
              <w:t>6</w:t>
            </w:r>
            <w:r w:rsidR="002D1F17">
              <w:rPr>
                <w:noProof/>
                <w:webHidden/>
              </w:rPr>
              <w:fldChar w:fldCharType="end"/>
            </w:r>
          </w:hyperlink>
        </w:p>
        <w:p w14:paraId="311D6206" w14:textId="07E53A28" w:rsidR="002D1F17" w:rsidRDefault="00F6352E">
          <w:pPr>
            <w:pStyle w:val="TOC2"/>
            <w:tabs>
              <w:tab w:val="right" w:leader="dot" w:pos="8630"/>
            </w:tabs>
            <w:rPr>
              <w:b w:val="0"/>
              <w:noProof/>
              <w:sz w:val="24"/>
              <w:szCs w:val="24"/>
            </w:rPr>
          </w:pPr>
          <w:hyperlink w:anchor="_Toc505073246" w:history="1">
            <w:r w:rsidR="002D1F17" w:rsidRPr="0036153C">
              <w:rPr>
                <w:rStyle w:val="Hyperlink"/>
                <w:rFonts w:ascii="Times" w:hAnsi="Times"/>
                <w:noProof/>
              </w:rPr>
              <w:t>3.1 Processing Outline</w:t>
            </w:r>
            <w:r w:rsidR="002D1F17">
              <w:rPr>
                <w:noProof/>
                <w:webHidden/>
              </w:rPr>
              <w:tab/>
            </w:r>
            <w:r w:rsidR="002D1F17">
              <w:rPr>
                <w:noProof/>
                <w:webHidden/>
              </w:rPr>
              <w:fldChar w:fldCharType="begin"/>
            </w:r>
            <w:r w:rsidR="002D1F17">
              <w:rPr>
                <w:noProof/>
                <w:webHidden/>
              </w:rPr>
              <w:instrText xml:space="preserve"> PAGEREF _Toc505073246 \h </w:instrText>
            </w:r>
            <w:r w:rsidR="002D1F17">
              <w:rPr>
                <w:noProof/>
                <w:webHidden/>
              </w:rPr>
            </w:r>
            <w:r w:rsidR="002D1F17">
              <w:rPr>
                <w:noProof/>
                <w:webHidden/>
              </w:rPr>
              <w:fldChar w:fldCharType="separate"/>
            </w:r>
            <w:r w:rsidR="002D1F17">
              <w:rPr>
                <w:noProof/>
                <w:webHidden/>
              </w:rPr>
              <w:t>6</w:t>
            </w:r>
            <w:r w:rsidR="002D1F17">
              <w:rPr>
                <w:noProof/>
                <w:webHidden/>
              </w:rPr>
              <w:fldChar w:fldCharType="end"/>
            </w:r>
          </w:hyperlink>
        </w:p>
        <w:p w14:paraId="4F4651A0" w14:textId="7FF4D563" w:rsidR="002D1F17" w:rsidRDefault="00F6352E">
          <w:pPr>
            <w:pStyle w:val="TOC1"/>
            <w:tabs>
              <w:tab w:val="right" w:leader="dot" w:pos="8630"/>
            </w:tabs>
            <w:rPr>
              <w:b w:val="0"/>
              <w:noProof/>
            </w:rPr>
          </w:pPr>
          <w:hyperlink w:anchor="_Toc505073247" w:history="1">
            <w:r w:rsidR="002D1F17" w:rsidRPr="0036153C">
              <w:rPr>
                <w:rStyle w:val="Hyperlink"/>
                <w:noProof/>
              </w:rPr>
              <w:t>Figure 1. Conventions used in processing flow diagrams</w:t>
            </w:r>
            <w:r w:rsidR="002D1F17">
              <w:rPr>
                <w:noProof/>
                <w:webHidden/>
              </w:rPr>
              <w:tab/>
            </w:r>
            <w:r w:rsidR="002D1F17">
              <w:rPr>
                <w:noProof/>
                <w:webHidden/>
              </w:rPr>
              <w:fldChar w:fldCharType="begin"/>
            </w:r>
            <w:r w:rsidR="002D1F17">
              <w:rPr>
                <w:noProof/>
                <w:webHidden/>
              </w:rPr>
              <w:instrText xml:space="preserve"> PAGEREF _Toc505073247 \h </w:instrText>
            </w:r>
            <w:r w:rsidR="002D1F17">
              <w:rPr>
                <w:noProof/>
                <w:webHidden/>
              </w:rPr>
            </w:r>
            <w:r w:rsidR="002D1F17">
              <w:rPr>
                <w:noProof/>
                <w:webHidden/>
              </w:rPr>
              <w:fldChar w:fldCharType="separate"/>
            </w:r>
            <w:r w:rsidR="002D1F17">
              <w:rPr>
                <w:noProof/>
                <w:webHidden/>
              </w:rPr>
              <w:t>6</w:t>
            </w:r>
            <w:r w:rsidR="002D1F17">
              <w:rPr>
                <w:noProof/>
                <w:webHidden/>
              </w:rPr>
              <w:fldChar w:fldCharType="end"/>
            </w:r>
          </w:hyperlink>
        </w:p>
        <w:p w14:paraId="57B651F9" w14:textId="6EAB3464" w:rsidR="002D1F17" w:rsidRDefault="00F6352E">
          <w:pPr>
            <w:pStyle w:val="TOC1"/>
            <w:tabs>
              <w:tab w:val="right" w:leader="dot" w:pos="8630"/>
            </w:tabs>
            <w:rPr>
              <w:b w:val="0"/>
              <w:noProof/>
            </w:rPr>
          </w:pPr>
          <w:hyperlink w:anchor="_Toc505073248" w:history="1">
            <w:r w:rsidR="002D1F17" w:rsidRPr="0036153C">
              <w:rPr>
                <w:rStyle w:val="Hyperlink"/>
                <w:noProof/>
              </w:rPr>
              <w:t>Figure 3.1. Processing flow chart, The DOI and version number for each of the product IDs listed in the input diagram are given in Table 3.1.  The DOI system provides links to detailed descriptions for product IDs.</w:t>
            </w:r>
            <w:r w:rsidR="002D1F17">
              <w:rPr>
                <w:noProof/>
                <w:webHidden/>
              </w:rPr>
              <w:tab/>
            </w:r>
            <w:r w:rsidR="002D1F17">
              <w:rPr>
                <w:noProof/>
                <w:webHidden/>
              </w:rPr>
              <w:fldChar w:fldCharType="begin"/>
            </w:r>
            <w:r w:rsidR="002D1F17">
              <w:rPr>
                <w:noProof/>
                <w:webHidden/>
              </w:rPr>
              <w:instrText xml:space="preserve"> PAGEREF _Toc505073248 \h </w:instrText>
            </w:r>
            <w:r w:rsidR="002D1F17">
              <w:rPr>
                <w:noProof/>
                <w:webHidden/>
              </w:rPr>
            </w:r>
            <w:r w:rsidR="002D1F17">
              <w:rPr>
                <w:noProof/>
                <w:webHidden/>
              </w:rPr>
              <w:fldChar w:fldCharType="separate"/>
            </w:r>
            <w:r w:rsidR="002D1F17">
              <w:rPr>
                <w:noProof/>
                <w:webHidden/>
              </w:rPr>
              <w:t>7</w:t>
            </w:r>
            <w:r w:rsidR="002D1F17">
              <w:rPr>
                <w:noProof/>
                <w:webHidden/>
              </w:rPr>
              <w:fldChar w:fldCharType="end"/>
            </w:r>
          </w:hyperlink>
        </w:p>
        <w:p w14:paraId="0873980D" w14:textId="3905E33B" w:rsidR="002D1F17" w:rsidRDefault="00F6352E">
          <w:pPr>
            <w:pStyle w:val="TOC2"/>
            <w:tabs>
              <w:tab w:val="right" w:leader="dot" w:pos="8630"/>
            </w:tabs>
            <w:rPr>
              <w:b w:val="0"/>
              <w:noProof/>
              <w:sz w:val="24"/>
              <w:szCs w:val="24"/>
            </w:rPr>
          </w:pPr>
          <w:hyperlink w:anchor="_Toc505073249" w:history="1">
            <w:r w:rsidR="002D1F17" w:rsidRPr="0036153C">
              <w:rPr>
                <w:rStyle w:val="Hyperlink"/>
                <w:rFonts w:ascii="Times" w:hAnsi="Times"/>
                <w:noProof/>
              </w:rPr>
              <w:t>3.2 Input Files</w:t>
            </w:r>
            <w:r w:rsidR="002D1F17">
              <w:rPr>
                <w:noProof/>
                <w:webHidden/>
              </w:rPr>
              <w:tab/>
            </w:r>
            <w:r w:rsidR="002D1F17">
              <w:rPr>
                <w:noProof/>
                <w:webHidden/>
              </w:rPr>
              <w:fldChar w:fldCharType="begin"/>
            </w:r>
            <w:r w:rsidR="002D1F17">
              <w:rPr>
                <w:noProof/>
                <w:webHidden/>
              </w:rPr>
              <w:instrText xml:space="preserve"> PAGEREF _Toc505073249 \h </w:instrText>
            </w:r>
            <w:r w:rsidR="002D1F17">
              <w:rPr>
                <w:noProof/>
                <w:webHidden/>
              </w:rPr>
            </w:r>
            <w:r w:rsidR="002D1F17">
              <w:rPr>
                <w:noProof/>
                <w:webHidden/>
              </w:rPr>
              <w:fldChar w:fldCharType="separate"/>
            </w:r>
            <w:r w:rsidR="002D1F17">
              <w:rPr>
                <w:noProof/>
                <w:webHidden/>
              </w:rPr>
              <w:t>8</w:t>
            </w:r>
            <w:r w:rsidR="002D1F17">
              <w:rPr>
                <w:noProof/>
                <w:webHidden/>
              </w:rPr>
              <w:fldChar w:fldCharType="end"/>
            </w:r>
          </w:hyperlink>
        </w:p>
        <w:p w14:paraId="559CCEFD" w14:textId="31EB0E80" w:rsidR="002D1F17" w:rsidRDefault="00F6352E">
          <w:pPr>
            <w:pStyle w:val="TOC2"/>
            <w:tabs>
              <w:tab w:val="right" w:leader="dot" w:pos="8630"/>
            </w:tabs>
            <w:rPr>
              <w:b w:val="0"/>
              <w:noProof/>
              <w:sz w:val="24"/>
              <w:szCs w:val="24"/>
            </w:rPr>
          </w:pPr>
          <w:hyperlink w:anchor="_Toc505073250" w:history="1">
            <w:r w:rsidR="002D1F17" w:rsidRPr="0036153C">
              <w:rPr>
                <w:rStyle w:val="Hyperlink"/>
                <w:rFonts w:ascii="Times" w:hAnsi="Times"/>
                <w:noProof/>
              </w:rPr>
              <w:t>3.3 Theoretical Descriptions</w:t>
            </w:r>
            <w:r w:rsidR="002D1F17">
              <w:rPr>
                <w:noProof/>
                <w:webHidden/>
              </w:rPr>
              <w:tab/>
            </w:r>
            <w:r w:rsidR="002D1F17">
              <w:rPr>
                <w:noProof/>
                <w:webHidden/>
              </w:rPr>
              <w:fldChar w:fldCharType="begin"/>
            </w:r>
            <w:r w:rsidR="002D1F17">
              <w:rPr>
                <w:noProof/>
                <w:webHidden/>
              </w:rPr>
              <w:instrText xml:space="preserve"> PAGEREF _Toc505073250 \h </w:instrText>
            </w:r>
            <w:r w:rsidR="002D1F17">
              <w:rPr>
                <w:noProof/>
                <w:webHidden/>
              </w:rPr>
            </w:r>
            <w:r w:rsidR="002D1F17">
              <w:rPr>
                <w:noProof/>
                <w:webHidden/>
              </w:rPr>
              <w:fldChar w:fldCharType="separate"/>
            </w:r>
            <w:r w:rsidR="002D1F17">
              <w:rPr>
                <w:noProof/>
                <w:webHidden/>
              </w:rPr>
              <w:t>8</w:t>
            </w:r>
            <w:r w:rsidR="002D1F17">
              <w:rPr>
                <w:noProof/>
                <w:webHidden/>
              </w:rPr>
              <w:fldChar w:fldCharType="end"/>
            </w:r>
          </w:hyperlink>
        </w:p>
        <w:p w14:paraId="7BBD9673" w14:textId="21980398" w:rsidR="002D1F17" w:rsidRDefault="00F6352E">
          <w:pPr>
            <w:pStyle w:val="TOC3"/>
            <w:tabs>
              <w:tab w:val="right" w:leader="dot" w:pos="8630"/>
            </w:tabs>
            <w:rPr>
              <w:noProof/>
              <w:sz w:val="24"/>
              <w:szCs w:val="24"/>
            </w:rPr>
          </w:pPr>
          <w:hyperlink w:anchor="_Toc505073251" w:history="1">
            <w:r w:rsidR="002D1F17" w:rsidRPr="0036153C">
              <w:rPr>
                <w:rStyle w:val="Hyperlink"/>
                <w:rFonts w:ascii="Times" w:hAnsi="Times"/>
                <w:noProof/>
              </w:rPr>
              <w:t>3.3.1 Subsetting by Terra orbits</w:t>
            </w:r>
            <w:r w:rsidR="002D1F17">
              <w:rPr>
                <w:noProof/>
                <w:webHidden/>
              </w:rPr>
              <w:tab/>
            </w:r>
            <w:r w:rsidR="002D1F17">
              <w:rPr>
                <w:noProof/>
                <w:webHidden/>
              </w:rPr>
              <w:fldChar w:fldCharType="begin"/>
            </w:r>
            <w:r w:rsidR="002D1F17">
              <w:rPr>
                <w:noProof/>
                <w:webHidden/>
              </w:rPr>
              <w:instrText xml:space="preserve"> PAGEREF _Toc505073251 \h </w:instrText>
            </w:r>
            <w:r w:rsidR="002D1F17">
              <w:rPr>
                <w:noProof/>
                <w:webHidden/>
              </w:rPr>
            </w:r>
            <w:r w:rsidR="002D1F17">
              <w:rPr>
                <w:noProof/>
                <w:webHidden/>
              </w:rPr>
              <w:fldChar w:fldCharType="separate"/>
            </w:r>
            <w:r w:rsidR="002D1F17">
              <w:rPr>
                <w:noProof/>
                <w:webHidden/>
              </w:rPr>
              <w:t>8</w:t>
            </w:r>
            <w:r w:rsidR="002D1F17">
              <w:rPr>
                <w:noProof/>
                <w:webHidden/>
              </w:rPr>
              <w:fldChar w:fldCharType="end"/>
            </w:r>
          </w:hyperlink>
        </w:p>
        <w:p w14:paraId="3341B21D" w14:textId="5FCE8F72" w:rsidR="002D1F17" w:rsidRDefault="00F6352E">
          <w:pPr>
            <w:pStyle w:val="TOC3"/>
            <w:tabs>
              <w:tab w:val="right" w:leader="dot" w:pos="8630"/>
            </w:tabs>
            <w:rPr>
              <w:noProof/>
              <w:sz w:val="24"/>
              <w:szCs w:val="24"/>
            </w:rPr>
          </w:pPr>
          <w:hyperlink w:anchor="_Toc505073252" w:history="1">
            <w:r w:rsidR="002D1F17" w:rsidRPr="0036153C">
              <w:rPr>
                <w:rStyle w:val="Hyperlink"/>
                <w:rFonts w:ascii="Times" w:hAnsi="Times"/>
                <w:noProof/>
              </w:rPr>
              <w:t>3.3.2 Radiance Conversion</w:t>
            </w:r>
            <w:r w:rsidR="002D1F17">
              <w:rPr>
                <w:noProof/>
                <w:webHidden/>
              </w:rPr>
              <w:tab/>
            </w:r>
            <w:r w:rsidR="002D1F17">
              <w:rPr>
                <w:noProof/>
                <w:webHidden/>
              </w:rPr>
              <w:fldChar w:fldCharType="begin"/>
            </w:r>
            <w:r w:rsidR="002D1F17">
              <w:rPr>
                <w:noProof/>
                <w:webHidden/>
              </w:rPr>
              <w:instrText xml:space="preserve"> PAGEREF _Toc505073252 \h </w:instrText>
            </w:r>
            <w:r w:rsidR="002D1F17">
              <w:rPr>
                <w:noProof/>
                <w:webHidden/>
              </w:rPr>
            </w:r>
            <w:r w:rsidR="002D1F17">
              <w:rPr>
                <w:noProof/>
                <w:webHidden/>
              </w:rPr>
              <w:fldChar w:fldCharType="separate"/>
            </w:r>
            <w:r w:rsidR="002D1F17">
              <w:rPr>
                <w:noProof/>
                <w:webHidden/>
              </w:rPr>
              <w:t>9</w:t>
            </w:r>
            <w:r w:rsidR="002D1F17">
              <w:rPr>
                <w:noProof/>
                <w:webHidden/>
              </w:rPr>
              <w:fldChar w:fldCharType="end"/>
            </w:r>
          </w:hyperlink>
        </w:p>
        <w:p w14:paraId="7A5AD195" w14:textId="1261EF38" w:rsidR="002D1F17" w:rsidRDefault="00F6352E">
          <w:pPr>
            <w:pStyle w:val="TOC3"/>
            <w:tabs>
              <w:tab w:val="right" w:leader="dot" w:pos="8630"/>
            </w:tabs>
            <w:rPr>
              <w:noProof/>
              <w:sz w:val="24"/>
              <w:szCs w:val="24"/>
            </w:rPr>
          </w:pPr>
          <w:hyperlink w:anchor="_Toc505073253" w:history="1">
            <w:r w:rsidR="002D1F17" w:rsidRPr="0036153C">
              <w:rPr>
                <w:rStyle w:val="Hyperlink"/>
                <w:rFonts w:ascii="Times" w:hAnsi="Times"/>
                <w:noProof/>
              </w:rPr>
              <w:t>3.3.4 Derivation of Latitude and Longitude at Native Resolution</w:t>
            </w:r>
            <w:r w:rsidR="002D1F17">
              <w:rPr>
                <w:noProof/>
                <w:webHidden/>
              </w:rPr>
              <w:tab/>
            </w:r>
            <w:r w:rsidR="002D1F17">
              <w:rPr>
                <w:noProof/>
                <w:webHidden/>
              </w:rPr>
              <w:fldChar w:fldCharType="begin"/>
            </w:r>
            <w:r w:rsidR="002D1F17">
              <w:rPr>
                <w:noProof/>
                <w:webHidden/>
              </w:rPr>
              <w:instrText xml:space="preserve"> PAGEREF _Toc505073253 \h </w:instrText>
            </w:r>
            <w:r w:rsidR="002D1F17">
              <w:rPr>
                <w:noProof/>
                <w:webHidden/>
              </w:rPr>
            </w:r>
            <w:r w:rsidR="002D1F17">
              <w:rPr>
                <w:noProof/>
                <w:webHidden/>
              </w:rPr>
              <w:fldChar w:fldCharType="separate"/>
            </w:r>
            <w:r w:rsidR="002D1F17">
              <w:rPr>
                <w:noProof/>
                <w:webHidden/>
              </w:rPr>
              <w:t>10</w:t>
            </w:r>
            <w:r w:rsidR="002D1F17">
              <w:rPr>
                <w:noProof/>
                <w:webHidden/>
              </w:rPr>
              <w:fldChar w:fldCharType="end"/>
            </w:r>
          </w:hyperlink>
        </w:p>
        <w:p w14:paraId="0927332C" w14:textId="5222F2E9" w:rsidR="002D1F17" w:rsidRDefault="00F6352E">
          <w:pPr>
            <w:pStyle w:val="TOC3"/>
            <w:tabs>
              <w:tab w:val="right" w:leader="dot" w:pos="8630"/>
            </w:tabs>
            <w:rPr>
              <w:noProof/>
              <w:sz w:val="24"/>
              <w:szCs w:val="24"/>
            </w:rPr>
          </w:pPr>
          <w:hyperlink w:anchor="_Toc505073254" w:history="1">
            <w:r w:rsidR="002D1F17" w:rsidRPr="0036153C">
              <w:rPr>
                <w:rStyle w:val="Hyperlink"/>
                <w:rFonts w:ascii="Times" w:hAnsi="Times"/>
                <w:noProof/>
              </w:rPr>
              <w:t>3.3.5 Sun-View Geometry Fields</w:t>
            </w:r>
            <w:r w:rsidR="002D1F17">
              <w:rPr>
                <w:noProof/>
                <w:webHidden/>
              </w:rPr>
              <w:tab/>
            </w:r>
            <w:r w:rsidR="002D1F17">
              <w:rPr>
                <w:noProof/>
                <w:webHidden/>
              </w:rPr>
              <w:fldChar w:fldCharType="begin"/>
            </w:r>
            <w:r w:rsidR="002D1F17">
              <w:rPr>
                <w:noProof/>
                <w:webHidden/>
              </w:rPr>
              <w:instrText xml:space="preserve"> PAGEREF _Toc505073254 \h </w:instrText>
            </w:r>
            <w:r w:rsidR="002D1F17">
              <w:rPr>
                <w:noProof/>
                <w:webHidden/>
              </w:rPr>
            </w:r>
            <w:r w:rsidR="002D1F17">
              <w:rPr>
                <w:noProof/>
                <w:webHidden/>
              </w:rPr>
              <w:fldChar w:fldCharType="separate"/>
            </w:r>
            <w:r w:rsidR="002D1F17">
              <w:rPr>
                <w:noProof/>
                <w:webHidden/>
              </w:rPr>
              <w:t>12</w:t>
            </w:r>
            <w:r w:rsidR="002D1F17">
              <w:rPr>
                <w:noProof/>
                <w:webHidden/>
              </w:rPr>
              <w:fldChar w:fldCharType="end"/>
            </w:r>
          </w:hyperlink>
        </w:p>
        <w:p w14:paraId="3FE2E425" w14:textId="21CDBDFF" w:rsidR="002D1F17" w:rsidRDefault="00F6352E">
          <w:pPr>
            <w:pStyle w:val="TOC3"/>
            <w:tabs>
              <w:tab w:val="right" w:leader="dot" w:pos="8630"/>
            </w:tabs>
            <w:rPr>
              <w:noProof/>
              <w:sz w:val="24"/>
              <w:szCs w:val="24"/>
            </w:rPr>
          </w:pPr>
          <w:hyperlink w:anchor="_Toc505073255" w:history="1">
            <w:r w:rsidR="002D1F17" w:rsidRPr="0036153C">
              <w:rPr>
                <w:rStyle w:val="Hyperlink"/>
                <w:rFonts w:ascii="Times" w:hAnsi="Times"/>
                <w:noProof/>
              </w:rPr>
              <w:t>3.3.6 Data Storage Format and compression scheme</w:t>
            </w:r>
            <w:r w:rsidR="002D1F17">
              <w:rPr>
                <w:noProof/>
                <w:webHidden/>
              </w:rPr>
              <w:tab/>
            </w:r>
            <w:r w:rsidR="002D1F17">
              <w:rPr>
                <w:noProof/>
                <w:webHidden/>
              </w:rPr>
              <w:fldChar w:fldCharType="begin"/>
            </w:r>
            <w:r w:rsidR="002D1F17">
              <w:rPr>
                <w:noProof/>
                <w:webHidden/>
              </w:rPr>
              <w:instrText xml:space="preserve"> PAGEREF _Toc505073255 \h </w:instrText>
            </w:r>
            <w:r w:rsidR="002D1F17">
              <w:rPr>
                <w:noProof/>
                <w:webHidden/>
              </w:rPr>
            </w:r>
            <w:r w:rsidR="002D1F17">
              <w:rPr>
                <w:noProof/>
                <w:webHidden/>
              </w:rPr>
              <w:fldChar w:fldCharType="separate"/>
            </w:r>
            <w:r w:rsidR="002D1F17">
              <w:rPr>
                <w:noProof/>
                <w:webHidden/>
              </w:rPr>
              <w:t>12</w:t>
            </w:r>
            <w:r w:rsidR="002D1F17">
              <w:rPr>
                <w:noProof/>
                <w:webHidden/>
              </w:rPr>
              <w:fldChar w:fldCharType="end"/>
            </w:r>
          </w:hyperlink>
        </w:p>
        <w:p w14:paraId="7E572C04" w14:textId="6CFEA1F2" w:rsidR="002D1F17" w:rsidRDefault="00F6352E">
          <w:pPr>
            <w:pStyle w:val="TOC2"/>
            <w:tabs>
              <w:tab w:val="right" w:leader="dot" w:pos="8630"/>
            </w:tabs>
            <w:rPr>
              <w:b w:val="0"/>
              <w:noProof/>
              <w:sz w:val="24"/>
              <w:szCs w:val="24"/>
            </w:rPr>
          </w:pPr>
          <w:hyperlink w:anchor="_Toc505073256" w:history="1">
            <w:r w:rsidR="002D1F17" w:rsidRPr="0036153C">
              <w:rPr>
                <w:rStyle w:val="Hyperlink"/>
                <w:rFonts w:ascii="Times New Roman" w:hAnsi="Times New Roman" w:cs="Times New Roman"/>
                <w:noProof/>
              </w:rPr>
              <w:t>3.4 Metadata production</w:t>
            </w:r>
            <w:r w:rsidR="002D1F17">
              <w:rPr>
                <w:noProof/>
                <w:webHidden/>
              </w:rPr>
              <w:tab/>
            </w:r>
            <w:r w:rsidR="002D1F17">
              <w:rPr>
                <w:noProof/>
                <w:webHidden/>
              </w:rPr>
              <w:fldChar w:fldCharType="begin"/>
            </w:r>
            <w:r w:rsidR="002D1F17">
              <w:rPr>
                <w:noProof/>
                <w:webHidden/>
              </w:rPr>
              <w:instrText xml:space="preserve"> PAGEREF _Toc505073256 \h </w:instrText>
            </w:r>
            <w:r w:rsidR="002D1F17">
              <w:rPr>
                <w:noProof/>
                <w:webHidden/>
              </w:rPr>
            </w:r>
            <w:r w:rsidR="002D1F17">
              <w:rPr>
                <w:noProof/>
                <w:webHidden/>
              </w:rPr>
              <w:fldChar w:fldCharType="separate"/>
            </w:r>
            <w:r w:rsidR="002D1F17">
              <w:rPr>
                <w:noProof/>
                <w:webHidden/>
              </w:rPr>
              <w:t>13</w:t>
            </w:r>
            <w:r w:rsidR="002D1F17">
              <w:rPr>
                <w:noProof/>
                <w:webHidden/>
              </w:rPr>
              <w:fldChar w:fldCharType="end"/>
            </w:r>
          </w:hyperlink>
        </w:p>
        <w:p w14:paraId="714087B7" w14:textId="7F97B799" w:rsidR="002D1F17" w:rsidRDefault="00F6352E">
          <w:pPr>
            <w:pStyle w:val="TOC2"/>
            <w:tabs>
              <w:tab w:val="right" w:leader="dot" w:pos="8630"/>
            </w:tabs>
            <w:rPr>
              <w:b w:val="0"/>
              <w:noProof/>
              <w:sz w:val="24"/>
              <w:szCs w:val="24"/>
            </w:rPr>
          </w:pPr>
          <w:hyperlink w:anchor="_Toc505073257" w:history="1">
            <w:r w:rsidR="002D1F17" w:rsidRPr="0036153C">
              <w:rPr>
                <w:rStyle w:val="Hyperlink"/>
                <w:rFonts w:ascii="Times" w:hAnsi="Times"/>
                <w:noProof/>
              </w:rPr>
              <w:t>3.5. Large Scale processing</w:t>
            </w:r>
            <w:r w:rsidR="002D1F17">
              <w:rPr>
                <w:noProof/>
                <w:webHidden/>
              </w:rPr>
              <w:tab/>
            </w:r>
            <w:r w:rsidR="002D1F17">
              <w:rPr>
                <w:noProof/>
                <w:webHidden/>
              </w:rPr>
              <w:fldChar w:fldCharType="begin"/>
            </w:r>
            <w:r w:rsidR="002D1F17">
              <w:rPr>
                <w:noProof/>
                <w:webHidden/>
              </w:rPr>
              <w:instrText xml:space="preserve"> PAGEREF _Toc505073257 \h </w:instrText>
            </w:r>
            <w:r w:rsidR="002D1F17">
              <w:rPr>
                <w:noProof/>
                <w:webHidden/>
              </w:rPr>
            </w:r>
            <w:r w:rsidR="002D1F17">
              <w:rPr>
                <w:noProof/>
                <w:webHidden/>
              </w:rPr>
              <w:fldChar w:fldCharType="separate"/>
            </w:r>
            <w:r w:rsidR="002D1F17">
              <w:rPr>
                <w:noProof/>
                <w:webHidden/>
              </w:rPr>
              <w:t>14</w:t>
            </w:r>
            <w:r w:rsidR="002D1F17">
              <w:rPr>
                <w:noProof/>
                <w:webHidden/>
              </w:rPr>
              <w:fldChar w:fldCharType="end"/>
            </w:r>
          </w:hyperlink>
        </w:p>
        <w:p w14:paraId="53A377D5" w14:textId="7A6B5DFE" w:rsidR="002D1F17" w:rsidRDefault="00F6352E">
          <w:pPr>
            <w:pStyle w:val="TOC1"/>
            <w:tabs>
              <w:tab w:val="right" w:leader="dot" w:pos="8630"/>
            </w:tabs>
            <w:rPr>
              <w:b w:val="0"/>
              <w:noProof/>
            </w:rPr>
          </w:pPr>
          <w:hyperlink w:anchor="_Toc505073258" w:history="1">
            <w:r w:rsidR="002D1F17" w:rsidRPr="0036153C">
              <w:rPr>
                <w:rStyle w:val="Hyperlink"/>
                <w:rFonts w:ascii="Times" w:hAnsi="Times"/>
                <w:noProof/>
              </w:rPr>
              <w:t>4. OUTPUT FILE SPECIFICATIONS</w:t>
            </w:r>
            <w:r w:rsidR="002D1F17">
              <w:rPr>
                <w:noProof/>
                <w:webHidden/>
              </w:rPr>
              <w:tab/>
            </w:r>
            <w:r w:rsidR="002D1F17">
              <w:rPr>
                <w:noProof/>
                <w:webHidden/>
              </w:rPr>
              <w:fldChar w:fldCharType="begin"/>
            </w:r>
            <w:r w:rsidR="002D1F17">
              <w:rPr>
                <w:noProof/>
                <w:webHidden/>
              </w:rPr>
              <w:instrText xml:space="preserve"> PAGEREF _Toc505073258 \h </w:instrText>
            </w:r>
            <w:r w:rsidR="002D1F17">
              <w:rPr>
                <w:noProof/>
                <w:webHidden/>
              </w:rPr>
            </w:r>
            <w:r w:rsidR="002D1F17">
              <w:rPr>
                <w:noProof/>
                <w:webHidden/>
              </w:rPr>
              <w:fldChar w:fldCharType="separate"/>
            </w:r>
            <w:r w:rsidR="002D1F17">
              <w:rPr>
                <w:noProof/>
                <w:webHidden/>
              </w:rPr>
              <w:t>15</w:t>
            </w:r>
            <w:r w:rsidR="002D1F17">
              <w:rPr>
                <w:noProof/>
                <w:webHidden/>
              </w:rPr>
              <w:fldChar w:fldCharType="end"/>
            </w:r>
          </w:hyperlink>
        </w:p>
        <w:p w14:paraId="5CB44E6E" w14:textId="77777777" w:rsidR="00BF1578" w:rsidRPr="00200523" w:rsidRDefault="00BF1578" w:rsidP="00BF1578">
          <w:pPr>
            <w:rPr>
              <w:rFonts w:ascii="Times" w:hAnsi="Times"/>
            </w:rPr>
          </w:pPr>
          <w:r w:rsidRPr="00200523">
            <w:rPr>
              <w:rFonts w:ascii="Times" w:hAnsi="Times"/>
              <w:b/>
              <w:bCs/>
              <w:noProof/>
            </w:rPr>
            <w:fldChar w:fldCharType="end"/>
          </w:r>
        </w:p>
      </w:sdtContent>
    </w:sdt>
    <w:p w14:paraId="0C31CBF3" w14:textId="77777777" w:rsidR="00BF1578" w:rsidRPr="00200523" w:rsidRDefault="00BF1578" w:rsidP="00BF1578">
      <w:pPr>
        <w:rPr>
          <w:rFonts w:ascii="Times" w:hAnsi="Times"/>
        </w:rPr>
      </w:pPr>
    </w:p>
    <w:p w14:paraId="6D69D1A9" w14:textId="77777777" w:rsidR="00BF1578" w:rsidRPr="00200523" w:rsidRDefault="00BF1578" w:rsidP="00BF1578">
      <w:pPr>
        <w:rPr>
          <w:rFonts w:ascii="Times" w:hAnsi="Times"/>
        </w:rPr>
      </w:pPr>
    </w:p>
    <w:p w14:paraId="0F9D3CEE" w14:textId="77777777" w:rsidR="00BF1578" w:rsidRPr="00200523" w:rsidRDefault="00BF1578" w:rsidP="00BF1578">
      <w:pPr>
        <w:rPr>
          <w:rFonts w:ascii="Times" w:hAnsi="Times"/>
        </w:rPr>
      </w:pPr>
    </w:p>
    <w:p w14:paraId="1E3725BE" w14:textId="77777777" w:rsidR="00BF1578" w:rsidRPr="00200523" w:rsidRDefault="00BF1578" w:rsidP="00BF1578">
      <w:pPr>
        <w:rPr>
          <w:rFonts w:ascii="Times" w:hAnsi="Times"/>
        </w:rPr>
      </w:pPr>
    </w:p>
    <w:p w14:paraId="44AFB51A" w14:textId="77777777" w:rsidR="00BF1578" w:rsidRPr="00200523" w:rsidRDefault="00BF1578" w:rsidP="00BF1578">
      <w:pPr>
        <w:rPr>
          <w:rFonts w:ascii="Times" w:hAnsi="Times"/>
        </w:rPr>
      </w:pPr>
    </w:p>
    <w:p w14:paraId="23C38070" w14:textId="77777777" w:rsidR="00BF1578" w:rsidRPr="00200523" w:rsidRDefault="00BF1578" w:rsidP="00BF1578">
      <w:pPr>
        <w:rPr>
          <w:rFonts w:ascii="Times" w:hAnsi="Times"/>
        </w:rPr>
      </w:pPr>
    </w:p>
    <w:p w14:paraId="1E2301EF" w14:textId="77777777" w:rsidR="00BF1578" w:rsidRPr="00200523" w:rsidRDefault="00BF1578" w:rsidP="00BF1578">
      <w:pPr>
        <w:rPr>
          <w:rFonts w:ascii="Times" w:hAnsi="Times"/>
        </w:rPr>
      </w:pPr>
    </w:p>
    <w:p w14:paraId="400DFEF9" w14:textId="77777777" w:rsidR="00BF1578" w:rsidRPr="00200523" w:rsidRDefault="00BF1578" w:rsidP="00BF1578">
      <w:pPr>
        <w:rPr>
          <w:rFonts w:ascii="Times" w:hAnsi="Times"/>
        </w:rPr>
      </w:pPr>
    </w:p>
    <w:p w14:paraId="73FB656E" w14:textId="77777777" w:rsidR="00BF1578" w:rsidRPr="00200523" w:rsidRDefault="00BF1578" w:rsidP="00BF1578">
      <w:pPr>
        <w:rPr>
          <w:rFonts w:ascii="Times" w:hAnsi="Times"/>
        </w:rPr>
      </w:pPr>
    </w:p>
    <w:p w14:paraId="0E6F1809" w14:textId="77777777" w:rsidR="00BF1578" w:rsidRPr="00200523" w:rsidRDefault="00BF1578" w:rsidP="00BF1578">
      <w:pPr>
        <w:rPr>
          <w:rFonts w:ascii="Times" w:hAnsi="Times"/>
        </w:rPr>
      </w:pPr>
    </w:p>
    <w:p w14:paraId="56F9DA79" w14:textId="77777777" w:rsidR="00BF1578" w:rsidRPr="00200523" w:rsidRDefault="00BF1578" w:rsidP="00BF1578">
      <w:pPr>
        <w:rPr>
          <w:rFonts w:ascii="Times" w:hAnsi="Times"/>
        </w:rPr>
      </w:pPr>
    </w:p>
    <w:p w14:paraId="4A3F3F8E" w14:textId="77777777" w:rsidR="00BF1578" w:rsidRPr="00200523" w:rsidRDefault="00BF1578" w:rsidP="00BF1578">
      <w:pPr>
        <w:rPr>
          <w:rFonts w:ascii="Times" w:hAnsi="Times"/>
        </w:rPr>
      </w:pPr>
    </w:p>
    <w:p w14:paraId="7775FE21" w14:textId="77777777" w:rsidR="00BF1578" w:rsidRPr="00200523" w:rsidRDefault="00BF1578" w:rsidP="00BF1578">
      <w:pPr>
        <w:rPr>
          <w:rFonts w:ascii="Times" w:hAnsi="Times"/>
        </w:rPr>
      </w:pPr>
    </w:p>
    <w:p w14:paraId="04A32623" w14:textId="77777777" w:rsidR="00BF1578" w:rsidRPr="00200523" w:rsidRDefault="00BF1578" w:rsidP="00BF1578">
      <w:pPr>
        <w:rPr>
          <w:rFonts w:ascii="Times" w:hAnsi="Times"/>
        </w:rPr>
      </w:pPr>
    </w:p>
    <w:p w14:paraId="01FAC0CB" w14:textId="77777777" w:rsidR="00BF1578" w:rsidRPr="00200523" w:rsidRDefault="00BF1578" w:rsidP="00BF1578">
      <w:pPr>
        <w:rPr>
          <w:rFonts w:ascii="Times" w:hAnsi="Times"/>
        </w:rPr>
      </w:pPr>
    </w:p>
    <w:p w14:paraId="0BC2E871" w14:textId="77777777" w:rsidR="00BF1578" w:rsidRPr="00200523" w:rsidRDefault="00BF1578" w:rsidP="00BF1578">
      <w:pPr>
        <w:rPr>
          <w:rFonts w:ascii="Times" w:hAnsi="Times"/>
        </w:rPr>
      </w:pPr>
    </w:p>
    <w:p w14:paraId="4F5BEF79" w14:textId="77777777" w:rsidR="00BF1578" w:rsidRPr="00200523" w:rsidRDefault="00BF1578" w:rsidP="00BF1578">
      <w:pPr>
        <w:rPr>
          <w:rFonts w:ascii="Times" w:hAnsi="Times"/>
        </w:rPr>
      </w:pPr>
    </w:p>
    <w:p w14:paraId="14FEDD2D" w14:textId="77777777" w:rsidR="00BF1578" w:rsidRPr="00200523" w:rsidRDefault="00BF1578" w:rsidP="00BF1578">
      <w:pPr>
        <w:rPr>
          <w:rFonts w:ascii="Times" w:hAnsi="Times"/>
        </w:rPr>
        <w:sectPr w:rsidR="00BF1578" w:rsidRPr="00200523" w:rsidSect="001171A7">
          <w:footerReference w:type="even" r:id="rId8"/>
          <w:footerReference w:type="default" r:id="rId9"/>
          <w:pgSz w:w="12240" w:h="15840"/>
          <w:pgMar w:top="1440" w:right="1800" w:bottom="1440" w:left="1800" w:header="720" w:footer="720" w:gutter="0"/>
          <w:cols w:space="720"/>
          <w:docGrid w:linePitch="360"/>
        </w:sectPr>
      </w:pPr>
    </w:p>
    <w:p w14:paraId="1077C4F1" w14:textId="77777777" w:rsidR="00BF1578" w:rsidRPr="00200523" w:rsidRDefault="00BF1578" w:rsidP="00BF1578">
      <w:pPr>
        <w:jc w:val="center"/>
        <w:rPr>
          <w:rFonts w:ascii="Times" w:hAnsi="Times"/>
        </w:rPr>
      </w:pPr>
      <w:r w:rsidRPr="00200523">
        <w:rPr>
          <w:rFonts w:ascii="Times" w:hAnsi="Times"/>
        </w:rPr>
        <w:lastRenderedPageBreak/>
        <w:t>GLOSSARY OF ACRONYMS</w:t>
      </w:r>
    </w:p>
    <w:p w14:paraId="5DCB10DD" w14:textId="77777777" w:rsidR="00BF1578" w:rsidRPr="00200523" w:rsidRDefault="00BF1578" w:rsidP="00BF1578">
      <w:pPr>
        <w:jc w:val="center"/>
        <w:rPr>
          <w:rFonts w:ascii="Times" w:hAnsi="Times"/>
        </w:rPr>
      </w:pPr>
    </w:p>
    <w:p w14:paraId="5252DAC8" w14:textId="77777777" w:rsidR="00BF1578" w:rsidRPr="00200523" w:rsidRDefault="00BF1578" w:rsidP="00BF1578">
      <w:pPr>
        <w:jc w:val="center"/>
        <w:rPr>
          <w:rFonts w:ascii="Times" w:hAnsi="Times"/>
        </w:rPr>
      </w:pPr>
    </w:p>
    <w:p w14:paraId="4FA00518" w14:textId="77777777" w:rsidR="00BF1578" w:rsidRPr="00200523" w:rsidRDefault="00BF1578" w:rsidP="00BF1578">
      <w:pPr>
        <w:jc w:val="both"/>
        <w:rPr>
          <w:rFonts w:ascii="Times" w:hAnsi="Times"/>
        </w:rPr>
      </w:pPr>
      <w:r>
        <w:rPr>
          <w:rFonts w:ascii="Times" w:hAnsi="Times"/>
        </w:rPr>
        <w:t>A</w:t>
      </w:r>
    </w:p>
    <w:p w14:paraId="48F04CC6" w14:textId="77777777" w:rsidR="00BF1578" w:rsidRPr="00200523" w:rsidRDefault="00BF1578" w:rsidP="00BF1578">
      <w:pPr>
        <w:jc w:val="both"/>
        <w:rPr>
          <w:rFonts w:ascii="Times" w:hAnsi="Times"/>
        </w:rPr>
      </w:pPr>
      <w:r w:rsidRPr="00200523">
        <w:rPr>
          <w:rFonts w:ascii="Times" w:hAnsi="Times"/>
        </w:rPr>
        <w:t>ACCESS</w:t>
      </w:r>
      <w:r>
        <w:rPr>
          <w:rFonts w:ascii="Times" w:hAnsi="Times"/>
        </w:rPr>
        <w:t xml:space="preserve"> (</w:t>
      </w:r>
      <w:r w:rsidRPr="00C55B9B">
        <w:rPr>
          <w:rFonts w:ascii="Times" w:hAnsi="Times"/>
        </w:rPr>
        <w:t>Advancing Collaborative Connections for Earth System Science</w:t>
      </w:r>
      <w:r>
        <w:rPr>
          <w:rFonts w:ascii="Times" w:hAnsi="Times"/>
        </w:rPr>
        <w:t>)</w:t>
      </w:r>
    </w:p>
    <w:p w14:paraId="45BE26B7" w14:textId="77777777" w:rsidR="00BF1578" w:rsidRDefault="00BF1578" w:rsidP="00BF1578">
      <w:pPr>
        <w:jc w:val="both"/>
        <w:rPr>
          <w:rFonts w:ascii="Times" w:hAnsi="Times"/>
        </w:rPr>
      </w:pPr>
      <w:r w:rsidRPr="00200523">
        <w:rPr>
          <w:rFonts w:ascii="Times" w:hAnsi="Times"/>
        </w:rPr>
        <w:t>ASTER</w:t>
      </w:r>
      <w:r>
        <w:rPr>
          <w:rFonts w:ascii="Times" w:hAnsi="Times"/>
        </w:rPr>
        <w:t xml:space="preserve"> (</w:t>
      </w:r>
      <w:r w:rsidRPr="00200523">
        <w:rPr>
          <w:rFonts w:ascii="Times" w:hAnsi="Times"/>
        </w:rPr>
        <w:t xml:space="preserve">Advanced </w:t>
      </w:r>
      <w:proofErr w:type="spellStart"/>
      <w:r w:rsidRPr="00200523">
        <w:rPr>
          <w:rFonts w:ascii="Times" w:hAnsi="Times"/>
        </w:rPr>
        <w:t>Spaceborne</w:t>
      </w:r>
      <w:proofErr w:type="spellEnd"/>
      <w:r w:rsidRPr="00200523">
        <w:rPr>
          <w:rFonts w:ascii="Times" w:hAnsi="Times"/>
        </w:rPr>
        <w:t xml:space="preserve"> Thermal Emission and Reflection Radiometer</w:t>
      </w:r>
      <w:r>
        <w:rPr>
          <w:rFonts w:ascii="Times" w:hAnsi="Times"/>
        </w:rPr>
        <w:t>)</w:t>
      </w:r>
    </w:p>
    <w:p w14:paraId="2AE00BB4" w14:textId="77777777" w:rsidR="00BF1578" w:rsidRDefault="00BF1578" w:rsidP="00BF1578">
      <w:pPr>
        <w:jc w:val="both"/>
        <w:rPr>
          <w:rFonts w:ascii="Times" w:hAnsi="Times"/>
        </w:rPr>
      </w:pPr>
    </w:p>
    <w:p w14:paraId="702DCE55" w14:textId="77777777" w:rsidR="00BF1578" w:rsidRDefault="00BF1578" w:rsidP="00BF1578">
      <w:pPr>
        <w:jc w:val="both"/>
        <w:rPr>
          <w:rFonts w:ascii="Times" w:hAnsi="Times"/>
        </w:rPr>
      </w:pPr>
      <w:r>
        <w:rPr>
          <w:rFonts w:ascii="Times" w:hAnsi="Times"/>
        </w:rPr>
        <w:t>B</w:t>
      </w:r>
    </w:p>
    <w:p w14:paraId="285179D5" w14:textId="77777777" w:rsidR="00BF1578" w:rsidRDefault="00BF1578" w:rsidP="00BF1578">
      <w:pPr>
        <w:jc w:val="both"/>
        <w:rPr>
          <w:rFonts w:ascii="Times" w:hAnsi="Times"/>
        </w:rPr>
      </w:pPr>
      <w:r>
        <w:rPr>
          <w:rFonts w:ascii="Times" w:hAnsi="Times"/>
        </w:rPr>
        <w:t>BF (Basic Fusion)</w:t>
      </w:r>
    </w:p>
    <w:p w14:paraId="58BBAA08" w14:textId="77777777" w:rsidR="00BF1578" w:rsidRDefault="00BF1578" w:rsidP="00BF1578">
      <w:pPr>
        <w:jc w:val="both"/>
        <w:rPr>
          <w:rFonts w:ascii="Times" w:hAnsi="Times"/>
        </w:rPr>
      </w:pPr>
    </w:p>
    <w:p w14:paraId="3276E3F3" w14:textId="77777777" w:rsidR="00BF1578" w:rsidRPr="00200523" w:rsidRDefault="00BF1578" w:rsidP="00BF1578">
      <w:pPr>
        <w:jc w:val="both"/>
        <w:rPr>
          <w:rFonts w:ascii="Times" w:hAnsi="Times"/>
        </w:rPr>
      </w:pPr>
      <w:r>
        <w:rPr>
          <w:rFonts w:ascii="Times" w:hAnsi="Times"/>
        </w:rPr>
        <w:t>C</w:t>
      </w:r>
    </w:p>
    <w:p w14:paraId="1613C276" w14:textId="77777777" w:rsidR="00BF1578" w:rsidRPr="00200523" w:rsidRDefault="00BF1578" w:rsidP="00BF1578">
      <w:pPr>
        <w:jc w:val="both"/>
        <w:rPr>
          <w:rFonts w:ascii="Times" w:hAnsi="Times"/>
        </w:rPr>
      </w:pPr>
      <w:r w:rsidRPr="00200523">
        <w:rPr>
          <w:rFonts w:ascii="Times" w:hAnsi="Times"/>
        </w:rPr>
        <w:t>CERES</w:t>
      </w:r>
      <w:r>
        <w:rPr>
          <w:rFonts w:ascii="Times" w:hAnsi="Times"/>
        </w:rPr>
        <w:t xml:space="preserve"> (</w:t>
      </w:r>
      <w:r w:rsidRPr="00200523">
        <w:rPr>
          <w:rFonts w:ascii="Times" w:hAnsi="Times"/>
        </w:rPr>
        <w:t>Clouds and Earth’s Radiant Energy System</w:t>
      </w:r>
      <w:r>
        <w:rPr>
          <w:rFonts w:ascii="Times" w:hAnsi="Times"/>
        </w:rPr>
        <w:t>)</w:t>
      </w:r>
    </w:p>
    <w:p w14:paraId="0F17F2E6" w14:textId="77777777" w:rsidR="00BF1578" w:rsidRDefault="00BF1578" w:rsidP="00BF1578">
      <w:pPr>
        <w:jc w:val="both"/>
        <w:rPr>
          <w:rFonts w:ascii="Times" w:hAnsi="Times"/>
        </w:rPr>
      </w:pPr>
      <w:r>
        <w:rPr>
          <w:rFonts w:ascii="Times" w:hAnsi="Times"/>
        </w:rPr>
        <w:t>CF (Climate and Forecast)</w:t>
      </w:r>
    </w:p>
    <w:p w14:paraId="24CE26B7" w14:textId="77777777" w:rsidR="00BF1578" w:rsidRDefault="00BF1578" w:rsidP="00BF1578">
      <w:pPr>
        <w:jc w:val="both"/>
        <w:rPr>
          <w:rFonts w:ascii="Times" w:hAnsi="Times"/>
        </w:rPr>
      </w:pPr>
    </w:p>
    <w:p w14:paraId="13B0070F" w14:textId="77777777" w:rsidR="00BF1578" w:rsidRDefault="00BF1578" w:rsidP="00BF1578">
      <w:pPr>
        <w:jc w:val="both"/>
        <w:rPr>
          <w:rFonts w:ascii="Times" w:hAnsi="Times"/>
        </w:rPr>
      </w:pPr>
      <w:r>
        <w:rPr>
          <w:rFonts w:ascii="Times" w:hAnsi="Times"/>
        </w:rPr>
        <w:t>D</w:t>
      </w:r>
    </w:p>
    <w:p w14:paraId="630B965A" w14:textId="77777777" w:rsidR="00BF1578" w:rsidRDefault="00BF1578" w:rsidP="00BF1578">
      <w:pPr>
        <w:jc w:val="both"/>
        <w:rPr>
          <w:rFonts w:ascii="Times" w:hAnsi="Times"/>
        </w:rPr>
      </w:pPr>
      <w:r w:rsidRPr="00200523">
        <w:rPr>
          <w:rFonts w:ascii="Times" w:hAnsi="Times"/>
        </w:rPr>
        <w:t>DAAC</w:t>
      </w:r>
      <w:r>
        <w:rPr>
          <w:rFonts w:ascii="Times" w:hAnsi="Times"/>
        </w:rPr>
        <w:t xml:space="preserve"> (</w:t>
      </w:r>
      <w:r w:rsidRPr="00C55B9B">
        <w:rPr>
          <w:rFonts w:ascii="Times" w:hAnsi="Times"/>
        </w:rPr>
        <w:t>Distributed Active Archive Centers</w:t>
      </w:r>
      <w:r>
        <w:rPr>
          <w:rFonts w:ascii="Times" w:hAnsi="Times"/>
        </w:rPr>
        <w:t>)</w:t>
      </w:r>
    </w:p>
    <w:p w14:paraId="4E93D49C" w14:textId="77777777" w:rsidR="00BF1578" w:rsidRDefault="00BF1578" w:rsidP="00BF1578">
      <w:pPr>
        <w:jc w:val="both"/>
        <w:rPr>
          <w:rFonts w:ascii="Times" w:hAnsi="Times"/>
        </w:rPr>
      </w:pPr>
      <w:r>
        <w:rPr>
          <w:rFonts w:ascii="Times" w:hAnsi="Times"/>
        </w:rPr>
        <w:t>DOI (</w:t>
      </w:r>
      <w:r w:rsidRPr="000907DB">
        <w:rPr>
          <w:rFonts w:ascii="Times" w:hAnsi="Times"/>
        </w:rPr>
        <w:t>Digital Object Identifiers</w:t>
      </w:r>
      <w:r>
        <w:rPr>
          <w:rFonts w:ascii="Times" w:hAnsi="Times"/>
        </w:rPr>
        <w:t>)</w:t>
      </w:r>
    </w:p>
    <w:p w14:paraId="18503D51" w14:textId="77777777" w:rsidR="00BF1578" w:rsidRDefault="00BF1578" w:rsidP="00BF1578">
      <w:pPr>
        <w:jc w:val="both"/>
        <w:rPr>
          <w:rFonts w:ascii="Times" w:hAnsi="Times"/>
        </w:rPr>
      </w:pPr>
    </w:p>
    <w:p w14:paraId="594CFB54" w14:textId="77777777" w:rsidR="00BF1578" w:rsidRDefault="00BF1578" w:rsidP="00BF1578">
      <w:pPr>
        <w:jc w:val="both"/>
        <w:rPr>
          <w:rFonts w:ascii="Times" w:hAnsi="Times"/>
        </w:rPr>
      </w:pPr>
      <w:r>
        <w:rPr>
          <w:rFonts w:ascii="Times" w:hAnsi="Times"/>
        </w:rPr>
        <w:t>E</w:t>
      </w:r>
    </w:p>
    <w:p w14:paraId="7952BA7A" w14:textId="77777777" w:rsidR="00BF1578" w:rsidRDefault="00BF1578" w:rsidP="00BF1578">
      <w:pPr>
        <w:jc w:val="both"/>
        <w:rPr>
          <w:rFonts w:ascii="Times" w:hAnsi="Times"/>
        </w:rPr>
      </w:pPr>
      <w:r>
        <w:rPr>
          <w:rFonts w:ascii="Times" w:hAnsi="Times"/>
        </w:rPr>
        <w:t>EOSDIS (</w:t>
      </w:r>
      <w:r w:rsidRPr="000907DB">
        <w:rPr>
          <w:rFonts w:ascii="Times" w:hAnsi="Times"/>
        </w:rPr>
        <w:t>Earth Observing System Data and Information System</w:t>
      </w:r>
      <w:r>
        <w:rPr>
          <w:rFonts w:ascii="Times" w:hAnsi="Times"/>
        </w:rPr>
        <w:t>)</w:t>
      </w:r>
    </w:p>
    <w:p w14:paraId="75C8C8E9" w14:textId="77777777" w:rsidR="00BF1578" w:rsidRDefault="00BF1578" w:rsidP="00BF1578">
      <w:pPr>
        <w:jc w:val="both"/>
        <w:rPr>
          <w:rFonts w:ascii="Times" w:hAnsi="Times"/>
        </w:rPr>
      </w:pPr>
    </w:p>
    <w:p w14:paraId="32D096BF" w14:textId="77777777" w:rsidR="00BF1578" w:rsidRDefault="00BF1578" w:rsidP="00BF1578">
      <w:pPr>
        <w:jc w:val="both"/>
        <w:rPr>
          <w:rFonts w:ascii="Times" w:hAnsi="Times"/>
        </w:rPr>
      </w:pPr>
      <w:r>
        <w:rPr>
          <w:rFonts w:ascii="Times" w:hAnsi="Times"/>
        </w:rPr>
        <w:t>H</w:t>
      </w:r>
    </w:p>
    <w:p w14:paraId="0733D9DC" w14:textId="77777777" w:rsidR="00BF1578" w:rsidRDefault="00BF1578" w:rsidP="00BF1578">
      <w:pPr>
        <w:jc w:val="both"/>
        <w:rPr>
          <w:rFonts w:ascii="Times" w:hAnsi="Times"/>
        </w:rPr>
      </w:pPr>
      <w:r w:rsidRPr="003E674F">
        <w:rPr>
          <w:rFonts w:ascii="Times" w:hAnsi="Times"/>
        </w:rPr>
        <w:t>HDF (Hierarchical Data Format)</w:t>
      </w:r>
    </w:p>
    <w:p w14:paraId="6B397070" w14:textId="77777777" w:rsidR="00BF1578" w:rsidRDefault="00BF1578" w:rsidP="00BF1578">
      <w:pPr>
        <w:jc w:val="both"/>
        <w:rPr>
          <w:rFonts w:ascii="Times" w:hAnsi="Times"/>
        </w:rPr>
      </w:pPr>
    </w:p>
    <w:p w14:paraId="159B5647" w14:textId="77777777" w:rsidR="00BF1578" w:rsidRPr="003E674F" w:rsidRDefault="00BF1578" w:rsidP="00BF1578">
      <w:pPr>
        <w:jc w:val="both"/>
        <w:rPr>
          <w:rFonts w:ascii="Times" w:hAnsi="Times"/>
        </w:rPr>
      </w:pPr>
      <w:r>
        <w:rPr>
          <w:rFonts w:ascii="Times" w:hAnsi="Times"/>
        </w:rPr>
        <w:t>I</w:t>
      </w:r>
    </w:p>
    <w:p w14:paraId="03499054" w14:textId="77777777" w:rsidR="00BF1578" w:rsidRPr="003E674F" w:rsidRDefault="00BF1578" w:rsidP="00BF1578">
      <w:pPr>
        <w:rPr>
          <w:rFonts w:ascii="Times" w:eastAsia="Times New Roman" w:hAnsi="Times"/>
        </w:rPr>
      </w:pPr>
      <w:r w:rsidRPr="003E674F">
        <w:rPr>
          <w:rFonts w:ascii="Times" w:hAnsi="Times"/>
        </w:rPr>
        <w:t>IFOV (</w:t>
      </w:r>
      <w:r w:rsidRPr="003E674F">
        <w:rPr>
          <w:rFonts w:ascii="Times" w:eastAsia="Times New Roman" w:hAnsi="Times" w:cs="Arial"/>
          <w:color w:val="222222"/>
          <w:shd w:val="clear" w:color="auto" w:fill="FFFFFF"/>
        </w:rPr>
        <w:t>Instantaneous Field of View)</w:t>
      </w:r>
    </w:p>
    <w:p w14:paraId="38329246" w14:textId="77777777" w:rsidR="00BF1578" w:rsidRDefault="00BF1578" w:rsidP="00BF1578">
      <w:pPr>
        <w:jc w:val="both"/>
        <w:rPr>
          <w:rFonts w:ascii="Times" w:hAnsi="Times"/>
        </w:rPr>
      </w:pPr>
    </w:p>
    <w:p w14:paraId="07226446" w14:textId="77777777" w:rsidR="00BF1578" w:rsidRDefault="00BF1578" w:rsidP="00BF1578">
      <w:pPr>
        <w:jc w:val="both"/>
        <w:rPr>
          <w:rFonts w:ascii="Times" w:hAnsi="Times"/>
        </w:rPr>
      </w:pPr>
      <w:r>
        <w:rPr>
          <w:rFonts w:ascii="Times" w:hAnsi="Times"/>
        </w:rPr>
        <w:t>J</w:t>
      </w:r>
    </w:p>
    <w:p w14:paraId="4D6D7791" w14:textId="77777777" w:rsidR="00BF1578" w:rsidRDefault="00BF1578" w:rsidP="00BF1578">
      <w:pPr>
        <w:jc w:val="both"/>
        <w:rPr>
          <w:rFonts w:ascii="Times" w:hAnsi="Times"/>
        </w:rPr>
      </w:pPr>
      <w:r>
        <w:rPr>
          <w:rFonts w:ascii="Times" w:hAnsi="Times"/>
        </w:rPr>
        <w:t>JPL (</w:t>
      </w:r>
      <w:r w:rsidRPr="00C55B9B">
        <w:rPr>
          <w:rFonts w:ascii="Times" w:hAnsi="Times"/>
        </w:rPr>
        <w:t>Jet Propulsion Laboratory</w:t>
      </w:r>
      <w:r>
        <w:rPr>
          <w:rFonts w:ascii="Times" w:hAnsi="Times"/>
        </w:rPr>
        <w:t>)</w:t>
      </w:r>
    </w:p>
    <w:p w14:paraId="7B90E0F8" w14:textId="77777777" w:rsidR="00BF1578" w:rsidRDefault="00BF1578" w:rsidP="00BF1578">
      <w:pPr>
        <w:jc w:val="both"/>
        <w:rPr>
          <w:rFonts w:ascii="Times" w:hAnsi="Times"/>
        </w:rPr>
      </w:pPr>
    </w:p>
    <w:p w14:paraId="00138E7F" w14:textId="77777777" w:rsidR="00BF1578" w:rsidRDefault="00BF1578" w:rsidP="00BF1578">
      <w:pPr>
        <w:jc w:val="both"/>
        <w:rPr>
          <w:rFonts w:ascii="Times" w:hAnsi="Times"/>
        </w:rPr>
      </w:pPr>
      <w:r>
        <w:rPr>
          <w:rFonts w:ascii="Times" w:hAnsi="Times"/>
        </w:rPr>
        <w:t>M</w:t>
      </w:r>
    </w:p>
    <w:p w14:paraId="094E501E" w14:textId="77777777" w:rsidR="00BF1578" w:rsidRPr="003E674F" w:rsidRDefault="00BF1578" w:rsidP="00BF1578">
      <w:pPr>
        <w:jc w:val="both"/>
        <w:rPr>
          <w:rFonts w:ascii="Times" w:hAnsi="Times"/>
        </w:rPr>
      </w:pPr>
      <w:r w:rsidRPr="003E674F">
        <w:rPr>
          <w:rFonts w:ascii="Times" w:hAnsi="Times"/>
        </w:rPr>
        <w:t xml:space="preserve">MISR (Multi-angle Imaging </w:t>
      </w:r>
      <w:proofErr w:type="spellStart"/>
      <w:r w:rsidRPr="003E674F">
        <w:rPr>
          <w:rFonts w:ascii="Times" w:hAnsi="Times"/>
        </w:rPr>
        <w:t>SpectroRadiometer</w:t>
      </w:r>
      <w:proofErr w:type="spellEnd"/>
      <w:r w:rsidRPr="003E674F">
        <w:rPr>
          <w:rFonts w:ascii="Times" w:hAnsi="Times"/>
        </w:rPr>
        <w:t>)</w:t>
      </w:r>
    </w:p>
    <w:p w14:paraId="1C64484C" w14:textId="77777777" w:rsidR="00BF1578" w:rsidRPr="003E674F" w:rsidRDefault="00BF1578" w:rsidP="00BF1578">
      <w:pPr>
        <w:jc w:val="both"/>
        <w:rPr>
          <w:rFonts w:ascii="Times" w:hAnsi="Times"/>
        </w:rPr>
      </w:pPr>
      <w:r w:rsidRPr="003E674F">
        <w:rPr>
          <w:rFonts w:ascii="Times" w:hAnsi="Times"/>
        </w:rPr>
        <w:t xml:space="preserve">MODIS (Moderate-resolution Imaging </w:t>
      </w:r>
      <w:proofErr w:type="spellStart"/>
      <w:r w:rsidRPr="003E674F">
        <w:rPr>
          <w:rFonts w:ascii="Times" w:hAnsi="Times"/>
        </w:rPr>
        <w:t>Spectroradiometer</w:t>
      </w:r>
      <w:proofErr w:type="spellEnd"/>
      <w:r w:rsidRPr="003E674F">
        <w:rPr>
          <w:rFonts w:ascii="Times" w:hAnsi="Times"/>
        </w:rPr>
        <w:t>)</w:t>
      </w:r>
    </w:p>
    <w:p w14:paraId="4E3651FC" w14:textId="77777777" w:rsidR="00BF1578" w:rsidRPr="003E674F" w:rsidRDefault="00BF1578" w:rsidP="00BF1578">
      <w:pPr>
        <w:jc w:val="both"/>
        <w:rPr>
          <w:rFonts w:ascii="Times" w:hAnsi="Times"/>
        </w:rPr>
      </w:pPr>
      <w:r w:rsidRPr="003E674F">
        <w:rPr>
          <w:rFonts w:ascii="Times" w:hAnsi="Times"/>
        </w:rPr>
        <w:t>MOPITT (Measurements of Pollution in the Troposphere)</w:t>
      </w:r>
    </w:p>
    <w:p w14:paraId="14F41807" w14:textId="77777777" w:rsidR="00BF1578" w:rsidRDefault="00BF1578" w:rsidP="00BF1578">
      <w:pPr>
        <w:jc w:val="both"/>
        <w:rPr>
          <w:rFonts w:ascii="Times" w:hAnsi="Times"/>
        </w:rPr>
      </w:pPr>
    </w:p>
    <w:p w14:paraId="734A7219" w14:textId="77777777" w:rsidR="00BF1578" w:rsidRDefault="00BF1578" w:rsidP="00BF1578">
      <w:pPr>
        <w:jc w:val="both"/>
        <w:rPr>
          <w:rFonts w:ascii="Times" w:hAnsi="Times"/>
        </w:rPr>
      </w:pPr>
      <w:r>
        <w:rPr>
          <w:rFonts w:ascii="Times" w:hAnsi="Times"/>
        </w:rPr>
        <w:t>N</w:t>
      </w:r>
    </w:p>
    <w:p w14:paraId="0A0813B5" w14:textId="77777777" w:rsidR="00BF1578" w:rsidRPr="003E674F" w:rsidRDefault="00BF1578" w:rsidP="00BF1578">
      <w:pPr>
        <w:jc w:val="both"/>
        <w:rPr>
          <w:rFonts w:ascii="Times" w:hAnsi="Times"/>
        </w:rPr>
      </w:pPr>
      <w:r w:rsidRPr="003E674F">
        <w:rPr>
          <w:rFonts w:ascii="Times" w:hAnsi="Times"/>
        </w:rPr>
        <w:t>NASA (National Aeronautics and Space Administration)</w:t>
      </w:r>
    </w:p>
    <w:p w14:paraId="72E8CC82" w14:textId="77777777" w:rsidR="00BF1578" w:rsidRPr="003E674F" w:rsidRDefault="00BF1578" w:rsidP="00BF1578">
      <w:pPr>
        <w:jc w:val="both"/>
        <w:rPr>
          <w:rFonts w:ascii="Times" w:hAnsi="Times"/>
        </w:rPr>
      </w:pPr>
      <w:r w:rsidRPr="003E674F">
        <w:rPr>
          <w:rFonts w:ascii="Times" w:hAnsi="Times"/>
        </w:rPr>
        <w:t>NCSA (National Center for Supercomputing Applications)</w:t>
      </w:r>
    </w:p>
    <w:p w14:paraId="67FA9B8C" w14:textId="77777777" w:rsidR="00BF1578" w:rsidRDefault="00BF1578" w:rsidP="00BF1578">
      <w:pPr>
        <w:jc w:val="both"/>
        <w:rPr>
          <w:rFonts w:ascii="Times" w:hAnsi="Times"/>
        </w:rPr>
      </w:pPr>
    </w:p>
    <w:p w14:paraId="142E41AC" w14:textId="77777777" w:rsidR="00BF1578" w:rsidRDefault="00BF1578" w:rsidP="00BF1578">
      <w:pPr>
        <w:jc w:val="both"/>
        <w:rPr>
          <w:rFonts w:ascii="Times" w:hAnsi="Times"/>
        </w:rPr>
      </w:pPr>
      <w:r>
        <w:rPr>
          <w:rFonts w:ascii="Times" w:hAnsi="Times"/>
        </w:rPr>
        <w:t>S</w:t>
      </w:r>
    </w:p>
    <w:p w14:paraId="4D9A27F8" w14:textId="77777777" w:rsidR="00BF1578" w:rsidRPr="003E674F" w:rsidRDefault="00BF1578" w:rsidP="00BF1578">
      <w:pPr>
        <w:jc w:val="both"/>
        <w:rPr>
          <w:rFonts w:ascii="Times" w:hAnsi="Times"/>
        </w:rPr>
      </w:pPr>
      <w:r>
        <w:rPr>
          <w:rFonts w:ascii="Times" w:hAnsi="Times"/>
        </w:rPr>
        <w:t>SDS (Scientific Datasets, multidimensional array of data in HDF)</w:t>
      </w:r>
    </w:p>
    <w:p w14:paraId="2DFC2FAF" w14:textId="77777777" w:rsidR="00BF1578" w:rsidRPr="00200523" w:rsidRDefault="00BF1578" w:rsidP="00BF1578">
      <w:pPr>
        <w:jc w:val="center"/>
        <w:rPr>
          <w:rFonts w:ascii="Times" w:hAnsi="Times"/>
        </w:rPr>
      </w:pPr>
    </w:p>
    <w:p w14:paraId="3EBE1734" w14:textId="77777777" w:rsidR="00BF1578" w:rsidRPr="00200523" w:rsidRDefault="00BF1578" w:rsidP="00BF1578">
      <w:pPr>
        <w:jc w:val="center"/>
        <w:rPr>
          <w:rFonts w:ascii="Times" w:hAnsi="Times"/>
        </w:rPr>
      </w:pPr>
    </w:p>
    <w:p w14:paraId="1D8CFC6F" w14:textId="77777777" w:rsidR="00BF1578" w:rsidRDefault="00BF1578" w:rsidP="00BF1578">
      <w:pPr>
        <w:pStyle w:val="Heading1"/>
        <w:rPr>
          <w:rFonts w:ascii="Times" w:hAnsi="Times"/>
          <w:color w:val="auto"/>
          <w:sz w:val="24"/>
          <w:szCs w:val="24"/>
        </w:rPr>
      </w:pPr>
      <w:bookmarkStart w:id="0" w:name="_Toc357247577"/>
    </w:p>
    <w:p w14:paraId="44BD004C" w14:textId="77777777" w:rsidR="00BF1578" w:rsidRPr="001354EA" w:rsidRDefault="00BF1578" w:rsidP="00BF1578"/>
    <w:p w14:paraId="21C13283" w14:textId="77777777" w:rsidR="00BF1578" w:rsidRPr="00200523" w:rsidRDefault="00BF1578" w:rsidP="00BF1578">
      <w:pPr>
        <w:pStyle w:val="Heading1"/>
        <w:rPr>
          <w:rFonts w:ascii="Times" w:hAnsi="Times"/>
          <w:color w:val="auto"/>
          <w:sz w:val="24"/>
          <w:szCs w:val="24"/>
        </w:rPr>
      </w:pPr>
      <w:bookmarkStart w:id="1" w:name="_Toc505073237"/>
      <w:r w:rsidRPr="00200523">
        <w:rPr>
          <w:rFonts w:ascii="Times" w:hAnsi="Times"/>
          <w:color w:val="auto"/>
          <w:sz w:val="24"/>
          <w:szCs w:val="24"/>
        </w:rPr>
        <w:lastRenderedPageBreak/>
        <w:t>1</w:t>
      </w:r>
      <w:r>
        <w:rPr>
          <w:rFonts w:ascii="Times" w:hAnsi="Times"/>
          <w:color w:val="auto"/>
          <w:sz w:val="24"/>
          <w:szCs w:val="24"/>
        </w:rPr>
        <w:t>.</w:t>
      </w:r>
      <w:r w:rsidRPr="00200523">
        <w:rPr>
          <w:rFonts w:ascii="Times" w:hAnsi="Times"/>
          <w:color w:val="auto"/>
          <w:sz w:val="24"/>
          <w:szCs w:val="24"/>
        </w:rPr>
        <w:t xml:space="preserve"> INTRODUCTION</w:t>
      </w:r>
      <w:bookmarkEnd w:id="0"/>
      <w:bookmarkEnd w:id="1"/>
    </w:p>
    <w:p w14:paraId="0BBB8956" w14:textId="77777777" w:rsidR="00BF1578" w:rsidRPr="00200523" w:rsidRDefault="00BF1578" w:rsidP="00BF1578">
      <w:pPr>
        <w:jc w:val="both"/>
        <w:rPr>
          <w:rFonts w:ascii="Times" w:hAnsi="Times"/>
        </w:rPr>
      </w:pPr>
    </w:p>
    <w:p w14:paraId="34904F22" w14:textId="77777777" w:rsidR="00BF1578" w:rsidRPr="00200523" w:rsidRDefault="00BF1578" w:rsidP="00BF1578">
      <w:pPr>
        <w:pStyle w:val="Heading2"/>
        <w:rPr>
          <w:rFonts w:ascii="Times" w:hAnsi="Times"/>
          <w:color w:val="auto"/>
          <w:sz w:val="24"/>
          <w:szCs w:val="24"/>
        </w:rPr>
      </w:pPr>
      <w:bookmarkStart w:id="2" w:name="_Toc357247578"/>
      <w:bookmarkStart w:id="3" w:name="_Toc505073238"/>
      <w:r w:rsidRPr="00200523">
        <w:rPr>
          <w:rFonts w:ascii="Times" w:hAnsi="Times"/>
          <w:color w:val="auto"/>
          <w:sz w:val="24"/>
          <w:szCs w:val="24"/>
        </w:rPr>
        <w:t>1.1 Purpose</w:t>
      </w:r>
      <w:bookmarkEnd w:id="2"/>
      <w:bookmarkEnd w:id="3"/>
    </w:p>
    <w:p w14:paraId="1F38893F" w14:textId="77777777" w:rsidR="00BF1578" w:rsidRPr="00200523" w:rsidRDefault="00BF1578" w:rsidP="00BF1578">
      <w:pPr>
        <w:jc w:val="both"/>
        <w:rPr>
          <w:rFonts w:ascii="Times" w:hAnsi="Times"/>
        </w:rPr>
      </w:pPr>
      <w:r w:rsidRPr="00200523">
        <w:rPr>
          <w:rFonts w:ascii="Times" w:hAnsi="Times"/>
        </w:rPr>
        <w:t xml:space="preserve"> </w:t>
      </w:r>
      <w:r w:rsidRPr="00200523">
        <w:rPr>
          <w:rFonts w:ascii="Times" w:hAnsi="Times"/>
        </w:rPr>
        <w:tab/>
        <w:t xml:space="preserve">The basic Terra fusion product provides general atmospheric and surface research community a unique temporally-fused set of radiance measurements from all the Terra instruments, namely, the Moderate-resolution Imaging </w:t>
      </w:r>
      <w:proofErr w:type="spellStart"/>
      <w:r w:rsidRPr="00200523">
        <w:rPr>
          <w:rFonts w:ascii="Times" w:hAnsi="Times"/>
        </w:rPr>
        <w:t>Spectroradiometer</w:t>
      </w:r>
      <w:proofErr w:type="spellEnd"/>
      <w:r w:rsidRPr="00200523">
        <w:rPr>
          <w:rFonts w:ascii="Times" w:hAnsi="Times"/>
        </w:rPr>
        <w:t xml:space="preserve"> (MODIS), the Multi-</w:t>
      </w:r>
      <w:proofErr w:type="gramStart"/>
      <w:r w:rsidRPr="00200523">
        <w:rPr>
          <w:rFonts w:ascii="Times" w:hAnsi="Times"/>
        </w:rPr>
        <w:t>angle</w:t>
      </w:r>
      <w:proofErr w:type="gramEnd"/>
      <w:r w:rsidRPr="00200523">
        <w:rPr>
          <w:rFonts w:ascii="Times" w:hAnsi="Times"/>
        </w:rPr>
        <w:t xml:space="preserve"> Imaging </w:t>
      </w:r>
      <w:proofErr w:type="spellStart"/>
      <w:r w:rsidRPr="00200523">
        <w:rPr>
          <w:rFonts w:ascii="Times" w:hAnsi="Times"/>
        </w:rPr>
        <w:t>SpectroRadiometer</w:t>
      </w:r>
      <w:proofErr w:type="spellEnd"/>
      <w:r w:rsidRPr="00200523">
        <w:rPr>
          <w:rFonts w:ascii="Times" w:hAnsi="Times"/>
        </w:rPr>
        <w:t xml:space="preserve"> (MISR), the Advanced </w:t>
      </w:r>
      <w:proofErr w:type="spellStart"/>
      <w:r w:rsidRPr="00200523">
        <w:rPr>
          <w:rFonts w:ascii="Times" w:hAnsi="Times"/>
        </w:rPr>
        <w:t>Spaceborne</w:t>
      </w:r>
      <w:proofErr w:type="spellEnd"/>
      <w:r w:rsidRPr="00200523">
        <w:rPr>
          <w:rFonts w:ascii="Times" w:hAnsi="Times"/>
        </w:rPr>
        <w:t xml:space="preserve"> Thermal Emission and Reflection Radiometer (ASTER), the Clouds and Earth’s Radiant Energy System (CERES), and the Measurements of Pollution in the Troposphere (MOPITT). This </w:t>
      </w:r>
      <w:r>
        <w:rPr>
          <w:rFonts w:ascii="Times" w:hAnsi="Times"/>
        </w:rPr>
        <w:t xml:space="preserve">product contains </w:t>
      </w:r>
      <w:r w:rsidRPr="00200523">
        <w:rPr>
          <w:rFonts w:ascii="Times" w:hAnsi="Times"/>
        </w:rPr>
        <w:t xml:space="preserve">(1) radiance values </w:t>
      </w:r>
      <w:r>
        <w:rPr>
          <w:rFonts w:ascii="Times" w:hAnsi="Times"/>
        </w:rPr>
        <w:t>of IOFVs (pixels) for</w:t>
      </w:r>
      <w:r w:rsidRPr="00200523">
        <w:rPr>
          <w:rFonts w:ascii="Times" w:hAnsi="Times"/>
        </w:rPr>
        <w:t xml:space="preserve"> each spectral band at a native </w:t>
      </w:r>
      <w:r>
        <w:rPr>
          <w:rFonts w:ascii="Times" w:hAnsi="Times"/>
        </w:rPr>
        <w:t xml:space="preserve">resolution for each instrument, (2) their </w:t>
      </w:r>
      <w:r w:rsidRPr="00200523">
        <w:rPr>
          <w:rFonts w:ascii="Times" w:hAnsi="Times"/>
        </w:rPr>
        <w:t xml:space="preserve">quality flags associated with radiance values, (3) </w:t>
      </w:r>
      <w:r>
        <w:rPr>
          <w:rFonts w:ascii="Times" w:hAnsi="Times"/>
        </w:rPr>
        <w:t xml:space="preserve">their </w:t>
      </w:r>
      <w:r w:rsidRPr="00200523">
        <w:rPr>
          <w:rFonts w:ascii="Times" w:hAnsi="Times"/>
        </w:rPr>
        <w:t xml:space="preserve">latitude and longitude information </w:t>
      </w:r>
      <w:r>
        <w:rPr>
          <w:rFonts w:ascii="Times" w:hAnsi="Times"/>
        </w:rPr>
        <w:t xml:space="preserve">at </w:t>
      </w:r>
      <w:r w:rsidRPr="00200523">
        <w:rPr>
          <w:rFonts w:ascii="Times" w:hAnsi="Times"/>
        </w:rPr>
        <w:t xml:space="preserve">a native resolution, (4) time of observations, (5) instrument viewing geometry, and (6) solar position.  </w:t>
      </w:r>
    </w:p>
    <w:p w14:paraId="56F5EAB6" w14:textId="77777777" w:rsidR="00BF1578" w:rsidRPr="00200523" w:rsidRDefault="00BF1578" w:rsidP="00BF1578">
      <w:pPr>
        <w:jc w:val="both"/>
        <w:rPr>
          <w:rFonts w:ascii="Times" w:hAnsi="Times"/>
        </w:rPr>
      </w:pPr>
    </w:p>
    <w:p w14:paraId="333A2421" w14:textId="77777777" w:rsidR="00BF1578" w:rsidRPr="00200523" w:rsidRDefault="00BF1578" w:rsidP="00BF1578">
      <w:pPr>
        <w:jc w:val="both"/>
        <w:rPr>
          <w:rFonts w:ascii="Times" w:hAnsi="Times"/>
        </w:rPr>
      </w:pPr>
      <w:r w:rsidRPr="00200523">
        <w:rPr>
          <w:rFonts w:ascii="Times" w:hAnsi="Times"/>
        </w:rPr>
        <w:tab/>
        <w:t>The intent of this document is to identify and describe sources of the input data, provide the physical theory and mathematical background underlying the derivation of the high-resolution geolocation fields, and describe procedures in data progressing and performance tuning</w:t>
      </w:r>
      <w:r>
        <w:rPr>
          <w:rFonts w:ascii="Times" w:hAnsi="Times"/>
        </w:rPr>
        <w:t>, along with file specifications</w:t>
      </w:r>
      <w:r w:rsidRPr="00200523">
        <w:rPr>
          <w:rFonts w:ascii="Times" w:hAnsi="Times"/>
        </w:rPr>
        <w:t>. To fulfill the requirement of the NASA ACCESS project (</w:t>
      </w:r>
      <w:r w:rsidRPr="00200523">
        <w:rPr>
          <w:rFonts w:ascii="Times" w:hAnsi="Times"/>
          <w:b/>
        </w:rPr>
        <w:t>NNH15ZDA001N-ACCESS</w:t>
      </w:r>
      <w:r w:rsidRPr="00200523">
        <w:rPr>
          <w:rFonts w:ascii="Times" w:hAnsi="Times"/>
        </w:rPr>
        <w:t>), this document is to establish requirements and functionality of the data processing software.</w:t>
      </w:r>
    </w:p>
    <w:p w14:paraId="5888E1ED" w14:textId="77777777" w:rsidR="00BF1578" w:rsidRPr="00200523" w:rsidRDefault="00BF1578" w:rsidP="00BF1578">
      <w:pPr>
        <w:rPr>
          <w:rFonts w:ascii="Times" w:hAnsi="Times"/>
        </w:rPr>
      </w:pPr>
    </w:p>
    <w:p w14:paraId="16501612" w14:textId="77777777" w:rsidR="00BF1578" w:rsidRPr="00200523" w:rsidRDefault="00BF1578" w:rsidP="00BF1578">
      <w:pPr>
        <w:pStyle w:val="Heading2"/>
        <w:rPr>
          <w:rFonts w:ascii="Times" w:hAnsi="Times"/>
          <w:color w:val="auto"/>
          <w:sz w:val="24"/>
          <w:szCs w:val="24"/>
          <w:lang w:eastAsia="zh-CN"/>
        </w:rPr>
      </w:pPr>
      <w:bookmarkStart w:id="4" w:name="_Toc357247579"/>
      <w:bookmarkStart w:id="5" w:name="_Toc505073239"/>
      <w:r w:rsidRPr="00200523">
        <w:rPr>
          <w:rFonts w:ascii="Times" w:hAnsi="Times"/>
          <w:color w:val="auto"/>
          <w:sz w:val="24"/>
          <w:szCs w:val="24"/>
        </w:rPr>
        <w:t>1.2 Scope</w:t>
      </w:r>
      <w:bookmarkEnd w:id="4"/>
      <w:bookmarkEnd w:id="5"/>
    </w:p>
    <w:p w14:paraId="196B6345" w14:textId="77777777" w:rsidR="00BF1578" w:rsidRPr="00200523" w:rsidRDefault="00BF1578" w:rsidP="00BF1578">
      <w:pPr>
        <w:rPr>
          <w:rFonts w:ascii="Times" w:eastAsia="Times New Roman" w:hAnsi="Times"/>
        </w:rPr>
      </w:pPr>
    </w:p>
    <w:p w14:paraId="47CC006B" w14:textId="77777777" w:rsidR="00BF1578" w:rsidRDefault="00BF1578" w:rsidP="00BF1578">
      <w:pPr>
        <w:jc w:val="both"/>
        <w:rPr>
          <w:rFonts w:ascii="Times" w:eastAsia="Times New Roman" w:hAnsi="Times"/>
        </w:rPr>
      </w:pPr>
      <w:r w:rsidRPr="00200523">
        <w:rPr>
          <w:rFonts w:ascii="Times" w:eastAsia="Times New Roman" w:hAnsi="Times"/>
        </w:rPr>
        <w:tab/>
        <w:t xml:space="preserve">This document covers the algorithm theoretical basis </w:t>
      </w:r>
      <w:r>
        <w:rPr>
          <w:rFonts w:ascii="Times" w:eastAsia="Times New Roman" w:hAnsi="Times"/>
        </w:rPr>
        <w:t xml:space="preserve">and data product specifications </w:t>
      </w:r>
      <w:r w:rsidRPr="00200523">
        <w:rPr>
          <w:rFonts w:ascii="Times" w:eastAsia="Times New Roman" w:hAnsi="Times"/>
        </w:rPr>
        <w:t xml:space="preserve">for the basic fusion </w:t>
      </w:r>
      <w:r>
        <w:rPr>
          <w:rFonts w:ascii="Times" w:eastAsia="Times New Roman" w:hAnsi="Times"/>
        </w:rPr>
        <w:t>product</w:t>
      </w:r>
      <w:r w:rsidRPr="00200523">
        <w:rPr>
          <w:rFonts w:ascii="Times" w:eastAsia="Times New Roman" w:hAnsi="Times"/>
        </w:rPr>
        <w:t xml:space="preserve"> that is generated at the National Center </w:t>
      </w:r>
      <w:r>
        <w:rPr>
          <w:rFonts w:ascii="Times" w:eastAsia="Times New Roman" w:hAnsi="Times"/>
        </w:rPr>
        <w:t>f</w:t>
      </w:r>
      <w:r w:rsidRPr="00200523">
        <w:rPr>
          <w:rFonts w:ascii="Times" w:eastAsia="Times New Roman" w:hAnsi="Times"/>
        </w:rPr>
        <w:t>or Supercomputing Applications</w:t>
      </w:r>
      <w:r>
        <w:rPr>
          <w:rFonts w:ascii="Times" w:eastAsia="Times New Roman" w:hAnsi="Times"/>
        </w:rPr>
        <w:t xml:space="preserve"> (NCSA)</w:t>
      </w:r>
      <w:r w:rsidRPr="00200523">
        <w:rPr>
          <w:rFonts w:ascii="Times" w:eastAsia="Times New Roman" w:hAnsi="Times"/>
        </w:rPr>
        <w:t xml:space="preserve"> at the University of Illinois at Urbana-Champaign. Chapter 1 describes the purpose and scope of the document. Chapter 2 provides a brief overview</w:t>
      </w:r>
      <w:r>
        <w:rPr>
          <w:rFonts w:ascii="Times" w:eastAsia="Times New Roman" w:hAnsi="Times"/>
        </w:rPr>
        <w:t xml:space="preserve"> of this experiment</w:t>
      </w:r>
      <w:r w:rsidRPr="00200523">
        <w:rPr>
          <w:rFonts w:ascii="Times" w:eastAsia="Times New Roman" w:hAnsi="Times"/>
        </w:rPr>
        <w:t xml:space="preserve">. The processing concept and algorithm description are presented in Chapter 3. Chapter </w:t>
      </w:r>
      <w:r>
        <w:rPr>
          <w:rFonts w:ascii="Times" w:eastAsia="Times New Roman" w:hAnsi="Times"/>
        </w:rPr>
        <w:t>4</w:t>
      </w:r>
      <w:r w:rsidRPr="00200523">
        <w:rPr>
          <w:rFonts w:ascii="Times" w:eastAsia="Times New Roman" w:hAnsi="Times"/>
        </w:rPr>
        <w:t xml:space="preserve"> describes the file specifications, and assumptions and limitations are </w:t>
      </w:r>
      <w:r>
        <w:rPr>
          <w:rFonts w:ascii="Times" w:eastAsia="Times New Roman" w:hAnsi="Times"/>
        </w:rPr>
        <w:t>summarized in Chapter 5</w:t>
      </w:r>
      <w:r w:rsidRPr="00200523">
        <w:rPr>
          <w:rFonts w:ascii="Times" w:eastAsia="Times New Roman" w:hAnsi="Times"/>
        </w:rPr>
        <w:t>.</w:t>
      </w:r>
    </w:p>
    <w:p w14:paraId="7838E51B" w14:textId="77777777" w:rsidR="00BF1578" w:rsidRPr="00200523" w:rsidRDefault="00BF1578" w:rsidP="00BF1578">
      <w:pPr>
        <w:jc w:val="both"/>
        <w:rPr>
          <w:rFonts w:ascii="Times" w:eastAsia="Times New Roman" w:hAnsi="Times"/>
        </w:rPr>
      </w:pPr>
    </w:p>
    <w:p w14:paraId="39BA2DA7" w14:textId="77777777" w:rsidR="00BF1578" w:rsidRPr="00200523" w:rsidRDefault="00BF1578" w:rsidP="00BF1578">
      <w:pPr>
        <w:jc w:val="both"/>
        <w:rPr>
          <w:rFonts w:ascii="Times" w:eastAsia="Times New Roman" w:hAnsi="Times"/>
        </w:rPr>
      </w:pPr>
      <w:r w:rsidRPr="00200523">
        <w:rPr>
          <w:rFonts w:ascii="Times" w:eastAsia="Times New Roman" w:hAnsi="Times"/>
        </w:rPr>
        <w:t xml:space="preserve"> Literature references are indicated by a number in italicized square brackets (e.g., [1]). </w:t>
      </w:r>
    </w:p>
    <w:p w14:paraId="3676286D" w14:textId="77777777" w:rsidR="00BF1578" w:rsidRPr="00200523" w:rsidRDefault="00BF1578" w:rsidP="00BF1578">
      <w:pPr>
        <w:jc w:val="both"/>
        <w:rPr>
          <w:rFonts w:ascii="Times" w:eastAsia="Times New Roman" w:hAnsi="Times"/>
        </w:rPr>
      </w:pPr>
      <w:r w:rsidRPr="00200523">
        <w:rPr>
          <w:rFonts w:ascii="Times" w:eastAsia="Times New Roman" w:hAnsi="Times"/>
        </w:rPr>
        <w:t>[</w:t>
      </w:r>
      <w:r>
        <w:rPr>
          <w:rFonts w:ascii="Times" w:eastAsia="Times New Roman" w:hAnsi="Times"/>
        </w:rPr>
        <w:t xml:space="preserve">1] MISR Data Products Specifications, </w:t>
      </w:r>
      <w:r w:rsidRPr="00BA4794">
        <w:rPr>
          <w:rFonts w:ascii="Times" w:eastAsia="Times New Roman" w:hAnsi="Times"/>
        </w:rPr>
        <w:t>JPL D-13963</w:t>
      </w:r>
    </w:p>
    <w:p w14:paraId="6DF99F62" w14:textId="77777777" w:rsidR="00BF1578" w:rsidRPr="00200523" w:rsidRDefault="00BF1578" w:rsidP="00BF1578">
      <w:pPr>
        <w:jc w:val="both"/>
        <w:rPr>
          <w:rFonts w:ascii="Times" w:eastAsia="Times New Roman" w:hAnsi="Times"/>
        </w:rPr>
      </w:pPr>
      <w:r w:rsidRPr="00200523">
        <w:rPr>
          <w:rFonts w:ascii="Times" w:eastAsia="Times New Roman" w:hAnsi="Times"/>
        </w:rPr>
        <w:t>[</w:t>
      </w:r>
      <w:r>
        <w:rPr>
          <w:rFonts w:ascii="Times" w:eastAsia="Times New Roman" w:hAnsi="Times"/>
        </w:rPr>
        <w:t>2</w:t>
      </w:r>
      <w:r w:rsidRPr="00200523">
        <w:rPr>
          <w:rFonts w:ascii="Times" w:eastAsia="Times New Roman" w:hAnsi="Times"/>
        </w:rPr>
        <w:t>] MODIS</w:t>
      </w:r>
      <w:r>
        <w:rPr>
          <w:rFonts w:ascii="Times" w:eastAsia="Times New Roman" w:hAnsi="Times"/>
        </w:rPr>
        <w:t xml:space="preserve"> Level 1B </w:t>
      </w:r>
      <w:r w:rsidRPr="00200523">
        <w:rPr>
          <w:rFonts w:ascii="Times" w:eastAsia="Times New Roman" w:hAnsi="Times"/>
        </w:rPr>
        <w:t>Product</w:t>
      </w:r>
      <w:r>
        <w:rPr>
          <w:rFonts w:ascii="Times" w:eastAsia="Times New Roman" w:hAnsi="Times"/>
        </w:rPr>
        <w:t xml:space="preserve"> User’s Guide, </w:t>
      </w:r>
      <w:r w:rsidRPr="00606CC8">
        <w:rPr>
          <w:rFonts w:ascii="Times" w:eastAsia="Times New Roman" w:hAnsi="Times"/>
        </w:rPr>
        <w:t>PUB-01-U-0202- REV B</w:t>
      </w:r>
    </w:p>
    <w:p w14:paraId="1C645EE0" w14:textId="77777777" w:rsidR="00BF1578" w:rsidRPr="00200523" w:rsidRDefault="00BF1578" w:rsidP="00BF1578">
      <w:pPr>
        <w:jc w:val="both"/>
        <w:rPr>
          <w:rFonts w:ascii="Times" w:eastAsia="Times New Roman" w:hAnsi="Times"/>
        </w:rPr>
      </w:pPr>
      <w:r w:rsidRPr="00200523">
        <w:rPr>
          <w:rFonts w:ascii="Times" w:eastAsia="Times New Roman" w:hAnsi="Times"/>
        </w:rPr>
        <w:t>[</w:t>
      </w:r>
      <w:r>
        <w:rPr>
          <w:rFonts w:ascii="Times" w:eastAsia="Times New Roman" w:hAnsi="Times"/>
        </w:rPr>
        <w:t>3</w:t>
      </w:r>
      <w:r w:rsidRPr="00200523">
        <w:rPr>
          <w:rFonts w:ascii="Times" w:eastAsia="Times New Roman" w:hAnsi="Times"/>
        </w:rPr>
        <w:t xml:space="preserve">] ASTER </w:t>
      </w:r>
      <w:r>
        <w:rPr>
          <w:rFonts w:ascii="Times" w:eastAsia="Times New Roman" w:hAnsi="Times"/>
        </w:rPr>
        <w:t>L1T</w:t>
      </w:r>
      <w:r w:rsidRPr="00200523">
        <w:rPr>
          <w:rFonts w:ascii="Times" w:eastAsia="Times New Roman" w:hAnsi="Times"/>
        </w:rPr>
        <w:t xml:space="preserve"> </w:t>
      </w:r>
      <w:r>
        <w:rPr>
          <w:rFonts w:ascii="Times" w:eastAsia="Times New Roman" w:hAnsi="Times"/>
        </w:rPr>
        <w:t>Product User’s Guide, Version 1.0</w:t>
      </w:r>
    </w:p>
    <w:p w14:paraId="51987CFC" w14:textId="77777777" w:rsidR="00BF1578" w:rsidRPr="00200523" w:rsidRDefault="00BF1578" w:rsidP="00BF1578">
      <w:pPr>
        <w:jc w:val="both"/>
        <w:rPr>
          <w:rFonts w:ascii="Times" w:eastAsia="Times New Roman" w:hAnsi="Times"/>
        </w:rPr>
      </w:pPr>
      <w:r w:rsidRPr="00200523">
        <w:rPr>
          <w:rFonts w:ascii="Times" w:eastAsia="Times New Roman" w:hAnsi="Times"/>
        </w:rPr>
        <w:t>[</w:t>
      </w:r>
      <w:r>
        <w:rPr>
          <w:rFonts w:ascii="Times" w:eastAsia="Times New Roman" w:hAnsi="Times"/>
        </w:rPr>
        <w:t>4</w:t>
      </w:r>
      <w:r w:rsidRPr="00200523">
        <w:rPr>
          <w:rFonts w:ascii="Times" w:eastAsia="Times New Roman" w:hAnsi="Times"/>
        </w:rPr>
        <w:t xml:space="preserve">] MOPITT </w:t>
      </w:r>
      <w:r>
        <w:rPr>
          <w:rFonts w:ascii="Times" w:eastAsia="Times New Roman" w:hAnsi="Times"/>
        </w:rPr>
        <w:t>L1B Algorithm Theoretical Basis Document</w:t>
      </w:r>
    </w:p>
    <w:p w14:paraId="61FF9F92" w14:textId="77777777" w:rsidR="00BF1578" w:rsidRPr="00200523" w:rsidRDefault="00BF1578" w:rsidP="00BF1578">
      <w:pPr>
        <w:jc w:val="both"/>
        <w:rPr>
          <w:rFonts w:ascii="Times" w:eastAsia="Times New Roman" w:hAnsi="Times"/>
        </w:rPr>
      </w:pPr>
      <w:r w:rsidRPr="00200523">
        <w:rPr>
          <w:rFonts w:ascii="Times" w:eastAsia="Times New Roman" w:hAnsi="Times"/>
        </w:rPr>
        <w:t>[</w:t>
      </w:r>
      <w:r>
        <w:rPr>
          <w:rFonts w:ascii="Times" w:eastAsia="Times New Roman" w:hAnsi="Times"/>
        </w:rPr>
        <w:t>5</w:t>
      </w:r>
      <w:r w:rsidRPr="00200523">
        <w:rPr>
          <w:rFonts w:ascii="Times" w:eastAsia="Times New Roman" w:hAnsi="Times"/>
        </w:rPr>
        <w:t xml:space="preserve">] CERES </w:t>
      </w:r>
      <w:r>
        <w:rPr>
          <w:rFonts w:ascii="Times" w:eastAsia="Times New Roman" w:hAnsi="Times"/>
        </w:rPr>
        <w:t>S</w:t>
      </w:r>
      <w:r w:rsidRPr="008772C7">
        <w:rPr>
          <w:rFonts w:ascii="Times" w:eastAsia="Times New Roman" w:hAnsi="Times"/>
        </w:rPr>
        <w:t>ingle Satellite Footprint TOA/Surface Fluxes and Clouds (SSF) Collection Document</w:t>
      </w:r>
    </w:p>
    <w:p w14:paraId="26997D95" w14:textId="77777777" w:rsidR="00BF1578" w:rsidRPr="00200523" w:rsidRDefault="00BF1578" w:rsidP="00BF1578">
      <w:pPr>
        <w:jc w:val="both"/>
        <w:rPr>
          <w:rFonts w:ascii="Times" w:eastAsia="Times New Roman" w:hAnsi="Times"/>
        </w:rPr>
      </w:pPr>
    </w:p>
    <w:p w14:paraId="697372ED" w14:textId="77777777" w:rsidR="00BF1578" w:rsidRPr="00200523" w:rsidRDefault="00BF1578" w:rsidP="00BF1578">
      <w:pPr>
        <w:pStyle w:val="Heading2"/>
        <w:rPr>
          <w:rFonts w:ascii="Times" w:hAnsi="Times"/>
          <w:color w:val="auto"/>
          <w:sz w:val="24"/>
          <w:szCs w:val="24"/>
        </w:rPr>
      </w:pPr>
      <w:bookmarkStart w:id="6" w:name="_Toc357247580"/>
      <w:bookmarkStart w:id="7" w:name="_Toc505073240"/>
      <w:r w:rsidRPr="00200523">
        <w:rPr>
          <w:rFonts w:ascii="Times" w:hAnsi="Times"/>
          <w:color w:val="auto"/>
          <w:sz w:val="24"/>
          <w:szCs w:val="24"/>
        </w:rPr>
        <w:t>1.3 Revisions</w:t>
      </w:r>
      <w:bookmarkEnd w:id="6"/>
      <w:bookmarkEnd w:id="7"/>
    </w:p>
    <w:p w14:paraId="0D0CD7FA" w14:textId="77777777" w:rsidR="00BF1578" w:rsidRPr="00200523" w:rsidRDefault="00BF1578" w:rsidP="00BF1578">
      <w:pPr>
        <w:jc w:val="both"/>
        <w:rPr>
          <w:rFonts w:ascii="Times" w:eastAsia="Times New Roman" w:hAnsi="Times"/>
        </w:rPr>
      </w:pPr>
      <w:r w:rsidRPr="00200523">
        <w:rPr>
          <w:rFonts w:ascii="Times" w:eastAsia="Times New Roman" w:hAnsi="Times"/>
        </w:rPr>
        <w:t>This is original version of the document</w:t>
      </w:r>
    </w:p>
    <w:p w14:paraId="40C6382F" w14:textId="77777777" w:rsidR="00BF1578" w:rsidRPr="00200523" w:rsidRDefault="00BF1578" w:rsidP="00BF1578">
      <w:pPr>
        <w:pStyle w:val="Heading1"/>
        <w:rPr>
          <w:rFonts w:ascii="Times" w:hAnsi="Times"/>
          <w:color w:val="auto"/>
          <w:sz w:val="24"/>
          <w:szCs w:val="24"/>
        </w:rPr>
      </w:pPr>
      <w:bookmarkStart w:id="8" w:name="_Toc357247581"/>
      <w:bookmarkStart w:id="9" w:name="_Toc505073241"/>
      <w:r w:rsidRPr="00200523">
        <w:rPr>
          <w:rFonts w:ascii="Times" w:hAnsi="Times"/>
          <w:color w:val="auto"/>
          <w:sz w:val="24"/>
          <w:szCs w:val="24"/>
        </w:rPr>
        <w:lastRenderedPageBreak/>
        <w:t>2. EXPERIMENT OVERVIEW</w:t>
      </w:r>
      <w:bookmarkEnd w:id="8"/>
      <w:bookmarkEnd w:id="9"/>
    </w:p>
    <w:p w14:paraId="0F663CEB" w14:textId="77777777" w:rsidR="00BF1578" w:rsidRPr="00200523" w:rsidRDefault="00BF1578" w:rsidP="00BF1578">
      <w:pPr>
        <w:pStyle w:val="Heading2"/>
        <w:rPr>
          <w:rFonts w:ascii="Times" w:hAnsi="Times"/>
          <w:color w:val="auto"/>
          <w:sz w:val="24"/>
          <w:szCs w:val="24"/>
        </w:rPr>
      </w:pPr>
      <w:bookmarkStart w:id="10" w:name="_Toc357247582"/>
      <w:bookmarkStart w:id="11" w:name="_Toc505073242"/>
      <w:r w:rsidRPr="00200523">
        <w:rPr>
          <w:rFonts w:ascii="Times" w:hAnsi="Times"/>
          <w:color w:val="auto"/>
          <w:sz w:val="24"/>
          <w:szCs w:val="24"/>
        </w:rPr>
        <w:t>2.1 Terra Instruments</w:t>
      </w:r>
      <w:bookmarkEnd w:id="10"/>
      <w:bookmarkEnd w:id="11"/>
    </w:p>
    <w:p w14:paraId="603BAEAE" w14:textId="77777777" w:rsidR="00BF1578" w:rsidRPr="00200523" w:rsidRDefault="00BF1578" w:rsidP="00BF1578">
      <w:pPr>
        <w:jc w:val="both"/>
        <w:rPr>
          <w:rFonts w:ascii="Times" w:hAnsi="Times"/>
        </w:rPr>
      </w:pPr>
      <w:r w:rsidRPr="00200523">
        <w:rPr>
          <w:rFonts w:ascii="Times" w:hAnsi="Times"/>
        </w:rPr>
        <w:tab/>
        <w:t>Terra is the flagship of NASA’s Earth Observing System (EOS). It was launched into orbit on December 18, 1999 and carries five instruments: MODIS, MISR, ASTER, CERES, and MOPITT. The mission remains healthy, continues to receive extremely high ratings from NASA’s Senior Review, and carries enough fuel to maintain its current 10:30 am ECT sun- synchronous orbit until 2022. Terra continues to enable scientists to address fundamental questions from NASA’s Science Plans, including each of the six Earth Science Research Focus Areas in the latest 2014 Science Plan. Terra is currently one of the longest single-platform satellite record for studying Earth, making it one of our most valuable satellite record for examining Earth’s climate and climate change. It is also amongst the most popular NASA EOS datasets. In 2014 alone, more than 230 million files totaling more than 2.2 PB were delivered to more than 100,000 users around the world, resulting in more than 1,600 peer-reviewed publications, and citing other Terra research more than 41,000 times. These metrics have maintained an approximate exponential growth rate since launch. The Terra data serves not just the scientific community, but also government, commercial, and educational communities</w:t>
      </w:r>
      <w:r>
        <w:rPr>
          <w:rFonts w:ascii="Times" w:hAnsi="Times"/>
        </w:rPr>
        <w:t>.</w:t>
      </w:r>
    </w:p>
    <w:p w14:paraId="6CA92299" w14:textId="77777777" w:rsidR="00BF1578" w:rsidRPr="00200523" w:rsidRDefault="00BF1578" w:rsidP="00BF1578">
      <w:pPr>
        <w:rPr>
          <w:rFonts w:ascii="Times" w:hAnsi="Times"/>
        </w:rPr>
      </w:pPr>
    </w:p>
    <w:p w14:paraId="2FA13C2C" w14:textId="77777777" w:rsidR="00BF1578" w:rsidRPr="00200523" w:rsidRDefault="00BF1578" w:rsidP="00BF1578">
      <w:pPr>
        <w:pStyle w:val="Heading2"/>
        <w:rPr>
          <w:rFonts w:ascii="Times" w:hAnsi="Times"/>
          <w:color w:val="auto"/>
          <w:sz w:val="24"/>
          <w:szCs w:val="24"/>
        </w:rPr>
      </w:pPr>
      <w:bookmarkStart w:id="12" w:name="_Toc357247583"/>
      <w:bookmarkStart w:id="13" w:name="_Toc505073243"/>
      <w:r w:rsidRPr="00200523">
        <w:rPr>
          <w:rFonts w:ascii="Times" w:hAnsi="Times"/>
          <w:color w:val="auto"/>
          <w:sz w:val="24"/>
          <w:szCs w:val="24"/>
        </w:rPr>
        <w:t>2.2 Objective of Terra Product Generation</w:t>
      </w:r>
      <w:bookmarkEnd w:id="12"/>
      <w:bookmarkEnd w:id="13"/>
    </w:p>
    <w:p w14:paraId="578E2FBC" w14:textId="77777777" w:rsidR="00BF1578" w:rsidRPr="00200523" w:rsidRDefault="00BF1578" w:rsidP="00BF1578">
      <w:pPr>
        <w:jc w:val="both"/>
        <w:rPr>
          <w:rFonts w:ascii="Times" w:hAnsi="Times"/>
        </w:rPr>
      </w:pPr>
      <w:r w:rsidRPr="00200523">
        <w:rPr>
          <w:rFonts w:ascii="Times" w:hAnsi="Times"/>
        </w:rPr>
        <w:tab/>
        <w:t>The strength of the Terra mission has always been rooted in its five instruments and the ability to fuse the instrument data together for obtaining greater quality of information for Earth Science compared to individual instruments alone. As the data volume grows and the central Earth Science questions shift from process-oriented to climate-oriented questions, the need for data fusion and the ability for scientists to perform large-scale analytics with long records have never been greater. The challenge is particularly acute for Terra, given its growing volume of data (&gt; 1 petabyte), the storage of different instrument data at different archive centers, the different file formats and projection systems employed for different instrument data, and the inadequate cyberinfrastructure for scientists to access and process whole-mission fusion data (including Level 1 data). Sharing newly derived Terra products with the rest of the world also poses challenges.</w:t>
      </w:r>
    </w:p>
    <w:p w14:paraId="04CA31A4" w14:textId="77777777" w:rsidR="00BF1578" w:rsidRPr="00200523" w:rsidRDefault="00BF1578" w:rsidP="00BF1578">
      <w:pPr>
        <w:jc w:val="both"/>
        <w:rPr>
          <w:rFonts w:ascii="Times" w:hAnsi="Times"/>
        </w:rPr>
      </w:pPr>
      <w:r w:rsidRPr="00200523">
        <w:rPr>
          <w:rFonts w:ascii="Times" w:hAnsi="Times"/>
        </w:rPr>
        <w:tab/>
        <w:t>Our objective is to transfer approximately 1 PB of the mission-wide</w:t>
      </w:r>
      <w:r>
        <w:rPr>
          <w:rFonts w:ascii="Times" w:hAnsi="Times"/>
        </w:rPr>
        <w:t xml:space="preserve"> </w:t>
      </w:r>
      <w:proofErr w:type="spellStart"/>
      <w:r>
        <w:rPr>
          <w:rFonts w:ascii="Times" w:hAnsi="Times"/>
        </w:rPr>
        <w:t>georectified</w:t>
      </w:r>
      <w:proofErr w:type="spellEnd"/>
      <w:r>
        <w:rPr>
          <w:rFonts w:ascii="Times" w:hAnsi="Times"/>
        </w:rPr>
        <w:t xml:space="preserve"> and radiometric calibrated</w:t>
      </w:r>
      <w:r w:rsidRPr="00200523">
        <w:rPr>
          <w:rFonts w:ascii="Times" w:hAnsi="Times"/>
        </w:rPr>
        <w:t xml:space="preserve"> radiance datasets</w:t>
      </w:r>
      <w:r>
        <w:rPr>
          <w:rFonts w:ascii="Times" w:hAnsi="Times"/>
        </w:rPr>
        <w:t xml:space="preserve"> (L1B)</w:t>
      </w:r>
      <w:r w:rsidRPr="00200523">
        <w:rPr>
          <w:rFonts w:ascii="Times" w:hAnsi="Times"/>
        </w:rPr>
        <w:t xml:space="preserve"> of all the Terra instruments staged across three different DAACs to NCSA and build the necessary tool to create the Basic Fusion</w:t>
      </w:r>
      <w:r>
        <w:rPr>
          <w:rFonts w:ascii="Times" w:hAnsi="Times"/>
        </w:rPr>
        <w:t xml:space="preserve"> (BF)</w:t>
      </w:r>
      <w:r w:rsidRPr="00200523">
        <w:rPr>
          <w:rFonts w:ascii="Times" w:hAnsi="Times"/>
        </w:rPr>
        <w:t xml:space="preserve"> product that merges these L1B granules for all the</w:t>
      </w:r>
      <w:r>
        <w:rPr>
          <w:rFonts w:ascii="Times" w:hAnsi="Times"/>
        </w:rPr>
        <w:t xml:space="preserve"> Terra</w:t>
      </w:r>
      <w:r w:rsidRPr="00200523">
        <w:rPr>
          <w:rFonts w:ascii="Times" w:hAnsi="Times"/>
        </w:rPr>
        <w:t xml:space="preserve"> instruments into one granule. </w:t>
      </w:r>
    </w:p>
    <w:p w14:paraId="5BDF1B19" w14:textId="77777777" w:rsidR="00BF1578" w:rsidRPr="00200523" w:rsidRDefault="00BF1578" w:rsidP="00BF1578">
      <w:pPr>
        <w:pStyle w:val="Heading2"/>
        <w:rPr>
          <w:rFonts w:ascii="Times" w:hAnsi="Times"/>
          <w:color w:val="auto"/>
          <w:sz w:val="24"/>
          <w:szCs w:val="24"/>
        </w:rPr>
      </w:pPr>
      <w:r w:rsidRPr="00200523">
        <w:rPr>
          <w:rFonts w:ascii="Times" w:hAnsi="Times"/>
          <w:color w:val="auto"/>
          <w:sz w:val="24"/>
          <w:szCs w:val="24"/>
        </w:rPr>
        <w:t xml:space="preserve"> </w:t>
      </w:r>
      <w:bookmarkStart w:id="14" w:name="_Toc357247584"/>
      <w:bookmarkStart w:id="15" w:name="_Toc505073244"/>
      <w:r w:rsidRPr="00200523">
        <w:rPr>
          <w:rFonts w:ascii="Times" w:hAnsi="Times"/>
          <w:color w:val="auto"/>
          <w:sz w:val="24"/>
          <w:szCs w:val="24"/>
        </w:rPr>
        <w:t>2.3 Basic Fusion Strategy</w:t>
      </w:r>
      <w:bookmarkEnd w:id="14"/>
      <w:bookmarkEnd w:id="15"/>
      <w:r w:rsidRPr="00200523">
        <w:rPr>
          <w:rFonts w:ascii="Times" w:hAnsi="Times"/>
          <w:color w:val="auto"/>
          <w:sz w:val="24"/>
          <w:szCs w:val="24"/>
        </w:rPr>
        <w:t xml:space="preserve"> </w:t>
      </w:r>
    </w:p>
    <w:p w14:paraId="191F629B" w14:textId="77777777" w:rsidR="00BF1578" w:rsidRPr="00200523" w:rsidRDefault="00BF1578" w:rsidP="00BF1578">
      <w:pPr>
        <w:jc w:val="both"/>
        <w:rPr>
          <w:rFonts w:ascii="Times" w:hAnsi="Times"/>
        </w:rPr>
      </w:pPr>
      <w:r w:rsidRPr="00200523">
        <w:rPr>
          <w:rFonts w:ascii="Times" w:hAnsi="Times"/>
        </w:rPr>
        <w:tab/>
        <w:t xml:space="preserve">We intend to reserve the </w:t>
      </w:r>
      <w:r>
        <w:rPr>
          <w:rFonts w:ascii="Times" w:hAnsi="Times"/>
        </w:rPr>
        <w:t>content</w:t>
      </w:r>
      <w:r w:rsidRPr="00200523">
        <w:rPr>
          <w:rFonts w:ascii="Times" w:hAnsi="Times"/>
        </w:rPr>
        <w:t xml:space="preserve">s and structures of the datasets in their original </w:t>
      </w:r>
      <w:r>
        <w:rPr>
          <w:rFonts w:ascii="Times" w:hAnsi="Times"/>
        </w:rPr>
        <w:t>product granules</w:t>
      </w:r>
      <w:r w:rsidRPr="00200523">
        <w:rPr>
          <w:rFonts w:ascii="Times" w:hAnsi="Times"/>
        </w:rPr>
        <w:t xml:space="preserve"> as much as possible in the </w:t>
      </w:r>
      <w:r>
        <w:rPr>
          <w:rFonts w:ascii="Times" w:hAnsi="Times"/>
        </w:rPr>
        <w:t>BF</w:t>
      </w:r>
      <w:r w:rsidRPr="00200523">
        <w:rPr>
          <w:rFonts w:ascii="Times" w:hAnsi="Times"/>
        </w:rPr>
        <w:t xml:space="preserve"> product. The contents of a single fusion granule will include: (1) radiance values </w:t>
      </w:r>
      <w:r>
        <w:rPr>
          <w:rFonts w:ascii="Times" w:hAnsi="Times"/>
        </w:rPr>
        <w:t>of IOFVs (pixels) for</w:t>
      </w:r>
      <w:r w:rsidRPr="00200523">
        <w:rPr>
          <w:rFonts w:ascii="Times" w:hAnsi="Times"/>
        </w:rPr>
        <w:t xml:space="preserve"> each spectral band at a native </w:t>
      </w:r>
      <w:r>
        <w:rPr>
          <w:rFonts w:ascii="Times" w:hAnsi="Times"/>
        </w:rPr>
        <w:t xml:space="preserve">resolution for each instrument, (2) their </w:t>
      </w:r>
      <w:r w:rsidRPr="00200523">
        <w:rPr>
          <w:rFonts w:ascii="Times" w:hAnsi="Times"/>
        </w:rPr>
        <w:t xml:space="preserve">quality flags associated with radiance values, (3) </w:t>
      </w:r>
      <w:r>
        <w:rPr>
          <w:rFonts w:ascii="Times" w:hAnsi="Times"/>
        </w:rPr>
        <w:t xml:space="preserve">their </w:t>
      </w:r>
      <w:r w:rsidRPr="00200523">
        <w:rPr>
          <w:rFonts w:ascii="Times" w:hAnsi="Times"/>
        </w:rPr>
        <w:t xml:space="preserve">latitude and longitude information </w:t>
      </w:r>
      <w:r>
        <w:rPr>
          <w:rFonts w:ascii="Times" w:hAnsi="Times"/>
        </w:rPr>
        <w:t xml:space="preserve">at </w:t>
      </w:r>
      <w:r w:rsidRPr="00200523">
        <w:rPr>
          <w:rFonts w:ascii="Times" w:hAnsi="Times"/>
        </w:rPr>
        <w:t xml:space="preserve">a native resolution, (4) time of observations, (5) instrument viewing geometry, and (6) solar position.  As for content (1), except </w:t>
      </w:r>
      <w:r>
        <w:rPr>
          <w:rFonts w:ascii="Times" w:hAnsi="Times"/>
        </w:rPr>
        <w:t xml:space="preserve">for </w:t>
      </w:r>
      <w:r w:rsidRPr="00200523">
        <w:rPr>
          <w:rFonts w:ascii="Times" w:hAnsi="Times"/>
        </w:rPr>
        <w:t xml:space="preserve">MOPITT and CERES, the radiance values </w:t>
      </w:r>
      <w:r>
        <w:rPr>
          <w:rFonts w:ascii="Times" w:hAnsi="Times"/>
        </w:rPr>
        <w:t>need to</w:t>
      </w:r>
      <w:r w:rsidRPr="00200523">
        <w:rPr>
          <w:rFonts w:ascii="Times" w:hAnsi="Times"/>
        </w:rPr>
        <w:t xml:space="preserve"> be converted from digital </w:t>
      </w:r>
      <w:r w:rsidRPr="00200523">
        <w:rPr>
          <w:rFonts w:ascii="Times" w:hAnsi="Times"/>
        </w:rPr>
        <w:lastRenderedPageBreak/>
        <w:t>numbers stored as integers</w:t>
      </w:r>
      <w:r>
        <w:rPr>
          <w:rFonts w:ascii="Times" w:hAnsi="Times"/>
        </w:rPr>
        <w:t xml:space="preserve"> in the original product granules </w:t>
      </w:r>
      <w:r w:rsidRPr="00200523">
        <w:rPr>
          <w:rFonts w:ascii="Times" w:hAnsi="Times"/>
        </w:rPr>
        <w:t>by using the</w:t>
      </w:r>
      <w:r>
        <w:rPr>
          <w:rFonts w:ascii="Times" w:hAnsi="Times"/>
        </w:rPr>
        <w:t xml:space="preserve"> scale </w:t>
      </w:r>
      <w:r w:rsidRPr="00200523">
        <w:rPr>
          <w:rFonts w:ascii="Times" w:hAnsi="Times"/>
        </w:rPr>
        <w:t>and offset values</w:t>
      </w:r>
      <w:r>
        <w:rPr>
          <w:rFonts w:ascii="Times" w:hAnsi="Times"/>
        </w:rPr>
        <w:t xml:space="preserve"> as well as gain setting</w:t>
      </w:r>
      <w:r w:rsidRPr="00200523">
        <w:rPr>
          <w:rFonts w:ascii="Times" w:hAnsi="Times"/>
        </w:rPr>
        <w:t xml:space="preserve"> imbedded in metadata</w:t>
      </w:r>
      <w:r>
        <w:rPr>
          <w:rFonts w:ascii="Times" w:hAnsi="Times"/>
        </w:rPr>
        <w:t>/attributes</w:t>
      </w:r>
      <w:r w:rsidRPr="00200523">
        <w:rPr>
          <w:rFonts w:ascii="Times" w:hAnsi="Times"/>
        </w:rPr>
        <w:t xml:space="preserve">. </w:t>
      </w:r>
      <w:r>
        <w:rPr>
          <w:rFonts w:ascii="Times" w:hAnsi="Times"/>
        </w:rPr>
        <w:t xml:space="preserve">For </w:t>
      </w:r>
      <w:r w:rsidRPr="00200523">
        <w:rPr>
          <w:rFonts w:ascii="Times" w:hAnsi="Times"/>
        </w:rPr>
        <w:t xml:space="preserve">content (3), the geolocation information (latitude and longitude) is not provided at a pixel level for all </w:t>
      </w:r>
      <w:r>
        <w:rPr>
          <w:rFonts w:ascii="Times" w:hAnsi="Times"/>
        </w:rPr>
        <w:t xml:space="preserve">of </w:t>
      </w:r>
      <w:r w:rsidRPr="00200523">
        <w:rPr>
          <w:rFonts w:ascii="Times" w:hAnsi="Times"/>
        </w:rPr>
        <w:t xml:space="preserve">the native resolutions for ASTER, MISR, and MODIS. This information is given at </w:t>
      </w:r>
      <w:r>
        <w:rPr>
          <w:rFonts w:ascii="Times" w:hAnsi="Times"/>
        </w:rPr>
        <w:t>a coarse</w:t>
      </w:r>
      <w:r w:rsidRPr="00200523">
        <w:rPr>
          <w:rFonts w:ascii="Times" w:hAnsi="Times"/>
        </w:rPr>
        <w:t xml:space="preserve"> resolution either in the L1B granules as separate fields or in a separate product</w:t>
      </w:r>
      <w:r>
        <w:rPr>
          <w:rFonts w:ascii="Times" w:hAnsi="Times"/>
        </w:rPr>
        <w:t xml:space="preserve"> from the L1B granules</w:t>
      </w:r>
      <w:r w:rsidRPr="00200523">
        <w:rPr>
          <w:rFonts w:ascii="Times" w:hAnsi="Times"/>
        </w:rPr>
        <w:t xml:space="preserve">. </w:t>
      </w:r>
      <w:r>
        <w:rPr>
          <w:rFonts w:ascii="Times" w:hAnsi="Times"/>
        </w:rPr>
        <w:t>For example, l</w:t>
      </w:r>
      <w:r w:rsidRPr="00200523">
        <w:rPr>
          <w:rFonts w:ascii="Times" w:hAnsi="Times"/>
        </w:rPr>
        <w:t>atitude and longitude at 250m and 500m resolutions for MODIS, 275m resolution for MISR, and all the resolution levels for ASTER need to be interpolated</w:t>
      </w:r>
      <w:r>
        <w:rPr>
          <w:rFonts w:ascii="Times" w:hAnsi="Times"/>
        </w:rPr>
        <w:t xml:space="preserve"> from</w:t>
      </w:r>
      <w:r w:rsidRPr="00200523">
        <w:rPr>
          <w:rFonts w:ascii="Times" w:hAnsi="Times"/>
        </w:rPr>
        <w:t xml:space="preserve"> </w:t>
      </w:r>
      <w:r>
        <w:rPr>
          <w:rFonts w:ascii="Times" w:hAnsi="Times"/>
        </w:rPr>
        <w:t xml:space="preserve">coarse resolution latitude and longitude information provided in the original products.  </w:t>
      </w:r>
    </w:p>
    <w:p w14:paraId="64168396" w14:textId="77777777" w:rsidR="00BF1578" w:rsidRPr="00200523" w:rsidRDefault="00BF1578" w:rsidP="00BF1578">
      <w:pPr>
        <w:jc w:val="both"/>
        <w:rPr>
          <w:rFonts w:ascii="Times" w:hAnsi="Times"/>
        </w:rPr>
      </w:pPr>
      <w:r w:rsidRPr="00200523">
        <w:rPr>
          <w:rFonts w:ascii="Times" w:hAnsi="Times"/>
        </w:rPr>
        <w:tab/>
        <w:t>The reprocessed L1B granules for each instrument will be merged</w:t>
      </w:r>
      <w:r>
        <w:rPr>
          <w:rFonts w:ascii="Times" w:hAnsi="Times"/>
        </w:rPr>
        <w:t xml:space="preserve"> and packed</w:t>
      </w:r>
      <w:r w:rsidRPr="00200523">
        <w:rPr>
          <w:rFonts w:ascii="Times" w:hAnsi="Times"/>
        </w:rPr>
        <w:t xml:space="preserve"> into one fusion granule. </w:t>
      </w:r>
      <w:r>
        <w:rPr>
          <w:rFonts w:ascii="Times" w:hAnsi="Times"/>
        </w:rPr>
        <w:t xml:space="preserve">After evaluating </w:t>
      </w:r>
      <w:r w:rsidRPr="00200523">
        <w:rPr>
          <w:rFonts w:ascii="Times" w:hAnsi="Times"/>
        </w:rPr>
        <w:t xml:space="preserve">the storage settings of Blue Waters, processing approach, application programs and distribution strategies, we choose </w:t>
      </w:r>
      <w:r>
        <w:rPr>
          <w:rFonts w:ascii="Times" w:hAnsi="Times"/>
        </w:rPr>
        <w:t xml:space="preserve">Terra </w:t>
      </w:r>
      <w:r w:rsidRPr="00200523">
        <w:rPr>
          <w:rFonts w:ascii="Times" w:hAnsi="Times"/>
        </w:rPr>
        <w:t xml:space="preserve">orbit as the granularity of the </w:t>
      </w:r>
      <w:r>
        <w:rPr>
          <w:rFonts w:ascii="Times" w:hAnsi="Times"/>
        </w:rPr>
        <w:t>BF</w:t>
      </w:r>
      <w:r w:rsidRPr="00200523">
        <w:rPr>
          <w:rFonts w:ascii="Times" w:hAnsi="Times"/>
        </w:rPr>
        <w:t xml:space="preserve"> product. The </w:t>
      </w:r>
      <w:r>
        <w:rPr>
          <w:rFonts w:ascii="Times" w:hAnsi="Times"/>
        </w:rPr>
        <w:t>BF</w:t>
      </w:r>
      <w:r w:rsidRPr="00200523">
        <w:rPr>
          <w:rFonts w:ascii="Times" w:hAnsi="Times"/>
        </w:rPr>
        <w:t xml:space="preserve"> granules are stored in the HDF5 format, which supports high performance parallel I/O</w:t>
      </w:r>
      <w:r>
        <w:rPr>
          <w:rFonts w:ascii="Times" w:hAnsi="Times"/>
        </w:rPr>
        <w:t xml:space="preserve"> with</w:t>
      </w:r>
      <w:r w:rsidRPr="00200523">
        <w:rPr>
          <w:rFonts w:ascii="Times" w:hAnsi="Times"/>
        </w:rPr>
        <w:t xml:space="preserve"> no limitation of file size and the </w:t>
      </w:r>
      <w:r>
        <w:rPr>
          <w:rFonts w:ascii="Times" w:hAnsi="Times"/>
        </w:rPr>
        <w:t xml:space="preserve">dataset </w:t>
      </w:r>
      <w:r w:rsidRPr="00200523">
        <w:rPr>
          <w:rFonts w:ascii="Times" w:hAnsi="Times"/>
        </w:rPr>
        <w:t xml:space="preserve">size or the number of the objects. </w:t>
      </w:r>
    </w:p>
    <w:p w14:paraId="4EC302EF" w14:textId="77777777" w:rsidR="00BF1578" w:rsidRPr="00200523" w:rsidRDefault="00BF1578" w:rsidP="00BF1578">
      <w:pPr>
        <w:rPr>
          <w:rFonts w:ascii="Times" w:hAnsi="Times"/>
        </w:rPr>
      </w:pPr>
    </w:p>
    <w:p w14:paraId="2A5464D1" w14:textId="77777777" w:rsidR="00BF1578" w:rsidRPr="00200523" w:rsidRDefault="00BF1578" w:rsidP="00BF1578">
      <w:pPr>
        <w:rPr>
          <w:rFonts w:ascii="Times" w:hAnsi="Times"/>
        </w:rPr>
      </w:pPr>
    </w:p>
    <w:p w14:paraId="02AC5F2D" w14:textId="77777777" w:rsidR="00BF1578" w:rsidRPr="00200523" w:rsidRDefault="00BF1578" w:rsidP="00BF1578">
      <w:pPr>
        <w:rPr>
          <w:rFonts w:ascii="Times" w:hAnsi="Times"/>
        </w:rPr>
      </w:pPr>
    </w:p>
    <w:p w14:paraId="29CBEC22" w14:textId="77777777" w:rsidR="00BF1578" w:rsidRPr="00200523" w:rsidRDefault="00BF1578" w:rsidP="00BF1578">
      <w:pPr>
        <w:rPr>
          <w:rFonts w:ascii="Times" w:hAnsi="Times"/>
        </w:rPr>
      </w:pPr>
    </w:p>
    <w:p w14:paraId="0F2EA355" w14:textId="77777777" w:rsidR="00BF1578" w:rsidRPr="00200523" w:rsidRDefault="00BF1578" w:rsidP="00BF1578">
      <w:pPr>
        <w:rPr>
          <w:rFonts w:ascii="Times" w:hAnsi="Times"/>
        </w:rPr>
      </w:pPr>
    </w:p>
    <w:p w14:paraId="0B3CA93B" w14:textId="77777777" w:rsidR="00BF1578" w:rsidRPr="00200523" w:rsidRDefault="00BF1578" w:rsidP="00BF1578">
      <w:pPr>
        <w:rPr>
          <w:rFonts w:ascii="Times" w:hAnsi="Times"/>
        </w:rPr>
      </w:pPr>
    </w:p>
    <w:p w14:paraId="3134FC80" w14:textId="77777777" w:rsidR="00BF1578" w:rsidRPr="00200523" w:rsidRDefault="00BF1578" w:rsidP="00BF1578">
      <w:pPr>
        <w:rPr>
          <w:rFonts w:ascii="Times" w:hAnsi="Times"/>
        </w:rPr>
      </w:pPr>
    </w:p>
    <w:p w14:paraId="58C77997" w14:textId="77777777" w:rsidR="00BF1578" w:rsidRPr="00200523" w:rsidRDefault="00BF1578" w:rsidP="00BF1578">
      <w:pPr>
        <w:rPr>
          <w:rFonts w:ascii="Times" w:hAnsi="Times"/>
        </w:rPr>
      </w:pPr>
    </w:p>
    <w:p w14:paraId="77906D72" w14:textId="77777777" w:rsidR="00BF1578" w:rsidRPr="00200523" w:rsidRDefault="00BF1578" w:rsidP="00BF1578">
      <w:pPr>
        <w:rPr>
          <w:rFonts w:ascii="Times" w:hAnsi="Times"/>
        </w:rPr>
      </w:pPr>
    </w:p>
    <w:p w14:paraId="7AC39536" w14:textId="77777777" w:rsidR="00BF1578" w:rsidRPr="00200523" w:rsidRDefault="00BF1578" w:rsidP="00BF1578">
      <w:pPr>
        <w:rPr>
          <w:rFonts w:ascii="Times" w:hAnsi="Times"/>
        </w:rPr>
      </w:pPr>
    </w:p>
    <w:p w14:paraId="3C4040EA" w14:textId="77777777" w:rsidR="00BF1578" w:rsidRPr="00200523" w:rsidRDefault="00BF1578" w:rsidP="00BF1578">
      <w:pPr>
        <w:rPr>
          <w:rFonts w:ascii="Times" w:hAnsi="Times"/>
        </w:rPr>
      </w:pPr>
    </w:p>
    <w:p w14:paraId="08071413" w14:textId="77777777" w:rsidR="00BF1578" w:rsidRPr="00200523" w:rsidRDefault="00BF1578" w:rsidP="00BF1578">
      <w:pPr>
        <w:rPr>
          <w:rFonts w:ascii="Times" w:hAnsi="Times"/>
        </w:rPr>
      </w:pPr>
    </w:p>
    <w:p w14:paraId="1299BFD2" w14:textId="77777777" w:rsidR="00BF1578" w:rsidRPr="00200523" w:rsidRDefault="00BF1578" w:rsidP="00BF1578">
      <w:pPr>
        <w:rPr>
          <w:rFonts w:ascii="Times" w:hAnsi="Times"/>
        </w:rPr>
      </w:pPr>
    </w:p>
    <w:p w14:paraId="2F60A77E" w14:textId="77777777" w:rsidR="00BF1578" w:rsidRPr="00200523" w:rsidRDefault="00BF1578" w:rsidP="00BF1578">
      <w:pPr>
        <w:rPr>
          <w:rFonts w:ascii="Times" w:hAnsi="Times"/>
        </w:rPr>
      </w:pPr>
    </w:p>
    <w:p w14:paraId="2A065C33" w14:textId="77777777" w:rsidR="00BF1578" w:rsidRPr="00200523" w:rsidRDefault="00BF1578" w:rsidP="00BF1578">
      <w:pPr>
        <w:rPr>
          <w:rFonts w:ascii="Times" w:hAnsi="Times"/>
        </w:rPr>
      </w:pPr>
    </w:p>
    <w:p w14:paraId="510BD8AF" w14:textId="77777777" w:rsidR="00BF1578" w:rsidRPr="00200523" w:rsidRDefault="00BF1578" w:rsidP="00BF1578">
      <w:pPr>
        <w:rPr>
          <w:rFonts w:ascii="Times" w:hAnsi="Times"/>
        </w:rPr>
      </w:pPr>
    </w:p>
    <w:p w14:paraId="4E848857" w14:textId="77777777" w:rsidR="00BF1578" w:rsidRPr="00200523" w:rsidRDefault="00BF1578" w:rsidP="00BF1578">
      <w:pPr>
        <w:rPr>
          <w:rFonts w:ascii="Times" w:hAnsi="Times"/>
        </w:rPr>
      </w:pPr>
    </w:p>
    <w:p w14:paraId="4D6F587B" w14:textId="77777777" w:rsidR="00BF1578" w:rsidRPr="00200523" w:rsidRDefault="00BF1578" w:rsidP="00BF1578">
      <w:pPr>
        <w:rPr>
          <w:rFonts w:ascii="Times" w:hAnsi="Times"/>
        </w:rPr>
      </w:pPr>
    </w:p>
    <w:p w14:paraId="43A24F95" w14:textId="77777777" w:rsidR="00BF1578" w:rsidRPr="00200523" w:rsidRDefault="00BF1578" w:rsidP="00BF1578">
      <w:pPr>
        <w:rPr>
          <w:rFonts w:ascii="Times" w:hAnsi="Times"/>
        </w:rPr>
      </w:pPr>
    </w:p>
    <w:p w14:paraId="44D3EC5B" w14:textId="77777777" w:rsidR="00BF1578" w:rsidRPr="00200523" w:rsidRDefault="00BF1578" w:rsidP="00BF1578">
      <w:pPr>
        <w:rPr>
          <w:rFonts w:ascii="Times" w:hAnsi="Times"/>
        </w:rPr>
      </w:pPr>
    </w:p>
    <w:p w14:paraId="111F481C" w14:textId="77777777" w:rsidR="00BF1578" w:rsidRPr="00200523" w:rsidRDefault="00BF1578" w:rsidP="00BF1578">
      <w:pPr>
        <w:rPr>
          <w:rFonts w:ascii="Times" w:hAnsi="Times"/>
        </w:rPr>
      </w:pPr>
    </w:p>
    <w:p w14:paraId="781E26F8" w14:textId="77777777" w:rsidR="00BF1578" w:rsidRPr="00200523" w:rsidRDefault="00BF1578" w:rsidP="00BF1578">
      <w:pPr>
        <w:rPr>
          <w:rFonts w:ascii="Times" w:hAnsi="Times"/>
        </w:rPr>
      </w:pPr>
    </w:p>
    <w:p w14:paraId="37C9FF44" w14:textId="77777777" w:rsidR="00BF1578" w:rsidRPr="00200523" w:rsidRDefault="00BF1578" w:rsidP="00BF1578">
      <w:pPr>
        <w:rPr>
          <w:rFonts w:ascii="Times" w:hAnsi="Times"/>
        </w:rPr>
      </w:pPr>
    </w:p>
    <w:p w14:paraId="5B52A141" w14:textId="77777777" w:rsidR="00BF1578" w:rsidRPr="00200523" w:rsidRDefault="00BF1578" w:rsidP="00BF1578">
      <w:pPr>
        <w:rPr>
          <w:rFonts w:ascii="Times" w:hAnsi="Times"/>
        </w:rPr>
      </w:pPr>
    </w:p>
    <w:p w14:paraId="0C011462" w14:textId="77777777" w:rsidR="00BF1578" w:rsidRPr="00200523" w:rsidRDefault="00BF1578" w:rsidP="00BF1578">
      <w:pPr>
        <w:rPr>
          <w:rFonts w:ascii="Times" w:hAnsi="Times"/>
        </w:rPr>
      </w:pPr>
    </w:p>
    <w:p w14:paraId="207797F2" w14:textId="77777777" w:rsidR="00BF1578" w:rsidRPr="00200523" w:rsidRDefault="00BF1578" w:rsidP="00BF1578">
      <w:pPr>
        <w:rPr>
          <w:rFonts w:ascii="Times" w:hAnsi="Times"/>
        </w:rPr>
      </w:pPr>
    </w:p>
    <w:p w14:paraId="270CD610" w14:textId="77777777" w:rsidR="00BF1578" w:rsidRPr="00200523" w:rsidRDefault="00BF1578" w:rsidP="00BF1578">
      <w:pPr>
        <w:rPr>
          <w:rFonts w:ascii="Times" w:hAnsi="Times"/>
        </w:rPr>
      </w:pPr>
    </w:p>
    <w:p w14:paraId="327CF1AA" w14:textId="77777777" w:rsidR="00BF1578" w:rsidRDefault="00BF1578" w:rsidP="00BF1578">
      <w:pPr>
        <w:rPr>
          <w:rFonts w:ascii="Times" w:hAnsi="Times"/>
        </w:rPr>
      </w:pPr>
    </w:p>
    <w:p w14:paraId="7E4FD607" w14:textId="77777777" w:rsidR="00BF1578" w:rsidRPr="00200523" w:rsidRDefault="00BF1578" w:rsidP="00BF1578">
      <w:pPr>
        <w:rPr>
          <w:rFonts w:ascii="Times" w:hAnsi="Times"/>
        </w:rPr>
      </w:pPr>
    </w:p>
    <w:p w14:paraId="57D2D17D" w14:textId="77777777" w:rsidR="00BF1578" w:rsidRPr="00200523" w:rsidRDefault="00BF1578" w:rsidP="00BF1578">
      <w:pPr>
        <w:rPr>
          <w:rFonts w:ascii="Times" w:hAnsi="Times"/>
        </w:rPr>
      </w:pPr>
    </w:p>
    <w:p w14:paraId="2E49D9DF" w14:textId="77777777" w:rsidR="00BF1578" w:rsidRPr="00200523" w:rsidRDefault="00BF1578" w:rsidP="00BF1578">
      <w:pPr>
        <w:rPr>
          <w:rFonts w:ascii="Times" w:hAnsi="Times"/>
        </w:rPr>
      </w:pPr>
    </w:p>
    <w:p w14:paraId="62380578" w14:textId="77777777" w:rsidR="00BF1578" w:rsidRPr="00200523" w:rsidRDefault="00BF1578" w:rsidP="00BF1578">
      <w:pPr>
        <w:pStyle w:val="Heading1"/>
        <w:rPr>
          <w:rFonts w:ascii="Times" w:hAnsi="Times"/>
          <w:color w:val="auto"/>
          <w:sz w:val="24"/>
          <w:szCs w:val="24"/>
        </w:rPr>
      </w:pPr>
      <w:bookmarkStart w:id="16" w:name="_Toc357247585"/>
      <w:bookmarkStart w:id="17" w:name="_Toc505073245"/>
      <w:r w:rsidRPr="00200523">
        <w:rPr>
          <w:rFonts w:ascii="Times" w:hAnsi="Times"/>
          <w:color w:val="auto"/>
          <w:sz w:val="24"/>
          <w:szCs w:val="24"/>
        </w:rPr>
        <w:lastRenderedPageBreak/>
        <w:t>3. ALGORITHM DESCRPTION</w:t>
      </w:r>
      <w:bookmarkEnd w:id="16"/>
      <w:bookmarkEnd w:id="17"/>
    </w:p>
    <w:p w14:paraId="1A36B50C" w14:textId="77777777" w:rsidR="00BF1578" w:rsidRPr="00200523" w:rsidRDefault="00BF1578" w:rsidP="00BF1578">
      <w:pPr>
        <w:jc w:val="both"/>
        <w:rPr>
          <w:rFonts w:ascii="Times" w:hAnsi="Times"/>
          <w:b/>
        </w:rPr>
      </w:pPr>
    </w:p>
    <w:p w14:paraId="3FCC48C7" w14:textId="77777777" w:rsidR="00BF1578" w:rsidRPr="00200523" w:rsidRDefault="00BF1578" w:rsidP="00BF1578">
      <w:pPr>
        <w:pStyle w:val="Heading2"/>
        <w:rPr>
          <w:rFonts w:ascii="Times" w:hAnsi="Times"/>
          <w:color w:val="auto"/>
          <w:sz w:val="24"/>
          <w:szCs w:val="24"/>
        </w:rPr>
      </w:pPr>
      <w:bookmarkStart w:id="18" w:name="_Toc357247586"/>
      <w:bookmarkStart w:id="19" w:name="_Toc505073246"/>
      <w:r w:rsidRPr="00200523">
        <w:rPr>
          <w:rFonts w:ascii="Times" w:hAnsi="Times"/>
          <w:color w:val="auto"/>
          <w:sz w:val="24"/>
          <w:szCs w:val="24"/>
        </w:rPr>
        <w:t>3.1 Processing Outline</w:t>
      </w:r>
      <w:bookmarkEnd w:id="18"/>
      <w:bookmarkEnd w:id="19"/>
    </w:p>
    <w:p w14:paraId="1B10D5B5" w14:textId="77777777" w:rsidR="00BF1578" w:rsidRPr="00200523" w:rsidRDefault="00BF1578" w:rsidP="00BF1578">
      <w:pPr>
        <w:jc w:val="both"/>
        <w:rPr>
          <w:rFonts w:ascii="Times" w:hAnsi="Times"/>
        </w:rPr>
      </w:pPr>
    </w:p>
    <w:p w14:paraId="6FE34B4E" w14:textId="77777777" w:rsidR="00BF1578" w:rsidRDefault="00BF1578" w:rsidP="00BF1578">
      <w:pPr>
        <w:rPr>
          <w:rFonts w:ascii="Times" w:hAnsi="Times"/>
        </w:rPr>
      </w:pPr>
      <w:r>
        <w:rPr>
          <w:rFonts w:ascii="Times" w:hAnsi="Times"/>
        </w:rPr>
        <w:tab/>
      </w:r>
      <w:r w:rsidRPr="00200523">
        <w:rPr>
          <w:rFonts w:ascii="Times" w:hAnsi="Times"/>
        </w:rPr>
        <w:t>Processing flow concepts are shown diagrammatically throughout the document.</w:t>
      </w:r>
      <w:bookmarkStart w:id="20" w:name="_Toc357247587"/>
    </w:p>
    <w:p w14:paraId="7DCCE545" w14:textId="77777777" w:rsidR="00BF1578" w:rsidRDefault="00BF1578" w:rsidP="00BF1578">
      <w:pPr>
        <w:jc w:val="both"/>
        <w:rPr>
          <w:rFonts w:ascii="Times" w:hAnsi="Times"/>
        </w:rPr>
      </w:pPr>
    </w:p>
    <w:p w14:paraId="388484AC" w14:textId="77777777" w:rsidR="00BF1578" w:rsidRDefault="00BF1578" w:rsidP="00BF1578">
      <w:pPr>
        <w:ind w:firstLine="720"/>
        <w:jc w:val="both"/>
      </w:pPr>
      <w:r>
        <w:t>The convention for the various elements displayed in these diagrams is shown in Figure 1.</w:t>
      </w:r>
    </w:p>
    <w:p w14:paraId="4EE29705" w14:textId="77777777" w:rsidR="00BF1578" w:rsidRPr="005D161E" w:rsidRDefault="00BF1578" w:rsidP="00BF1578">
      <w:pPr>
        <w:shd w:val="clear" w:color="auto" w:fill="FFFFFF"/>
        <w:rPr>
          <w:rFonts w:eastAsia="Times New Roman"/>
        </w:rPr>
      </w:pPr>
      <w:r>
        <w:rPr>
          <w:rFonts w:eastAsia="Times New Roman"/>
          <w:noProof/>
          <w:lang w:eastAsia="zh-CN"/>
        </w:rPr>
        <mc:AlternateContent>
          <mc:Choice Requires="wpg">
            <w:drawing>
              <wp:anchor distT="0" distB="0" distL="114300" distR="114300" simplePos="0" relativeHeight="251658295" behindDoc="0" locked="0" layoutInCell="1" allowOverlap="1" wp14:anchorId="3578A153" wp14:editId="6FD1B5AE">
                <wp:simplePos x="0" y="0"/>
                <wp:positionH relativeFrom="column">
                  <wp:posOffset>622935</wp:posOffset>
                </wp:positionH>
                <wp:positionV relativeFrom="paragraph">
                  <wp:posOffset>120015</wp:posOffset>
                </wp:positionV>
                <wp:extent cx="4568825" cy="1286513"/>
                <wp:effectExtent l="0" t="0" r="3175" b="8890"/>
                <wp:wrapThrough wrapText="bothSides">
                  <wp:wrapPolygon edited="0">
                    <wp:start x="120" y="0"/>
                    <wp:lineTo x="0" y="1279"/>
                    <wp:lineTo x="0" y="12794"/>
                    <wp:lineTo x="1681" y="13647"/>
                    <wp:lineTo x="0" y="15779"/>
                    <wp:lineTo x="0" y="20470"/>
                    <wp:lineTo x="1561" y="21323"/>
                    <wp:lineTo x="6605" y="21323"/>
                    <wp:lineTo x="17412" y="20470"/>
                    <wp:lineTo x="21495" y="18764"/>
                    <wp:lineTo x="21135" y="2132"/>
                    <wp:lineTo x="20654" y="853"/>
                    <wp:lineTo x="18253" y="0"/>
                    <wp:lineTo x="120" y="0"/>
                  </wp:wrapPolygon>
                </wp:wrapThrough>
                <wp:docPr id="133" name="Group 133"/>
                <wp:cNvGraphicFramePr/>
                <a:graphic xmlns:a="http://schemas.openxmlformats.org/drawingml/2006/main">
                  <a:graphicData uri="http://schemas.microsoft.com/office/word/2010/wordprocessingGroup">
                    <wpg:wgp>
                      <wpg:cNvGrpSpPr/>
                      <wpg:grpSpPr>
                        <a:xfrm>
                          <a:off x="0" y="0"/>
                          <a:ext cx="4568825" cy="1286513"/>
                          <a:chOff x="0" y="0"/>
                          <a:chExt cx="4235616" cy="1286557"/>
                        </a:xfrm>
                      </wpg:grpSpPr>
                      <wps:wsp>
                        <wps:cNvPr id="134" name="Text Box 134"/>
                        <wps:cNvSpPr txBox="1"/>
                        <wps:spPr>
                          <a:xfrm>
                            <a:off x="290535" y="42691"/>
                            <a:ext cx="437515" cy="406400"/>
                          </a:xfrm>
                          <a:prstGeom prst="rect">
                            <a:avLst/>
                          </a:prstGeom>
                          <a:noFill/>
                          <a:ln>
                            <a:noFill/>
                          </a:ln>
                          <a:effectLst/>
                        </wps:spPr>
                        <wps:txbx>
                          <w:txbxContent>
                            <w:p w14:paraId="068C21A4" w14:textId="77777777" w:rsidR="003C39D4" w:rsidRPr="004E0A8F"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99079" y="495208"/>
                            <a:ext cx="640715" cy="406400"/>
                          </a:xfrm>
                          <a:prstGeom prst="rect">
                            <a:avLst/>
                          </a:prstGeom>
                          <a:noFill/>
                          <a:ln>
                            <a:noFill/>
                          </a:ln>
                          <a:effectLst/>
                        </wps:spPr>
                        <wps:txbx>
                          <w:txbxContent>
                            <w:p w14:paraId="48F345A1" w14:textId="77777777" w:rsidR="003C39D4" w:rsidRPr="00436541"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623133" y="51228"/>
                            <a:ext cx="526415" cy="406400"/>
                          </a:xfrm>
                          <a:prstGeom prst="rect">
                            <a:avLst/>
                          </a:prstGeom>
                          <a:noFill/>
                          <a:ln>
                            <a:noFill/>
                          </a:ln>
                          <a:effectLst/>
                        </wps:spPr>
                        <wps:txbx>
                          <w:txbxContent>
                            <w:p w14:paraId="37C2FC0B" w14:textId="77777777" w:rsidR="003C39D4" w:rsidRPr="004B0A44"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1572426" y="461472"/>
                            <a:ext cx="2663190" cy="683895"/>
                          </a:xfrm>
                          <a:prstGeom prst="rect">
                            <a:avLst/>
                          </a:prstGeom>
                          <a:noFill/>
                          <a:ln>
                            <a:noFill/>
                          </a:ln>
                          <a:effectLst/>
                        </wps:spPr>
                        <wps:txbx>
                          <w:txbxContent>
                            <w:p w14:paraId="4E4C0192" w14:textId="77777777" w:rsidR="003C39D4" w:rsidRPr="00A36FB0" w:rsidRDefault="003C39D4" w:rsidP="00BF1578">
                              <w:pPr>
                                <w:shd w:val="clear" w:color="auto" w:fill="FFFFFF"/>
                                <w:spacing w:before="100" w:beforeAutospacing="1" w:after="100" w:afterAutospacing="1"/>
                                <w:rPr>
                                  <w:rFonts w:ascii="Helvetica" w:hAnsi="Helvetica"/>
                                  <w:b/>
                                  <w:bCs/>
                                  <w:sz w:val="18"/>
                                  <w:szCs w:val="18"/>
                                </w:rPr>
                              </w:pPr>
                              <w:r w:rsidRPr="005D161E">
                                <w:rPr>
                                  <w:rFonts w:ascii="Helvetica" w:hAnsi="Helvetica"/>
                                  <w:b/>
                                  <w:bCs/>
                                  <w:sz w:val="18"/>
                                  <w:szCs w:val="18"/>
                                </w:rPr>
                                <w:t xml:space="preserve">*Numbers next to process boxes refer to sections in the text describing the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803101" y="59810"/>
                            <a:ext cx="1153241" cy="372123"/>
                          </a:xfrm>
                          <a:prstGeom prst="rect">
                            <a:avLst/>
                          </a:prstGeom>
                          <a:noFill/>
                          <a:ln>
                            <a:noFill/>
                          </a:ln>
                          <a:effectLst/>
                        </wps:spPr>
                        <wps:txbx>
                          <w:txbxContent>
                            <w:p w14:paraId="54E51421" w14:textId="77777777" w:rsidR="003C39D4" w:rsidRPr="009E73A5"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Intermediate Dataset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Text Box 139"/>
                        <wps:cNvSpPr txBox="1"/>
                        <wps:spPr>
                          <a:xfrm>
                            <a:off x="282001" y="930945"/>
                            <a:ext cx="1064938" cy="355612"/>
                          </a:xfrm>
                          <a:prstGeom prst="rect">
                            <a:avLst/>
                          </a:prstGeom>
                          <a:noFill/>
                          <a:ln>
                            <a:noFill/>
                          </a:ln>
                          <a:effectLst/>
                        </wps:spPr>
                        <wps:txbx>
                          <w:txbxContent>
                            <w:p w14:paraId="73422AE0" w14:textId="77777777" w:rsidR="003C39D4" w:rsidRPr="00587C1D"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Decision or </w:t>
                              </w:r>
                              <w:r>
                                <w:rPr>
                                  <w:rFonts w:ascii="Helvetica" w:hAnsi="Helvetica"/>
                                  <w:sz w:val="18"/>
                                  <w:szCs w:val="18"/>
                                </w:rPr>
                                <w:t>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0" name="Oval 140"/>
                        <wps:cNvSpPr>
                          <a:spLocks noChangeAspect="1"/>
                        </wps:cNvSpPr>
                        <wps:spPr>
                          <a:xfrm>
                            <a:off x="17092" y="0"/>
                            <a:ext cx="274320" cy="274320"/>
                          </a:xfrm>
                          <a:prstGeom prst="ellipse">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a:spLocks noChangeAspect="1"/>
                        </wps:cNvSpPr>
                        <wps:spPr>
                          <a:xfrm>
                            <a:off x="1538243" y="17091"/>
                            <a:ext cx="274320" cy="274320"/>
                          </a:xfrm>
                          <a:prstGeom prst="ellipse">
                            <a:avLst/>
                          </a:prstGeom>
                          <a:pattFill prst="pct10">
                            <a:fgClr>
                              <a:sysClr val="windowText" lastClr="000000"/>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a:spLocks noChangeAspect="1"/>
                        </wps:cNvSpPr>
                        <wps:spPr>
                          <a:xfrm>
                            <a:off x="3324314" y="0"/>
                            <a:ext cx="274320" cy="274320"/>
                          </a:xfrm>
                          <a:prstGeom prst="ellipse">
                            <a:avLst/>
                          </a:prstGeom>
                          <a:pattFill prst="wdDnDiag">
                            <a:fgClr>
                              <a:srgbClr val="00B0F0"/>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17092" y="461472"/>
                            <a:ext cx="274320" cy="274320"/>
                          </a:xfrm>
                          <a:prstGeom prst="rect">
                            <a:avLst/>
                          </a:prstGeom>
                          <a:solidFill>
                            <a:schemeClr val="tx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Diamond 144"/>
                        <wps:cNvSpPr/>
                        <wps:spPr>
                          <a:xfrm>
                            <a:off x="0" y="922945"/>
                            <a:ext cx="274320" cy="27432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3578A153" id="Group 133" o:spid="_x0000_s1026" style="position:absolute;margin-left:49.05pt;margin-top:9.45pt;width:359.75pt;height:101.3pt;z-index:251658295;mso-width-relative:margin" coordsize="4235616,12865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">
                <v:shapetype id="_x0000_t202" coordsize="21600,21600" o:spt="202" path="m0,0l0,21600,21600,21600,21600,0xe">
                  <v:stroke joinstyle="miter"/>
                  <v:path gradientshapeok="t" o:connecttype="rect"/>
                </v:shapetype>
                <v:shape id="Text Box 134" o:spid="_x0000_s1027" type="#_x0000_t202" style="position:absolute;left:290535;top:42691;width:437515;height:406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B9NewQAA&#10;ANwAAAAPAAAAZHJzL2Rvd25yZXYueG1sRE9Na8JAEL0L/Q/LFLzpbquVNrpKqQieLMYq9DZkxySY&#10;nQ3Z1cR/7wqCt3m8z5ktOluJCzW+dKzhbahAEGfOlJxr+NutBp8gfEA2WDkmDVfysJi/9GaYGNfy&#10;li5pyEUMYZ+ghiKEOpHSZwVZ9ENXE0fu6BqLIcIml6bBNobbSr4rNZEWS44NBdb0U1B2Ss9Ww35z&#10;/D+M1W++tB916zol2X5Jrfuv3fcURKAuPMUP99rE+a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QfTXsEAAADcAAAADwAAAAAAAAAAAAAAAACXAgAAZHJzL2Rvd25y&#10;ZXYueG1sUEsFBgAAAAAEAAQA9QAAAIUDAAAAAA==&#10;" filled="f" stroked="f">
                  <v:textbox>
                    <w:txbxContent>
                      <w:p w14:paraId="068C21A4" w14:textId="77777777" w:rsidR="003C39D4" w:rsidRPr="004E0A8F"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Input </w:t>
                        </w:r>
                      </w:p>
                    </w:txbxContent>
                  </v:textbox>
                </v:shape>
                <v:shape id="Text Box 135" o:spid="_x0000_s1028" type="#_x0000_t202" style="position:absolute;left:299079;top:495208;width:640715;height:406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3bFwQAA&#10;ANwAAAAPAAAAZHJzL2Rvd25yZXYueG1sRE9La8JAEL4L/Q/LFHrT3fqija5SlEJPirEKvQ3ZMQlm&#10;Z0N2a+K/dwXB23x8z5kvO1uJCzW+dKzhfaBAEGfOlJxr+N1/9z9A+IBssHJMGq7kYbl46c0xMa7l&#10;HV3SkIsYwj5BDUUIdSKlzwqy6AeuJo7cyTUWQ4RNLk2DbQy3lRwqNZUWS44NBda0Kig7p/9Ww2Fz&#10;+juO1TZf20nduk5Jtp9S67fX7msGIlAXnuKH+8fE+aMJ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t2xcEAAADcAAAADwAAAAAAAAAAAAAAAACXAgAAZHJzL2Rvd25y&#10;ZXYueG1sUEsFBgAAAAAEAAQA9QAAAIUDAAAAAA==&#10;" filled="f" stroked="f">
                  <v:textbox>
                    <w:txbxContent>
                      <w:p w14:paraId="48F345A1" w14:textId="77777777" w:rsidR="003C39D4" w:rsidRPr="00436541"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Process* </w:t>
                        </w:r>
                      </w:p>
                    </w:txbxContent>
                  </v:textbox>
                </v:shape>
                <v:shape id="Text Box 136" o:spid="_x0000_s1029" type="#_x0000_t202" style="position:absolute;left:3623133;top:51228;width:526415;height:406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eiywQAA&#10;ANwAAAAPAAAAZHJzL2Rvd25yZXYueG1sRE9La8JAEL4L/Q/LFHrT3fqija5SlEJPirEKvQ3ZMQlm&#10;Z0N2a+K/dwXB23x8z5kvO1uJCzW+dKzhfaBAEGfOlJxr+N1/9z9A+IBssHJMGq7kYbl46c0xMa7l&#10;HV3SkIsYwj5BDUUIdSKlzwqy6AeuJo7cyTUWQ4RNLk2DbQy3lRwqNZUWS44NBda0Kig7p/9Ww2Fz&#10;+juO1TZf20nduk5Jtp9S67fX7msGIlAXnuKH+8fE+aM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nossEAAADcAAAADwAAAAAAAAAAAAAAAACXAgAAZHJzL2Rvd25y&#10;ZXYueG1sUEsFBgAAAAAEAAQA9QAAAIUDAAAAAA==&#10;" filled="f" stroked="f">
                  <v:textbox>
                    <w:txbxContent>
                      <w:p w14:paraId="37C2FC0B" w14:textId="77777777" w:rsidR="003C39D4" w:rsidRPr="004B0A44"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Output </w:t>
                        </w:r>
                      </w:p>
                    </w:txbxContent>
                  </v:textbox>
                </v:shape>
                <v:shape id="Text Box 137" o:spid="_x0000_s1030" type="#_x0000_t202" style="position:absolute;left:1572426;top:461472;width:2663190;height:683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U0pwgAA&#10;ANwAAAAPAAAAZHJzL2Rvd25yZXYueG1sRE9NawIxEL0L/ocwgjdNqq1tt0YRpeBJ0Wqht2Ez7i5u&#10;Jssmuuu/NwXB2zze50znrS3FlWpfONbwMlQgiFNnCs40HH6+Bx8gfEA2WDomDTfyMJ91O1NMjGt4&#10;R9d9yEQMYZ+ghjyEKpHSpzlZ9ENXEUfu5GqLIcI6k6bGJobbUo6UmkiLBceGHCta5pSe9xer4bg5&#10;/f2+qm22sm9V41ol2X5Krfu9dvEFIlAbnuKHe23i/PE7/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VTSnCAAAA3AAAAA8AAAAAAAAAAAAAAAAAlwIAAGRycy9kb3du&#10;cmV2LnhtbFBLBQYAAAAABAAEAPUAAACGAwAAAAA=&#10;" filled="f" stroked="f">
                  <v:textbox>
                    <w:txbxContent>
                      <w:p w14:paraId="4E4C0192" w14:textId="77777777" w:rsidR="003C39D4" w:rsidRPr="00A36FB0" w:rsidRDefault="003C39D4" w:rsidP="00BF1578">
                        <w:pPr>
                          <w:shd w:val="clear" w:color="auto" w:fill="FFFFFF"/>
                          <w:spacing w:before="100" w:beforeAutospacing="1" w:after="100" w:afterAutospacing="1"/>
                          <w:rPr>
                            <w:rFonts w:ascii="Helvetica" w:hAnsi="Helvetica"/>
                            <w:b/>
                            <w:bCs/>
                            <w:sz w:val="18"/>
                            <w:szCs w:val="18"/>
                          </w:rPr>
                        </w:pPr>
                        <w:r w:rsidRPr="005D161E">
                          <w:rPr>
                            <w:rFonts w:ascii="Helvetica" w:hAnsi="Helvetica"/>
                            <w:b/>
                            <w:bCs/>
                            <w:sz w:val="18"/>
                            <w:szCs w:val="18"/>
                          </w:rPr>
                          <w:t xml:space="preserve">*Numbers next to process boxes refer to sections in the text describing the algorithm </w:t>
                        </w:r>
                      </w:p>
                    </w:txbxContent>
                  </v:textbox>
                </v:shape>
                <v:shape id="Text Box 138" o:spid="_x0000_s1031" type="#_x0000_t202" style="position:absolute;left:1803101;top:59810;width:1153241;height:37212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m2JyAAA&#10;ANwAAAAPAAAAZHJzL2Rvd25yZXYueG1sRI9BS8NAEIXvgv9hmUIvYjdNoUjsthRFKbS0WD14HLNj&#10;Es3Oht1tGv31nYPgbYb35r1vFqvBtaqnEBvPBqaTDBRx6W3DlYG316fbO1AxIVtsPZOBH4qwWl5f&#10;LbCw/swv1B9TpSSEY4EG6pS6QutY1uQwTnxHLNqnDw6TrKHSNuBZwl2r8yyba4cNS0ONHT3UVH4f&#10;T87A7yHsfJ7vnqcf77OmT483X/vt3pjxaFjfg0o0pH/z3/XGCv5MaOUZmUAv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iWbYnIAAAA3AAAAA8AAAAAAAAAAAAAAAAAlwIAAGRy&#10;cy9kb3ducmV2LnhtbFBLBQYAAAAABAAEAPUAAACMAwAAAAA=&#10;" filled="f" stroked="f">
                  <v:textbox>
                    <w:txbxContent>
                      <w:p w14:paraId="54E51421" w14:textId="77777777" w:rsidR="003C39D4" w:rsidRPr="009E73A5"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Intermediate Dataset </w:t>
                        </w:r>
                      </w:p>
                    </w:txbxContent>
                  </v:textbox>
                </v:shape>
                <v:shape id="Text Box 139" o:spid="_x0000_s1032" type="#_x0000_t202" style="position:absolute;left:282001;top:930945;width:1064938;height:35561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2sgSxgAA&#10;ANwAAAAPAAAAZHJzL2Rvd25yZXYueG1sRE9La8JAEL4X+h+WEXopujFCqdFVSkulULH4OHgcs2OS&#10;NjsbdtcY/fVuodDbfHzPmc47U4uWnK8sKxgOEhDEudUVFwp22/f+MwgfkDXWlknBhTzMZ/d3U8y0&#10;PfOa2k0oRAxhn6GCMoQmk9LnJRn0A9sQR+5oncEQoSukdniO4aaWaZI8SYMVx4YSG3otKf/ZnIyC&#10;65db2jRdLoaH/ahqw9vj9+pzpdRDr3uZgAjUhX/xn/tDx/mjMfw+Ey+Qs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2sgSxgAAANwAAAAPAAAAAAAAAAAAAAAAAJcCAABkcnMv&#10;ZG93bnJldi54bWxQSwUGAAAAAAQABAD1AAAAigMAAAAA&#10;" filled="f" stroked="f">
                  <v:textbox>
                    <w:txbxContent>
                      <w:p w14:paraId="73422AE0" w14:textId="77777777" w:rsidR="003C39D4" w:rsidRPr="00587C1D" w:rsidRDefault="003C39D4" w:rsidP="00BF1578">
                        <w:pPr>
                          <w:shd w:val="clear" w:color="auto" w:fill="FFFFFF"/>
                          <w:spacing w:before="100" w:beforeAutospacing="1" w:after="100" w:afterAutospacing="1"/>
                          <w:rPr>
                            <w:rFonts w:ascii="Helvetica" w:hAnsi="Helvetica"/>
                            <w:sz w:val="18"/>
                            <w:szCs w:val="18"/>
                          </w:rPr>
                        </w:pPr>
                        <w:r w:rsidRPr="005D161E">
                          <w:rPr>
                            <w:rFonts w:ascii="Helvetica" w:hAnsi="Helvetica"/>
                            <w:sz w:val="18"/>
                            <w:szCs w:val="18"/>
                          </w:rPr>
                          <w:t xml:space="preserve">Decision or </w:t>
                        </w:r>
                        <w:r>
                          <w:rPr>
                            <w:rFonts w:ascii="Helvetica" w:hAnsi="Helvetica"/>
                            <w:sz w:val="18"/>
                            <w:szCs w:val="18"/>
                          </w:rPr>
                          <w:t>Branch</w:t>
                        </w:r>
                      </w:p>
                    </w:txbxContent>
                  </v:textbox>
                </v:shape>
                <v:oval id="Oval 140" o:spid="_x0000_s1033" style="position:absolute;left:17092;width:27432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3nlKxAAA&#10;ANwAAAAPAAAAZHJzL2Rvd25yZXYueG1sRI/RasJAEEXfC/7DMoJvdaNIKKmrBKVFEMTafsA0O2bT&#10;ZmdDdtX07zsPgm8z3Dv3nlmuB9+qK/WxCWxgNs1AEVfBNlwb+Pp8e34BFROyxTYwGfijCOvV6GmJ&#10;hQ03/qDrKdVKQjgWaMCl1BVax8qRxzgNHbFo59B7TLL2tbY93iTct3qeZbn22LA0OOxo46j6PV28&#10;gfwQ3/P8u9yX2fkY5jP6IbfYGjMZD+UrqERDepjv1zsr+AvBl2dkAr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N55SsQAAADcAAAADwAAAAAAAAAAAAAAAACXAgAAZHJzL2Rv&#10;d25yZXYueG1sUEsFBgAAAAAEAAQA9QAAAIgDAAAAAA==&#10;" fillcolor="#548dd4 [1951]" strokecolor="black [3213]" strokeweight="2pt">
                  <v:path arrowok="t"/>
                  <o:lock v:ext="edit" aspectratio="t"/>
                </v:oval>
                <v:oval id="Oval 141" o:spid="_x0000_s1034" style="position:absolute;left:1538243;top:17091;width:27432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UXPpxQAA&#10;ANwAAAAPAAAAZHJzL2Rvd25yZXYueG1sRE9LawIxEL4L/ocwQi+i2S1WZGuUWlooCPV58TbdjJu1&#10;m8l2E3X775uC4G0+vudM562txIUaXzpWkA4TEMS50yUXCva798EEhA/IGivHpOCXPMxn3c4UM+2u&#10;vKHLNhQihrDPUIEJoc6k9Lkhi37oauLIHV1jMUTYFFI3eI3htpKPSTKWFkuODQZrejWUf2/PVsHp&#10;8639Sterp/76Z5GeD8vNrjALpR567csziEBtuItv7g8d549S+H8mXi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Rc+nFAAAA3AAAAA8AAAAAAAAAAAAAAAAAlwIAAGRycy9k&#10;b3ducmV2LnhtbFBLBQYAAAAABAAEAPUAAACJAwAAAAA=&#10;" fillcolor="windowText" strokecolor="black [3213]" strokeweight="2pt">
                  <v:fill r:id="rId10" o:title="" color2="white [3212]" type="pattern"/>
                  <v:path arrowok="t"/>
                  <o:lock v:ext="edit" aspectratio="t"/>
                </v:oval>
                <v:oval id="Oval 142" o:spid="_x0000_s1035" style="position:absolute;left:3324314;width:27432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2hswwAA&#10;ANwAAAAPAAAAZHJzL2Rvd25yZXYueG1sRE9Na8JAEL0X+h+WKfRS6ia2KRKzkSJY9KgNVG9DdkxC&#10;s7Nhd9X477tCwds83ucUi9H04kzOd5YVpJMEBHFtdceNgup79ToD4QOyxt4yKbiSh0X5+FBgru2F&#10;t3TehUbEEPY5KmhDGHIpfd2SQT+xA3HkjtYZDBG6RmqHlxhuejlNkg9psOPY0OJAy5bq393JKHD7&#10;oX5bymOa0uaQVC8/Wbb9ypR6fho/5yACjeEu/nevdZz/PoXbM/ECW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Q2hswwAAANwAAAAPAAAAAAAAAAAAAAAAAJcCAABkcnMvZG93&#10;bnJldi54bWxQSwUGAAAAAAQABAD1AAAAhwMAAAAA&#10;" fillcolor="#00b0f0" strokecolor="black [3213]" strokeweight="2pt">
                  <v:fill r:id="rId11" o:title="" color2="white [3212]" type="pattern"/>
                  <v:path arrowok="t"/>
                  <o:lock v:ext="edit" aspectratio="t"/>
                </v:oval>
                <v:rect id="Rectangle 143" o:spid="_x0000_s1036" style="position:absolute;left:17092;top:461472;width:27432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kKWwAAA&#10;ANwAAAAPAAAAZHJzL2Rvd25yZXYueG1sRE/LqsIwEN0L/kMYwZ2mVpFLNYoKYsGVD7jboRnbajMp&#10;TdR6v/5GENzN4TxnvmxNJR7UuNKygtEwAkGcWV1yruB82g5+QDiPrLGyTApe5GC56HbmmGj75AM9&#10;jj4XIYRdggoK7+tESpcVZNANbU0cuIttDPoAm1zqBp8h3FQyjqKpNFhyaCiwpk1B2e14Nwr+0mse&#10;p5ErL+e9xNM1PrS737VS/V67moHw1Pqv+ONOdZg/GcP7mXCB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IkKWwAAAANwAAAAPAAAAAAAAAAAAAAAAAJcCAABkcnMvZG93bnJl&#10;di54bWxQSwUGAAAAAAQABAD1AAAAhAMAAAAA&#10;" fillcolor="#548dd4 [1951]" strokecolor="black [3213]" strokeweight="2pt"/>
                <v:shapetype id="_x0000_t4" coordsize="21600,21600" o:spt="4" path="m10800,0l0,10800,10800,21600,21600,10800xe">
                  <v:stroke joinstyle="miter"/>
                  <v:path gradientshapeok="t" o:connecttype="rect" textboxrect="5400,5400,16200,16200"/>
                </v:shapetype>
                <v:shape id="Diamond 144" o:spid="_x0000_s1037" type="#_x0000_t4" style="position:absolute;top:922945;width:274320;height:2743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F9PxgAA&#10;ANwAAAAPAAAAZHJzL2Rvd25yZXYueG1sRI9PawIxEMXvBb9DGKE3zbZYq6tRiiB66KFd/4C3YTPu&#10;Lk0myyY122/fFITeZnjv9+bNct1bI27U+caxgqdxBoK4dLrhSsHxsB3NQPiArNE4JgU/5GG9Gjws&#10;Mdcu8ifdilCJFMI+RwV1CG0upS9rsujHriVO2tV1FkNau0rqDmMKt0Y+Z9lUWmw4XaixpU1N5Vfx&#10;bVON+dmYl2IfLzGedu+vGX6cdlOlHof92wJEoD78m+/0XiduMoG/Z9IEcvU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AF9PxgAAANwAAAAPAAAAAAAAAAAAAAAAAJcCAABkcnMv&#10;ZG93bnJldi54bWxQSwUGAAAAAAQABAD1AAAAigMAAAAA&#10;" filled="f" strokecolor="black [3213]" strokeweight="2pt"/>
                <w10:wrap type="through"/>
              </v:group>
            </w:pict>
          </mc:Fallback>
        </mc:AlternateContent>
      </w:r>
    </w:p>
    <w:p w14:paraId="65C8812B" w14:textId="77777777" w:rsidR="00BF1578" w:rsidRDefault="00BF1578" w:rsidP="00BF1578">
      <w:pPr>
        <w:shd w:val="clear" w:color="auto" w:fill="FFFFFF"/>
        <w:spacing w:before="100" w:beforeAutospacing="1" w:after="100" w:afterAutospacing="1"/>
        <w:rPr>
          <w:rFonts w:ascii="Helvetica" w:hAnsi="Helvetica"/>
          <w:sz w:val="18"/>
          <w:szCs w:val="18"/>
        </w:rPr>
      </w:pPr>
    </w:p>
    <w:p w14:paraId="58102D1B" w14:textId="77777777" w:rsidR="00BF1578" w:rsidRDefault="00BF1578" w:rsidP="00BF1578">
      <w:pPr>
        <w:shd w:val="clear" w:color="auto" w:fill="FFFFFF"/>
        <w:spacing w:before="100" w:beforeAutospacing="1" w:after="100" w:afterAutospacing="1"/>
        <w:rPr>
          <w:rFonts w:ascii="Helvetica" w:hAnsi="Helvetica"/>
          <w:sz w:val="18"/>
          <w:szCs w:val="18"/>
        </w:rPr>
      </w:pPr>
    </w:p>
    <w:p w14:paraId="7F9F4084" w14:textId="77777777" w:rsidR="00BF1578" w:rsidRDefault="00BF1578" w:rsidP="00BF1578">
      <w:pPr>
        <w:shd w:val="clear" w:color="auto" w:fill="FFFFFF"/>
        <w:spacing w:before="100" w:beforeAutospacing="1" w:after="100" w:afterAutospacing="1"/>
        <w:rPr>
          <w:rFonts w:ascii="Helvetica" w:hAnsi="Helvetica"/>
          <w:sz w:val="18"/>
          <w:szCs w:val="18"/>
        </w:rPr>
      </w:pPr>
    </w:p>
    <w:p w14:paraId="1B7B14BF" w14:textId="77777777" w:rsidR="00BF1578" w:rsidRDefault="00BF1578" w:rsidP="00BF1578">
      <w:pPr>
        <w:jc w:val="center"/>
        <w:outlineLvl w:val="0"/>
        <w:rPr>
          <w:rFonts w:eastAsia="Times New Roman"/>
        </w:rPr>
      </w:pPr>
    </w:p>
    <w:p w14:paraId="5BD7A28D" w14:textId="77777777" w:rsidR="00BF1578" w:rsidRPr="00186484" w:rsidRDefault="00BF1578" w:rsidP="00BF1578">
      <w:pPr>
        <w:jc w:val="center"/>
        <w:outlineLvl w:val="0"/>
        <w:rPr>
          <w:b/>
        </w:rPr>
      </w:pPr>
      <w:bookmarkStart w:id="21" w:name="_Toc505073247"/>
      <w:r w:rsidRPr="00186484">
        <w:rPr>
          <w:b/>
        </w:rPr>
        <w:t>Figure 1. Conventions used in processing flow diagrams</w:t>
      </w:r>
      <w:bookmarkEnd w:id="21"/>
    </w:p>
    <w:p w14:paraId="7A83D9C7" w14:textId="77777777" w:rsidR="00BF1578" w:rsidRDefault="00BF1578" w:rsidP="00BF1578">
      <w:pPr>
        <w:jc w:val="both"/>
        <w:rPr>
          <w:rFonts w:ascii="Times" w:hAnsi="Times"/>
        </w:rPr>
      </w:pPr>
    </w:p>
    <w:p w14:paraId="2F46B057" w14:textId="77777777" w:rsidR="00BF1578" w:rsidRDefault="00BF1578" w:rsidP="00BF1578">
      <w:pPr>
        <w:jc w:val="both"/>
        <w:rPr>
          <w:rFonts w:ascii="Times" w:hAnsi="Times"/>
        </w:rPr>
      </w:pPr>
    </w:p>
    <w:p w14:paraId="45E7B59F" w14:textId="77777777" w:rsidR="00BF1578" w:rsidRDefault="00BF1578" w:rsidP="00BF1578">
      <w:pPr>
        <w:jc w:val="both"/>
        <w:rPr>
          <w:rFonts w:ascii="Times" w:hAnsi="Times"/>
        </w:rPr>
      </w:pPr>
    </w:p>
    <w:p w14:paraId="652F818E" w14:textId="77777777" w:rsidR="00BF1578" w:rsidRDefault="00BF1578" w:rsidP="00BF1578">
      <w:pPr>
        <w:jc w:val="both"/>
        <w:rPr>
          <w:rFonts w:ascii="Times" w:hAnsi="Times"/>
        </w:rPr>
      </w:pPr>
    </w:p>
    <w:p w14:paraId="6A8A1AE5" w14:textId="77777777" w:rsidR="00BF1578" w:rsidRPr="00FA080C" w:rsidRDefault="00BF1578" w:rsidP="00BF1578">
      <w:pPr>
        <w:pStyle w:val="NormalWeb"/>
        <w:shd w:val="clear" w:color="auto" w:fill="FFFFFF"/>
        <w:ind w:firstLine="720"/>
        <w:rPr>
          <w:rFonts w:asciiTheme="minorHAnsi" w:hAnsiTheme="minorHAnsi"/>
        </w:rPr>
      </w:pPr>
      <w:r>
        <w:rPr>
          <w:rFonts w:asciiTheme="minorHAnsi" w:hAnsiTheme="minorHAnsi"/>
        </w:rPr>
        <w:t xml:space="preserve">Overviews of the </w:t>
      </w:r>
      <w:r w:rsidRPr="00FA080C">
        <w:rPr>
          <w:rFonts w:asciiTheme="minorHAnsi" w:hAnsiTheme="minorHAnsi"/>
        </w:rPr>
        <w:t xml:space="preserve">processing flow concept </w:t>
      </w:r>
      <w:r>
        <w:rPr>
          <w:rFonts w:asciiTheme="minorHAnsi" w:hAnsiTheme="minorHAnsi"/>
        </w:rPr>
        <w:t xml:space="preserve">are shown in Figures 3.1 </w:t>
      </w:r>
    </w:p>
    <w:p w14:paraId="4F36BC20" w14:textId="77777777" w:rsidR="00BF1578" w:rsidRDefault="00BF1578" w:rsidP="00BF1578">
      <w:pPr>
        <w:jc w:val="both"/>
        <w:rPr>
          <w:rFonts w:ascii="Times" w:hAnsi="Times"/>
        </w:rPr>
      </w:pPr>
    </w:p>
    <w:p w14:paraId="01DBF7E9" w14:textId="77777777" w:rsidR="00BF1578" w:rsidRDefault="00BF1578" w:rsidP="00BF1578">
      <w:pPr>
        <w:jc w:val="both"/>
        <w:rPr>
          <w:rFonts w:ascii="Times" w:hAnsi="Times"/>
        </w:rPr>
      </w:pPr>
    </w:p>
    <w:p w14:paraId="6EC268C7" w14:textId="77777777" w:rsidR="00BF1578" w:rsidRDefault="00BF1578" w:rsidP="00BF1578">
      <w:pPr>
        <w:jc w:val="both"/>
        <w:rPr>
          <w:rFonts w:ascii="Times" w:hAnsi="Times"/>
        </w:rPr>
      </w:pPr>
    </w:p>
    <w:p w14:paraId="333A90E8" w14:textId="77777777" w:rsidR="00BF1578" w:rsidRDefault="00BF1578" w:rsidP="00BF1578">
      <w:pPr>
        <w:jc w:val="both"/>
        <w:rPr>
          <w:rFonts w:ascii="Times" w:hAnsi="Times"/>
        </w:rPr>
      </w:pPr>
    </w:p>
    <w:p w14:paraId="68D5F35D" w14:textId="77777777" w:rsidR="00BF1578" w:rsidRDefault="00BF1578" w:rsidP="00BF1578">
      <w:pPr>
        <w:jc w:val="both"/>
        <w:rPr>
          <w:rFonts w:ascii="Times" w:hAnsi="Times"/>
        </w:rPr>
      </w:pPr>
    </w:p>
    <w:p w14:paraId="72E623E1" w14:textId="77777777" w:rsidR="00BF1578" w:rsidRDefault="00BF1578" w:rsidP="00BF1578">
      <w:pPr>
        <w:jc w:val="both"/>
        <w:rPr>
          <w:rFonts w:ascii="Times" w:hAnsi="Times"/>
        </w:rPr>
      </w:pPr>
    </w:p>
    <w:p w14:paraId="01FB5A90" w14:textId="77777777" w:rsidR="00BF1578" w:rsidRDefault="00BF1578" w:rsidP="00BF1578">
      <w:pPr>
        <w:jc w:val="both"/>
        <w:rPr>
          <w:rFonts w:ascii="Times" w:hAnsi="Times"/>
        </w:rPr>
      </w:pPr>
    </w:p>
    <w:p w14:paraId="22CE087A" w14:textId="77777777" w:rsidR="00BF1578" w:rsidRDefault="00BF1578" w:rsidP="00BF1578">
      <w:pPr>
        <w:jc w:val="both"/>
        <w:rPr>
          <w:rFonts w:ascii="Times" w:hAnsi="Times"/>
        </w:rPr>
      </w:pPr>
    </w:p>
    <w:p w14:paraId="5527F2B5" w14:textId="77777777" w:rsidR="00BF1578" w:rsidRDefault="00BF1578" w:rsidP="00BF1578">
      <w:pPr>
        <w:jc w:val="both"/>
        <w:rPr>
          <w:rFonts w:ascii="Times" w:hAnsi="Times"/>
        </w:rPr>
      </w:pPr>
    </w:p>
    <w:p w14:paraId="7896F80C" w14:textId="77777777" w:rsidR="00BF1578" w:rsidRDefault="00BF1578" w:rsidP="00BF1578">
      <w:pPr>
        <w:jc w:val="both"/>
        <w:rPr>
          <w:rFonts w:ascii="Times" w:hAnsi="Times"/>
        </w:rPr>
      </w:pPr>
    </w:p>
    <w:p w14:paraId="52B6CC95" w14:textId="77777777" w:rsidR="00BF1578" w:rsidRDefault="00BF1578" w:rsidP="00BF1578">
      <w:pPr>
        <w:jc w:val="both"/>
        <w:rPr>
          <w:rFonts w:ascii="Times" w:hAnsi="Times"/>
        </w:rPr>
      </w:pPr>
    </w:p>
    <w:p w14:paraId="49D36371" w14:textId="77777777" w:rsidR="00BF1578" w:rsidRDefault="00BF1578" w:rsidP="00BF1578">
      <w:pPr>
        <w:jc w:val="both"/>
        <w:rPr>
          <w:rFonts w:ascii="Times" w:hAnsi="Times"/>
        </w:rPr>
      </w:pPr>
    </w:p>
    <w:p w14:paraId="4D9AD4CB" w14:textId="77777777" w:rsidR="00BF1578" w:rsidRDefault="00BF1578" w:rsidP="00BF1578">
      <w:pPr>
        <w:jc w:val="both"/>
        <w:rPr>
          <w:rFonts w:ascii="Times" w:hAnsi="Times"/>
        </w:rPr>
      </w:pPr>
    </w:p>
    <w:p w14:paraId="47E25B6B" w14:textId="77777777" w:rsidR="00BF1578" w:rsidRDefault="00BF1578" w:rsidP="00BF1578">
      <w:pPr>
        <w:jc w:val="both"/>
        <w:rPr>
          <w:rFonts w:ascii="Times" w:hAnsi="Times"/>
        </w:rPr>
      </w:pPr>
    </w:p>
    <w:p w14:paraId="51D9F262" w14:textId="77777777" w:rsidR="00BF1578" w:rsidRDefault="00BF1578" w:rsidP="00BF1578">
      <w:pPr>
        <w:jc w:val="both"/>
        <w:rPr>
          <w:rFonts w:ascii="Times" w:hAnsi="Times"/>
        </w:rPr>
      </w:pPr>
    </w:p>
    <w:p w14:paraId="313483A0" w14:textId="77777777" w:rsidR="00BF1578" w:rsidRDefault="00BF1578" w:rsidP="00BF1578">
      <w:pPr>
        <w:jc w:val="both"/>
        <w:rPr>
          <w:rFonts w:ascii="Times" w:hAnsi="Times"/>
        </w:rPr>
      </w:pPr>
    </w:p>
    <w:p w14:paraId="46AA6BCA" w14:textId="77777777" w:rsidR="00BF1578" w:rsidRDefault="00BF1578" w:rsidP="00BF1578">
      <w:pPr>
        <w:jc w:val="both"/>
        <w:rPr>
          <w:rFonts w:ascii="Times" w:hAnsi="Times"/>
        </w:rPr>
      </w:pPr>
    </w:p>
    <w:p w14:paraId="12F5F5FC" w14:textId="77777777" w:rsidR="00BF1578" w:rsidRDefault="00BF1578" w:rsidP="00BF1578">
      <w:pPr>
        <w:jc w:val="both"/>
        <w:rPr>
          <w:rFonts w:ascii="Times" w:hAnsi="Times"/>
        </w:rPr>
      </w:pPr>
    </w:p>
    <w:p w14:paraId="00EA709C" w14:textId="77777777" w:rsidR="00BF1578" w:rsidRDefault="00BF1578" w:rsidP="00BF1578">
      <w:pPr>
        <w:jc w:val="both"/>
        <w:rPr>
          <w:rFonts w:ascii="Times" w:hAnsi="Times"/>
        </w:rPr>
      </w:pPr>
    </w:p>
    <w:p w14:paraId="3CEEBCA8" w14:textId="77777777" w:rsidR="00BF1578" w:rsidRDefault="00BF1578" w:rsidP="00BF1578">
      <w:pPr>
        <w:jc w:val="both"/>
        <w:rPr>
          <w:rFonts w:ascii="Times" w:hAnsi="Times"/>
        </w:rPr>
      </w:pPr>
    </w:p>
    <w:p w14:paraId="2DC84469" w14:textId="77777777" w:rsidR="00BF1578" w:rsidRDefault="00BF1578" w:rsidP="00BF1578">
      <w:pPr>
        <w:jc w:val="both"/>
        <w:rPr>
          <w:rFonts w:ascii="Times" w:hAnsi="Times"/>
        </w:rPr>
      </w:pPr>
    </w:p>
    <w:p w14:paraId="76F54B1B" w14:textId="77777777" w:rsidR="00BF1578" w:rsidRDefault="00BF1578" w:rsidP="00BF1578">
      <w:pPr>
        <w:jc w:val="both"/>
        <w:rPr>
          <w:rFonts w:ascii="Times" w:hAnsi="Times"/>
        </w:rPr>
      </w:pPr>
    </w:p>
    <w:p w14:paraId="3B4F3848" w14:textId="77777777" w:rsidR="00BF1578" w:rsidRPr="00200523" w:rsidRDefault="00BF1578" w:rsidP="00BF1578">
      <w:pPr>
        <w:jc w:val="both"/>
        <w:rPr>
          <w:rFonts w:ascii="Times" w:hAnsi="Times"/>
        </w:rPr>
      </w:pPr>
    </w:p>
    <w:p w14:paraId="692EE42A" w14:textId="77777777" w:rsidR="00BF1578" w:rsidRPr="00200523" w:rsidRDefault="00BF1578" w:rsidP="00BF1578">
      <w:pPr>
        <w:jc w:val="both"/>
        <w:rPr>
          <w:rFonts w:ascii="Times" w:hAnsi="Times"/>
        </w:rPr>
      </w:pPr>
      <w:r w:rsidRPr="00200523">
        <w:rPr>
          <w:rFonts w:ascii="Times" w:hAnsi="Times"/>
          <w:noProof/>
          <w:lang w:eastAsia="zh-CN"/>
        </w:rPr>
        <w:lastRenderedPageBreak/>
        <mc:AlternateContent>
          <mc:Choice Requires="wps">
            <w:drawing>
              <wp:anchor distT="0" distB="0" distL="114300" distR="114300" simplePos="0" relativeHeight="251658247" behindDoc="0" locked="0" layoutInCell="1" allowOverlap="1" wp14:anchorId="5B33CDD1" wp14:editId="6D6BC3A2">
                <wp:simplePos x="0" y="0"/>
                <wp:positionH relativeFrom="column">
                  <wp:posOffset>2767965</wp:posOffset>
                </wp:positionH>
                <wp:positionV relativeFrom="paragraph">
                  <wp:posOffset>135255</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7" name="Oval 7"/>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C73BB00" w14:textId="77777777" w:rsidR="003C39D4" w:rsidRDefault="003C39D4" w:rsidP="00BF1578">
                            <w:pPr>
                              <w:jc w:val="center"/>
                            </w:pPr>
                            <w:r>
                              <w:t>SSF_FM1_L2</w:t>
                            </w:r>
                          </w:p>
                        </w:txbxContent>
                      </wps:txbx>
                      <wps:bodyPr lIns="0" tIns="0" rIns="0" bIns="0"/>
                    </wps:wsp>
                  </a:graphicData>
                </a:graphic>
              </wp:anchor>
            </w:drawing>
          </mc:Choice>
          <mc:Fallback xmlns:mv="urn:schemas-microsoft-com:mac:vml" xmlns:mo="http://schemas.microsoft.com/office/mac/office/2008/main">
            <w:pict>
              <v:oval w14:anchorId="5B33CDD1" id="Oval 7" o:spid="_x0000_s1038" style="position:absolute;left:0;text-align:left;margin-left:217.95pt;margin-top:10.65pt;width:64.8pt;height:64.8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" fillcolor="#4f81bd [3204]" strokecolor="#4579b8 [3044]">
                <v:fill color2="#a7bfde [1620]" rotate="t" type="gradient">
                  <o:fill v:ext="view" type="gradientUnscaled"/>
                </v:fill>
                <v:shadow on="t" opacity="22937f" mv:blur="40000f" origin=",.5" offset="0,23000emu"/>
                <v:textbox inset="0,0,0,0">
                  <w:txbxContent>
                    <w:p w14:paraId="4C73BB00" w14:textId="77777777" w:rsidR="003C39D4" w:rsidRDefault="003C39D4" w:rsidP="00BF1578">
                      <w:pPr>
                        <w:jc w:val="center"/>
                      </w:pPr>
                      <w:r>
                        <w:t>SSF_FM1_L2</w:t>
                      </w:r>
                    </w:p>
                  </w:txbxContent>
                </v:textbox>
                <w10:wrap type="through"/>
              </v:oval>
            </w:pict>
          </mc:Fallback>
        </mc:AlternateContent>
      </w:r>
      <w:r w:rsidRPr="00200523">
        <w:rPr>
          <w:rFonts w:ascii="Times" w:hAnsi="Times"/>
          <w:noProof/>
          <w:lang w:eastAsia="zh-CN"/>
        </w:rPr>
        <mc:AlternateContent>
          <mc:Choice Requires="wps">
            <w:drawing>
              <wp:anchor distT="0" distB="0" distL="114300" distR="114300" simplePos="0" relativeHeight="251658245" behindDoc="0" locked="0" layoutInCell="1" allowOverlap="1" wp14:anchorId="5A3D0F97" wp14:editId="738C09DD">
                <wp:simplePos x="0" y="0"/>
                <wp:positionH relativeFrom="column">
                  <wp:posOffset>3610610</wp:posOffset>
                </wp:positionH>
                <wp:positionV relativeFrom="paragraph">
                  <wp:posOffset>135255</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4" name="Oval 4"/>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0ED9D0EF" w14:textId="77777777" w:rsidR="003C39D4" w:rsidRDefault="003C39D4" w:rsidP="00BF1578">
                            <w:pPr>
                              <w:jc w:val="center"/>
                            </w:pPr>
                            <w:r>
                              <w:t>SSF_FM2_L2</w:t>
                            </w:r>
                          </w:p>
                        </w:txbxContent>
                      </wps:txbx>
                      <wps:bodyPr lIns="0" tIns="0" rIns="0" bIns="0"/>
                    </wps:wsp>
                  </a:graphicData>
                </a:graphic>
              </wp:anchor>
            </w:drawing>
          </mc:Choice>
          <mc:Fallback xmlns:mv="urn:schemas-microsoft-com:mac:vml" xmlns:mo="http://schemas.microsoft.com/office/mac/office/2008/main">
            <w:pict>
              <v:oval w14:anchorId="5A3D0F97" id="Oval 4" o:spid="_x0000_s1039" style="position:absolute;left:0;text-align:left;margin-left:284.3pt;margin-top:10.65pt;width:64.8pt;height:64.8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" fillcolor="#4f81bd [3204]" strokecolor="#4579b8 [3044]">
                <v:fill color2="#a7bfde [1620]" rotate="t" type="gradient">
                  <o:fill v:ext="view" type="gradientUnscaled"/>
                </v:fill>
                <v:shadow on="t" opacity="22937f" mv:blur="40000f" origin=",.5" offset="0,23000emu"/>
                <v:textbox inset="0,0,0,0">
                  <w:txbxContent>
                    <w:p w14:paraId="0ED9D0EF" w14:textId="77777777" w:rsidR="003C39D4" w:rsidRDefault="003C39D4" w:rsidP="00BF1578">
                      <w:pPr>
                        <w:jc w:val="center"/>
                      </w:pPr>
                      <w:r>
                        <w:t>SSF_FM2_L2</w:t>
                      </w:r>
                    </w:p>
                  </w:txbxContent>
                </v:textbox>
                <w10:wrap type="through"/>
              </v:oval>
            </w:pict>
          </mc:Fallback>
        </mc:AlternateContent>
      </w:r>
      <w:r w:rsidRPr="00200523">
        <w:rPr>
          <w:rFonts w:ascii="Times" w:hAnsi="Times"/>
          <w:noProof/>
          <w:lang w:eastAsia="zh-CN"/>
        </w:rPr>
        <mc:AlternateContent>
          <mc:Choice Requires="wps">
            <w:drawing>
              <wp:anchor distT="0" distB="0" distL="114300" distR="114300" simplePos="0" relativeHeight="251658246" behindDoc="0" locked="0" layoutInCell="1" allowOverlap="1" wp14:anchorId="5E6366B5" wp14:editId="26681EAC">
                <wp:simplePos x="0" y="0"/>
                <wp:positionH relativeFrom="column">
                  <wp:posOffset>4457700</wp:posOffset>
                </wp:positionH>
                <wp:positionV relativeFrom="paragraph">
                  <wp:posOffset>127000</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5" name="Oval 5"/>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53123CF" w14:textId="77777777" w:rsidR="003C39D4" w:rsidRDefault="003C39D4" w:rsidP="00BF1578">
                            <w:pPr>
                              <w:jc w:val="center"/>
                            </w:pPr>
                            <w:r>
                              <w:t>MOP01</w:t>
                            </w:r>
                          </w:p>
                        </w:txbxContent>
                      </wps:txbx>
                      <wps:bodyPr lIns="0" tIns="0" rIns="0" bIns="0"/>
                    </wps:wsp>
                  </a:graphicData>
                </a:graphic>
              </wp:anchor>
            </w:drawing>
          </mc:Choice>
          <mc:Fallback xmlns:mv="urn:schemas-microsoft-com:mac:vml" xmlns:mo="http://schemas.microsoft.com/office/mac/office/2008/main">
            <w:pict>
              <v:oval w14:anchorId="5E6366B5" id="Oval 5" o:spid="_x0000_s1040" style="position:absolute;left:0;text-align:left;margin-left:351pt;margin-top:10pt;width:64.8pt;height:64.8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" fillcolor="#4f81bd [3204]" strokecolor="#4579b8 [3044]">
                <v:fill color2="#a7bfde [1620]" rotate="t" type="gradient">
                  <o:fill v:ext="view" type="gradientUnscaled"/>
                </v:fill>
                <v:shadow on="t" opacity="22937f" mv:blur="40000f" origin=",.5" offset="0,23000emu"/>
                <v:textbox inset="0,0,0,0">
                  <w:txbxContent>
                    <w:p w14:paraId="553123CF" w14:textId="77777777" w:rsidR="003C39D4" w:rsidRDefault="003C39D4" w:rsidP="00BF1578">
                      <w:pPr>
                        <w:jc w:val="center"/>
                      </w:pPr>
                      <w:r>
                        <w:t>MOP01</w:t>
                      </w:r>
                    </w:p>
                  </w:txbxContent>
                </v:textbox>
                <w10:wrap type="through"/>
              </v:oval>
            </w:pict>
          </mc:Fallback>
        </mc:AlternateContent>
      </w:r>
      <w:r w:rsidRPr="00200523">
        <w:rPr>
          <w:rFonts w:ascii="Times" w:hAnsi="Times"/>
          <w:noProof/>
          <w:lang w:eastAsia="zh-CN"/>
        </w:rPr>
        <mc:AlternateContent>
          <mc:Choice Requires="wpg">
            <w:drawing>
              <wp:anchor distT="0" distB="0" distL="114300" distR="114300" simplePos="0" relativeHeight="251658256" behindDoc="0" locked="0" layoutInCell="1" allowOverlap="1" wp14:anchorId="036D7C10" wp14:editId="1A3D218B">
                <wp:simplePos x="0" y="0"/>
                <wp:positionH relativeFrom="column">
                  <wp:posOffset>-105410</wp:posOffset>
                </wp:positionH>
                <wp:positionV relativeFrom="paragraph">
                  <wp:posOffset>121920</wp:posOffset>
                </wp:positionV>
                <wp:extent cx="851535" cy="4151630"/>
                <wp:effectExtent l="50800" t="25400" r="88265" b="90170"/>
                <wp:wrapThrough wrapText="bothSides">
                  <wp:wrapPolygon edited="0">
                    <wp:start x="5799" y="-132"/>
                    <wp:lineTo x="-1289" y="0"/>
                    <wp:lineTo x="-1289" y="3304"/>
                    <wp:lineTo x="3221" y="4229"/>
                    <wp:lineTo x="-1289" y="5418"/>
                    <wp:lineTo x="-1289" y="7533"/>
                    <wp:lineTo x="3221" y="8458"/>
                    <wp:lineTo x="-1289" y="9515"/>
                    <wp:lineTo x="-1289" y="12026"/>
                    <wp:lineTo x="1933" y="12686"/>
                    <wp:lineTo x="-1289" y="14272"/>
                    <wp:lineTo x="-1289" y="16255"/>
                    <wp:lineTo x="1933" y="16915"/>
                    <wp:lineTo x="-1289" y="18633"/>
                    <wp:lineTo x="-1289" y="20483"/>
                    <wp:lineTo x="1933" y="21144"/>
                    <wp:lineTo x="6443" y="21805"/>
                    <wp:lineTo x="7087" y="21937"/>
                    <wp:lineTo x="15463" y="21937"/>
                    <wp:lineTo x="16107" y="21805"/>
                    <wp:lineTo x="20617" y="21144"/>
                    <wp:lineTo x="23195" y="19162"/>
                    <wp:lineTo x="23195" y="19030"/>
                    <wp:lineTo x="19973" y="16915"/>
                    <wp:lineTo x="23195" y="14933"/>
                    <wp:lineTo x="23195" y="14801"/>
                    <wp:lineTo x="19329" y="12686"/>
                    <wp:lineTo x="23195" y="10704"/>
                    <wp:lineTo x="23195" y="10572"/>
                    <wp:lineTo x="18685" y="8458"/>
                    <wp:lineTo x="23195" y="6475"/>
                    <wp:lineTo x="23195" y="6343"/>
                    <wp:lineTo x="18040" y="4361"/>
                    <wp:lineTo x="18040" y="4229"/>
                    <wp:lineTo x="22550" y="2247"/>
                    <wp:lineTo x="22550" y="1850"/>
                    <wp:lineTo x="17396" y="396"/>
                    <wp:lineTo x="14819" y="-132"/>
                    <wp:lineTo x="5799" y="-132"/>
                  </wp:wrapPolygon>
                </wp:wrapThrough>
                <wp:docPr id="56" name="Group 56"/>
                <wp:cNvGraphicFramePr/>
                <a:graphic xmlns:a="http://schemas.openxmlformats.org/drawingml/2006/main">
                  <a:graphicData uri="http://schemas.microsoft.com/office/word/2010/wordprocessingGroup">
                    <wpg:wgp>
                      <wpg:cNvGrpSpPr/>
                      <wpg:grpSpPr>
                        <a:xfrm>
                          <a:off x="0" y="0"/>
                          <a:ext cx="851535" cy="4151630"/>
                          <a:chOff x="-10372" y="-8467"/>
                          <a:chExt cx="851747" cy="4151842"/>
                        </a:xfrm>
                      </wpg:grpSpPr>
                      <wpg:grpSp>
                        <wpg:cNvPr id="54" name="Group 54"/>
                        <wpg:cNvGrpSpPr/>
                        <wpg:grpSpPr>
                          <a:xfrm>
                            <a:off x="-10372" y="-8467"/>
                            <a:ext cx="836507" cy="3318722"/>
                            <a:chOff x="-10372" y="-8467"/>
                            <a:chExt cx="836507" cy="3318722"/>
                          </a:xfrm>
                        </wpg:grpSpPr>
                        <wps:wsp>
                          <wps:cNvPr id="3" name="Oval 3"/>
                          <wps:cNvSpPr/>
                          <wps:spPr>
                            <a:xfrm>
                              <a:off x="-10372" y="-8467"/>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937A4DF" w14:textId="77777777" w:rsidR="003C39D4" w:rsidRDefault="003C39D4" w:rsidP="00BF1578">
                                <w:pPr>
                                  <w:jc w:val="center"/>
                                </w:pPr>
                                <w:r>
                                  <w:t>MIB2E</w:t>
                                </w:r>
                              </w:p>
                            </w:txbxContent>
                          </wps:txbx>
                          <wps:bodyPr lIns="0" tIns="0" rIns="0" bIns="0"/>
                        </wps:wsp>
                        <wps:wsp>
                          <wps:cNvPr id="6" name="Oval 6"/>
                          <wps:cNvSpPr/>
                          <wps:spPr>
                            <a:xfrm>
                              <a:off x="2540" y="82550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6BCF5B3" w14:textId="77777777" w:rsidR="003C39D4" w:rsidRDefault="003C39D4" w:rsidP="00BF1578">
                                <w:pPr>
                                  <w:jc w:val="center"/>
                                </w:pPr>
                                <w:r>
                                  <w:t>MOD021KM</w:t>
                                </w:r>
                              </w:p>
                            </w:txbxContent>
                          </wps:txbx>
                          <wps:bodyPr lIns="0" tIns="0" rIns="0" bIns="0"/>
                        </wps:wsp>
                        <wps:wsp>
                          <wps:cNvPr id="8" name="Oval 8"/>
                          <wps:cNvSpPr/>
                          <wps:spPr>
                            <a:xfrm>
                              <a:off x="0" y="165100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5A2AA313" w14:textId="77777777" w:rsidR="003C39D4" w:rsidRDefault="003C39D4" w:rsidP="00BF1578">
                                <w:pPr>
                                  <w:jc w:val="center"/>
                                </w:pPr>
                                <w:r>
                                  <w:t>MOD02HKM</w:t>
                                </w:r>
                              </w:p>
                            </w:txbxContent>
                          </wps:txbx>
                          <wps:bodyPr lIns="0" tIns="0" rIns="0" bIns="0"/>
                        </wps:wsp>
                        <wps:wsp>
                          <wps:cNvPr id="9" name="Oval 9"/>
                          <wps:cNvSpPr/>
                          <wps:spPr>
                            <a:xfrm>
                              <a:off x="3175" y="2487295"/>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30BF01F2" w14:textId="77777777" w:rsidR="003C39D4" w:rsidRDefault="003C39D4" w:rsidP="00BF1578">
                                <w:pPr>
                                  <w:jc w:val="center"/>
                                </w:pPr>
                                <w:r>
                                  <w:t>MOD02QKM</w:t>
                                </w:r>
                              </w:p>
                            </w:txbxContent>
                          </wps:txbx>
                          <wps:bodyPr lIns="0" tIns="0" rIns="0" bIns="0"/>
                        </wps:wsp>
                      </wpg:grpSp>
                      <wps:wsp>
                        <wps:cNvPr id="52" name="Oval 52"/>
                        <wps:cNvSpPr/>
                        <wps:spPr>
                          <a:xfrm>
                            <a:off x="18415" y="3320415"/>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2ABA65ED" w14:textId="77777777" w:rsidR="003C39D4" w:rsidRDefault="003C39D4" w:rsidP="00BF1578">
                              <w:pPr>
                                <w:jc w:val="center"/>
                              </w:pPr>
                              <w:r>
                                <w:t>AST_L1T</w:t>
                              </w:r>
                            </w:p>
                          </w:txbxContent>
                        </wps:txbx>
                        <wps:bodyPr lIns="0" tIns="0" rIns="0" bIns="0"/>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36D7C10" id="Group 56" o:spid="_x0000_s1041" style="position:absolute;left:0;text-align:left;margin-left:-8.3pt;margin-top:9.6pt;width:67.05pt;height:326.9pt;z-index:251658256;mso-width-relative:margin;mso-height-relative:margin" coordorigin="-10372,-8467" coordsize="851747,4151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">
                <v:group id="Group 54" o:spid="_x0000_s1042" style="position:absolute;left:-10372;top:-8467;width:836507;height:3318722" coordorigin="-10372,-8467" coordsize="836507,33187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oval id="Oval 3" o:spid="_x0000_s1043" style="position:absolute;left:-10372;top:-8467;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lTwwAA&#10;ANoAAAAPAAAAZHJzL2Rvd25yZXYueG1sRI9Ba4NAFITvhfyH5QV6KcnalAYx2YiWBHropcYf8HBf&#10;VOK+Ne5q7L/PFgo9DjPzDbNPZ9OJiQbXWlbwuo5AEFdWt1wrKM+nVQzCeWSNnWVS8EMO0sPiaY+J&#10;tnf+pqnwtQgQdgkqaLzvEyld1ZBBt7Y9cfAudjDogxxqqQe8B7jp5CaKttJgy2GhwZ4+GqquxWgU&#10;3LJtxn7KX45zMZZ5HvcX+fWu1PNyznYgPM3+P/zX/tQK3uD3SrgB8vA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k+lT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5937A4DF" w14:textId="77777777" w:rsidR="003C39D4" w:rsidRDefault="003C39D4" w:rsidP="00BF1578">
                          <w:pPr>
                            <w:jc w:val="center"/>
                          </w:pPr>
                          <w:r>
                            <w:t>MIB2E</w:t>
                          </w:r>
                        </w:p>
                      </w:txbxContent>
                    </v:textbox>
                  </v:oval>
                  <v:oval id="Oval 6" o:spid="_x0000_s1044" style="position:absolute;left:2540;top:82550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5ErLwwAA&#10;ANoAAAAPAAAAZHJzL2Rvd25yZXYueG1sRI/NasMwEITvgbyD2EAuoZZTqDFulGCXFHropa4fYLE2&#10;tqm1ci35J29fFQo9DjPzDXO6rKYXM42us6zgGMUgiGurO24UVJ+vDykI55E19pZJwZ0cXM7bzQkz&#10;bRf+oLn0jQgQdhkqaL0fMild3ZJBF9mBOHg3Oxr0QY6N1CMuAW56+RjHiTTYcVhocaCXluqvcjIK&#10;vvMkZz8Xh+taTlVRpMNNvj8ptd+t+TMIT6v/D/+137SCBH6vhBsgz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5ErL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inset="0,0,0,0">
                      <w:txbxContent>
                        <w:p w14:paraId="46BCF5B3" w14:textId="77777777" w:rsidR="003C39D4" w:rsidRDefault="003C39D4" w:rsidP="00BF1578">
                          <w:pPr>
                            <w:jc w:val="center"/>
                          </w:pPr>
                          <w:r>
                            <w:t>MOD021KM</w:t>
                          </w:r>
                        </w:p>
                      </w:txbxContent>
                    </v:textbox>
                  </v:oval>
                  <v:oval id="Oval 8" o:spid="_x0000_s1045" style="position:absolute;top:165100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3sivgAA&#10;ANoAAAAPAAAAZHJzL2Rvd25yZXYueG1sRE/NisIwEL4LvkMYwYtoqqCUapRWFPbgZasPMDRjW2wm&#10;tYm1vr05LOzx4/vfHQbTiJ46V1tWsFxEIIgLq2suFdyu53kMwnlkjY1lUvAhB4f9eLTDRNs3/1Kf&#10;+1KEEHYJKqi8bxMpXVGRQbewLXHg7rYz6APsSqk7fIdw08hVFG2kwZpDQ4UtHSsqHvnLKHimm5R9&#10;n81OQ/66ZVnc3uVlrdR0MqRbEJ4G/y/+c/9oBWFruBJugNx/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Qzd7Ir4AAADaAAAADwAAAAAAAAAAAAAAAACXAgAAZHJzL2Rvd25yZXYu&#10;eG1sUEsFBgAAAAAEAAQA9QAAAIIDAAAAAA==&#10;" fillcolor="#4f81bd [3204]" strokecolor="#4579b8 [3044]">
                    <v:fill color2="#a7bfde [1620]" rotate="t" type="gradient">
                      <o:fill v:ext="view" type="gradientUnscaled"/>
                    </v:fill>
                    <v:shadow on="t" opacity="22937f" mv:blur="40000f" origin=",.5" offset="0,23000emu"/>
                    <v:textbox inset="0,0,0,0">
                      <w:txbxContent>
                        <w:p w14:paraId="5A2AA313" w14:textId="77777777" w:rsidR="003C39D4" w:rsidRDefault="003C39D4" w:rsidP="00BF1578">
                          <w:pPr>
                            <w:jc w:val="center"/>
                          </w:pPr>
                          <w:r>
                            <w:t>MOD02HKM</w:t>
                          </w:r>
                        </w:p>
                      </w:txbxContent>
                    </v:textbox>
                  </v:oval>
                  <v:oval id="Oval 9" o:spid="_x0000_s1046" style="position:absolute;left:3175;top:2487295;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e965wQAA&#10;ANoAAAAPAAAAZHJzL2Rvd25yZXYueG1sRI9Bi8IwFITvC/6H8AQvi6YKilajtKKwBy9b/QGP5tkW&#10;m5faxFr//UYQ9jjMzDfMZtebWnTUusqygukkAkGcW11xoeByPo6XIJxH1lhbJgUvcrDbDr42GGv7&#10;5F/qMl+IAGEXo4LS+yaW0uUlGXQT2xAH72pbgz7ItpC6xWeAm1rOomghDVYcFkpsaF9SfsseRsE9&#10;WSTsu/T70GePS5oum6s8zZUaDftkDcJT7//Dn/aPVrCC95VwA+T2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veu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inset="0,0,0,0">
                      <w:txbxContent>
                        <w:p w14:paraId="30BF01F2" w14:textId="77777777" w:rsidR="003C39D4" w:rsidRDefault="003C39D4" w:rsidP="00BF1578">
                          <w:pPr>
                            <w:jc w:val="center"/>
                          </w:pPr>
                          <w:r>
                            <w:t>MOD02QKM</w:t>
                          </w:r>
                        </w:p>
                      </w:txbxContent>
                    </v:textbox>
                  </v:oval>
                </v:group>
                <v:oval id="Oval 52" o:spid="_x0000_s1047" style="position:absolute;left:18415;top:3320415;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dvGxAAA&#10;ANsAAAAPAAAAZHJzL2Rvd25yZXYueG1sRI/BasMwEETvhf6D2EIvpZETSDCu5WCXFHrIJa4/YLE2&#10;tqm1Ui3Fcf++KgRyHGbmDZPvFzOKmSY/WFawXiUgiFurB+4UNF8frykIH5A1jpZJwS952BePDzlm&#10;2l75RHMdOhEh7DNU0IfgMil925NBv7KOOHpnOxkMUU6d1BNeI9yMcpMkO2lw4LjQo6P3ntrv+mIU&#10;/JS7ksNcvRyW+tJUVerO8rhV6vlpKd9ABFrCPXxrf2oF2w38f4k/QB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3bx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inset="0,0,0,0">
                    <w:txbxContent>
                      <w:p w14:paraId="2ABA65ED" w14:textId="77777777" w:rsidR="003C39D4" w:rsidRDefault="003C39D4" w:rsidP="00BF1578">
                        <w:pPr>
                          <w:jc w:val="center"/>
                        </w:pPr>
                        <w:r>
                          <w:t>AST_L1T</w:t>
                        </w:r>
                      </w:p>
                    </w:txbxContent>
                  </v:textbox>
                </v:oval>
                <w10:wrap type="through"/>
              </v:group>
            </w:pict>
          </mc:Fallback>
        </mc:AlternateContent>
      </w:r>
    </w:p>
    <w:p w14:paraId="46F4206F" w14:textId="77777777" w:rsidR="00BF1578" w:rsidRPr="00200523" w:rsidRDefault="00BF1578" w:rsidP="00BF1578">
      <w:pPr>
        <w:jc w:val="both"/>
        <w:rPr>
          <w:rFonts w:ascii="Times" w:hAnsi="Times"/>
        </w:rPr>
      </w:pPr>
    </w:p>
    <w:p w14:paraId="1E8D21DC"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65" behindDoc="0" locked="0" layoutInCell="1" allowOverlap="1" wp14:anchorId="363CA006" wp14:editId="4ED3C771">
                <wp:simplePos x="0" y="0"/>
                <wp:positionH relativeFrom="column">
                  <wp:posOffset>245745</wp:posOffset>
                </wp:positionH>
                <wp:positionV relativeFrom="paragraph">
                  <wp:posOffset>118110</wp:posOffset>
                </wp:positionV>
                <wp:extent cx="0" cy="3314700"/>
                <wp:effectExtent l="50800" t="25400" r="76200" b="88900"/>
                <wp:wrapNone/>
                <wp:docPr id="64" name="Straight Connector 64"/>
                <wp:cNvGraphicFramePr/>
                <a:graphic xmlns:a="http://schemas.openxmlformats.org/drawingml/2006/main">
                  <a:graphicData uri="http://schemas.microsoft.com/office/word/2010/wordprocessingShape">
                    <wps:wsp>
                      <wps:cNvCnPr/>
                      <wps:spPr>
                        <a:xfrm>
                          <a:off x="0" y="0"/>
                          <a:ext cx="0" cy="3314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11796235" id="Straight Connector 64" o:spid="_x0000_s1026" style="position:absolute;z-index:251658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5pt,9.3pt" to="19.35pt,27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68" behindDoc="0" locked="0" layoutInCell="1" allowOverlap="1" wp14:anchorId="2D971BE9" wp14:editId="191675AA">
                <wp:simplePos x="0" y="0"/>
                <wp:positionH relativeFrom="column">
                  <wp:posOffset>-211455</wp:posOffset>
                </wp:positionH>
                <wp:positionV relativeFrom="paragraph">
                  <wp:posOffset>118110</wp:posOffset>
                </wp:positionV>
                <wp:extent cx="457200" cy="0"/>
                <wp:effectExtent l="50800" t="25400" r="76200" b="101600"/>
                <wp:wrapNone/>
                <wp:docPr id="68" name="Straight Connector 68"/>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3CDC42AE" id="Straight Connector 68" o:spid="_x0000_s1026" style="position:absolute;z-index:251658268;visibility:visible;mso-wrap-style:square;mso-wrap-distance-left:9pt;mso-wrap-distance-top:0;mso-wrap-distance-right:9pt;mso-wrap-distance-bottom:0;mso-position-horizontal:absolute;mso-position-horizontal-relative:text;mso-position-vertical:absolute;mso-position-vertical-relative:text" from="-16.65pt,9.3pt" to="19.3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" strokecolor="#4f81bd [3204]" strokeweight="2pt">
                <v:shadow on="t" opacity="24903f" mv:blur="40000f" origin=",.5" offset="0,20000emu"/>
              </v:line>
            </w:pict>
          </mc:Fallback>
        </mc:AlternateContent>
      </w:r>
    </w:p>
    <w:p w14:paraId="2758BF1A" w14:textId="77777777" w:rsidR="00BF1578" w:rsidRPr="00200523" w:rsidRDefault="00BF1578" w:rsidP="00BF1578">
      <w:pPr>
        <w:jc w:val="both"/>
        <w:rPr>
          <w:rFonts w:ascii="Times" w:hAnsi="Times"/>
        </w:rPr>
      </w:pPr>
    </w:p>
    <w:p w14:paraId="12A81B8B" w14:textId="77777777" w:rsidR="00BF1578" w:rsidRPr="00200523" w:rsidRDefault="00BF1578" w:rsidP="00BF1578">
      <w:pPr>
        <w:jc w:val="both"/>
        <w:rPr>
          <w:rFonts w:ascii="Times" w:hAnsi="Times"/>
        </w:rPr>
      </w:pPr>
    </w:p>
    <w:p w14:paraId="563567D4"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62" behindDoc="0" locked="0" layoutInCell="1" allowOverlap="1" wp14:anchorId="0DACC132" wp14:editId="377C44C0">
                <wp:simplePos x="0" y="0"/>
                <wp:positionH relativeFrom="column">
                  <wp:posOffset>4144010</wp:posOffset>
                </wp:positionH>
                <wp:positionV relativeFrom="paragraph">
                  <wp:posOffset>46990</wp:posOffset>
                </wp:positionV>
                <wp:extent cx="0" cy="228600"/>
                <wp:effectExtent l="50800" t="25400" r="76200" b="76200"/>
                <wp:wrapNone/>
                <wp:docPr id="61" name="Straight Connector 6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0A60BEAB" id="Straight Connector 61" o:spid="_x0000_s1026" style="position:absolute;z-index:251658262;visibility:visible;mso-wrap-style:square;mso-wrap-distance-left:9pt;mso-wrap-distance-top:0;mso-wrap-distance-right:9pt;mso-wrap-distance-bottom:0;mso-position-horizontal:absolute;mso-position-horizontal-relative:text;mso-position-vertical:absolute;mso-position-vertical-relative:text" from="326.3pt,3.7pt" to="326.3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MChrgBAADE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61" behindDoc="0" locked="0" layoutInCell="1" allowOverlap="1" wp14:anchorId="35664C52" wp14:editId="308AC613">
                <wp:simplePos x="0" y="0"/>
                <wp:positionH relativeFrom="column">
                  <wp:posOffset>2429510</wp:posOffset>
                </wp:positionH>
                <wp:positionV relativeFrom="paragraph">
                  <wp:posOffset>46990</wp:posOffset>
                </wp:positionV>
                <wp:extent cx="0" cy="228600"/>
                <wp:effectExtent l="50800" t="25400" r="76200" b="76200"/>
                <wp:wrapNone/>
                <wp:docPr id="60" name="Straight Connector 6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1B43411B" id="Straight Connector 60" o:spid="_x0000_s1026" style="position:absolute;z-index:251658261;visibility:visible;mso-wrap-style:square;mso-wrap-distance-left:9pt;mso-wrap-distance-top:0;mso-wrap-distance-right:9pt;mso-wrap-distance-bottom:0;mso-position-horizontal:absolute;mso-position-horizontal-relative:text;mso-position-vertical:absolute;mso-position-vertical-relative:text" from="191.3pt,3.7pt" to="191.3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60" behindDoc="0" locked="0" layoutInCell="1" allowOverlap="1" wp14:anchorId="56DD8A09" wp14:editId="0C0571E2">
                <wp:simplePos x="0" y="0"/>
                <wp:positionH relativeFrom="column">
                  <wp:posOffset>3343910</wp:posOffset>
                </wp:positionH>
                <wp:positionV relativeFrom="paragraph">
                  <wp:posOffset>46990</wp:posOffset>
                </wp:positionV>
                <wp:extent cx="0" cy="228600"/>
                <wp:effectExtent l="50800" t="25400" r="76200" b="76200"/>
                <wp:wrapNone/>
                <wp:docPr id="59" name="Straight Connector 5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21C8CEB2" id="Straight Connector 59" o:spid="_x0000_s1026" style="position:absolute;z-index:251658260;visibility:visible;mso-wrap-style:square;mso-wrap-distance-left:9pt;mso-wrap-distance-top:0;mso-wrap-distance-right:9pt;mso-wrap-distance-bottom:0;mso-position-horizontal:absolute;mso-position-horizontal-relative:text;mso-position-vertical:absolute;mso-position-vertical-relative:text" from="263.3pt,3.7pt" to="263.3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" strokecolor="#4f81bd [3204]" strokeweight="2pt">
                <v:shadow on="t" opacity="24903f" mv:blur="40000f" origin=",.5" offset="0,20000emu"/>
              </v:line>
            </w:pict>
          </mc:Fallback>
        </mc:AlternateContent>
      </w:r>
    </w:p>
    <w:p w14:paraId="59DD2308"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59" behindDoc="0" locked="0" layoutInCell="1" allowOverlap="1" wp14:anchorId="47EEB32F" wp14:editId="2B5CE1E0">
                <wp:simplePos x="0" y="0"/>
                <wp:positionH relativeFrom="column">
                  <wp:posOffset>3249930</wp:posOffset>
                </wp:positionH>
                <wp:positionV relativeFrom="paragraph">
                  <wp:posOffset>99695</wp:posOffset>
                </wp:positionV>
                <wp:extent cx="0" cy="914400"/>
                <wp:effectExtent l="127000" t="25400" r="152400" b="101600"/>
                <wp:wrapNone/>
                <wp:docPr id="58" name="Straight Arrow Connector 5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w14:anchorId="2F20A0DB" id="_x0000_t32" coordsize="21600,21600" o:spt="32" o:oned="t" path="m0,0l21600,21600e" filled="f">
                <v:path arrowok="t" fillok="f" o:connecttype="none"/>
                <o:lock v:ext="edit" shapetype="t"/>
              </v:shapetype>
              <v:shape id="Straight Arrow Connector 58" o:spid="_x0000_s1026" type="#_x0000_t32" style="position:absolute;margin-left:255.9pt;margin-top:7.85pt;width:0;height:1in;z-index:2516582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58" behindDoc="0" locked="0" layoutInCell="1" allowOverlap="1" wp14:anchorId="25521303" wp14:editId="58B01C40">
                <wp:simplePos x="0" y="0"/>
                <wp:positionH relativeFrom="column">
                  <wp:posOffset>2335530</wp:posOffset>
                </wp:positionH>
                <wp:positionV relativeFrom="paragraph">
                  <wp:posOffset>99695</wp:posOffset>
                </wp:positionV>
                <wp:extent cx="1714500" cy="0"/>
                <wp:effectExtent l="50800" t="25400" r="63500" b="101600"/>
                <wp:wrapNone/>
                <wp:docPr id="57" name="Straight Connector 57"/>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20040DA2" id="Straight Connector 57" o:spid="_x0000_s1026" style="position:absolute;z-index:251658258;visibility:visible;mso-wrap-style:square;mso-wrap-distance-left:9pt;mso-wrap-distance-top:0;mso-wrap-distance-right:9pt;mso-wrap-distance-bottom:0;mso-position-horizontal:absolute;mso-position-horizontal-relative:text;mso-position-vertical:absolute;mso-position-vertical-relative:text" from="183.9pt,7.85pt" to="318.9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" strokecolor="#4f81bd [3204]" strokeweight="2pt">
                <v:shadow on="t" opacity="24903f" mv:blur="40000f" origin=",.5" offset="0,20000emu"/>
              </v:line>
            </w:pict>
          </mc:Fallback>
        </mc:AlternateContent>
      </w:r>
    </w:p>
    <w:p w14:paraId="1395BCC8"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69" behindDoc="0" locked="0" layoutInCell="1" allowOverlap="1" wp14:anchorId="7738ABFF" wp14:editId="542B534A">
                <wp:simplePos x="0" y="0"/>
                <wp:positionH relativeFrom="column">
                  <wp:posOffset>-237490</wp:posOffset>
                </wp:positionH>
                <wp:positionV relativeFrom="paragraph">
                  <wp:posOffset>152400</wp:posOffset>
                </wp:positionV>
                <wp:extent cx="457200" cy="0"/>
                <wp:effectExtent l="50800" t="25400" r="76200" b="101600"/>
                <wp:wrapNone/>
                <wp:docPr id="69" name="Straight Connector 6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39C43BF" id="Straight Connector 69" o:spid="_x0000_s1026" style="position:absolute;z-index:2516582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pt,12pt" to="17.3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" strokecolor="#4f81bd [3204]" strokeweight="2pt">
                <v:shadow on="t" opacity="24903f" mv:blur="40000f" origin=",.5" offset="0,20000emu"/>
              </v:line>
            </w:pict>
          </mc:Fallback>
        </mc:AlternateContent>
      </w:r>
    </w:p>
    <w:p w14:paraId="7277F415" w14:textId="77777777" w:rsidR="00BF1578" w:rsidRPr="00200523" w:rsidRDefault="00BF1578" w:rsidP="00BF1578">
      <w:pPr>
        <w:jc w:val="both"/>
        <w:rPr>
          <w:rFonts w:ascii="Times" w:hAnsi="Times"/>
        </w:rPr>
      </w:pPr>
    </w:p>
    <w:p w14:paraId="7EDBC901" w14:textId="77777777" w:rsidR="00BF1578" w:rsidRPr="00200523" w:rsidRDefault="00BF1578" w:rsidP="00BF1578">
      <w:pPr>
        <w:jc w:val="both"/>
        <w:rPr>
          <w:rFonts w:ascii="Times" w:hAnsi="Times"/>
        </w:rPr>
      </w:pPr>
    </w:p>
    <w:p w14:paraId="50BB2379" w14:textId="77777777" w:rsidR="00BF1578" w:rsidRPr="00200523" w:rsidRDefault="00BF1578" w:rsidP="00BF1578">
      <w:pPr>
        <w:jc w:val="both"/>
        <w:rPr>
          <w:rFonts w:ascii="Times" w:hAnsi="Times"/>
        </w:rPr>
      </w:pPr>
    </w:p>
    <w:p w14:paraId="364CB964"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50" behindDoc="0" locked="0" layoutInCell="1" allowOverlap="1" wp14:anchorId="1D272F40" wp14:editId="034C7D46">
                <wp:simplePos x="0" y="0"/>
                <wp:positionH relativeFrom="column">
                  <wp:posOffset>2524125</wp:posOffset>
                </wp:positionH>
                <wp:positionV relativeFrom="paragraph">
                  <wp:posOffset>133985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6" name="Rectangle 16"/>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E4F3BD" w14:textId="77777777" w:rsidR="003C39D4" w:rsidRDefault="003C39D4" w:rsidP="00BF1578">
                            <w:pPr>
                              <w:jc w:val="center"/>
                            </w:pPr>
                            <w:r>
                              <w:t xml:space="preserve">Orbital </w:t>
                            </w:r>
                            <w:proofErr w:type="spellStart"/>
                            <w:r>
                              <w:t>Subsetting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D272F40" id="Rectangle 16" o:spid="_x0000_s1048" style="position:absolute;left:0;text-align:left;margin-left:198.75pt;margin-top:10.55pt;width:99pt;height:36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BE4F3BD" w14:textId="77777777" w:rsidR="003C39D4" w:rsidRDefault="003C39D4" w:rsidP="00BF1578">
                      <w:pPr>
                        <w:jc w:val="center"/>
                      </w:pPr>
                      <w:r>
                        <w:t>Orbital Subsetting</w:t>
                      </w:r>
                    </w:p>
                  </w:txbxContent>
                </v:textbox>
                <w10:wrap type="through"/>
              </v:rect>
            </w:pict>
          </mc:Fallback>
        </mc:AlternateContent>
      </w:r>
      <w:r w:rsidRPr="00200523">
        <w:rPr>
          <w:rFonts w:ascii="Times" w:hAnsi="Times"/>
          <w:noProof/>
          <w:lang w:eastAsia="zh-CN"/>
        </w:rPr>
        <mc:AlternateContent>
          <mc:Choice Requires="wps">
            <w:drawing>
              <wp:anchor distT="0" distB="0" distL="114300" distR="114300" simplePos="0" relativeHeight="251658257" behindDoc="0" locked="0" layoutInCell="1" allowOverlap="1" wp14:anchorId="286EA3CC" wp14:editId="378E99E3">
                <wp:simplePos x="0" y="0"/>
                <wp:positionH relativeFrom="column">
                  <wp:posOffset>695325</wp:posOffset>
                </wp:positionH>
                <wp:positionV relativeFrom="paragraph">
                  <wp:posOffset>133985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53" name="Rectangle 5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676DCE" w14:textId="77777777" w:rsidR="003C39D4" w:rsidRDefault="003C39D4" w:rsidP="00BF1578">
                            <w:pPr>
                              <w:jc w:val="center"/>
                            </w:pPr>
                            <w:proofErr w:type="gramStart"/>
                            <w:r>
                              <w:t>Radiance  Retrieval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6EA3CC" id="Rectangle 53" o:spid="_x0000_s1049" style="position:absolute;left:0;text-align:left;margin-left:54.75pt;margin-top:10.55pt;width:99pt;height:3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9676DCE" w14:textId="77777777" w:rsidR="003C39D4" w:rsidRDefault="003C39D4" w:rsidP="00BF1578">
                      <w:pPr>
                        <w:jc w:val="center"/>
                      </w:pPr>
                      <w:r>
                        <w:t>Radiance  Retrieval</w:t>
                      </w:r>
                    </w:p>
                  </w:txbxContent>
                </v:textbox>
                <w10:wrap type="through"/>
              </v:rect>
            </w:pict>
          </mc:Fallback>
        </mc:AlternateContent>
      </w:r>
    </w:p>
    <w:p w14:paraId="38710267"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0" behindDoc="0" locked="0" layoutInCell="1" allowOverlap="1" wp14:anchorId="74B25C99" wp14:editId="79975031">
                <wp:simplePos x="0" y="0"/>
                <wp:positionH relativeFrom="column">
                  <wp:posOffset>-212090</wp:posOffset>
                </wp:positionH>
                <wp:positionV relativeFrom="paragraph">
                  <wp:posOffset>68157</wp:posOffset>
                </wp:positionV>
                <wp:extent cx="431800" cy="4233"/>
                <wp:effectExtent l="50800" t="25400" r="76200" b="97790"/>
                <wp:wrapNone/>
                <wp:docPr id="70" name="Straight Connector 70"/>
                <wp:cNvGraphicFramePr/>
                <a:graphic xmlns:a="http://schemas.openxmlformats.org/drawingml/2006/main">
                  <a:graphicData uri="http://schemas.microsoft.com/office/word/2010/wordprocessingShape">
                    <wps:wsp>
                      <wps:cNvCnPr/>
                      <wps:spPr>
                        <a:xfrm>
                          <a:off x="0" y="0"/>
                          <a:ext cx="431800" cy="42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025F074" id="Straight Connector 70" o:spid="_x0000_s1026" style="position:absolute;z-index:2516582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7pt,5.35pt" to="17.3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" strokecolor="#4f81bd [3204]" strokeweight="2pt">
                <v:shadow on="t" opacity="24903f" mv:blur="40000f" origin=",.5" offset="0,20000emu"/>
              </v:line>
            </w:pict>
          </mc:Fallback>
        </mc:AlternateContent>
      </w:r>
    </w:p>
    <w:p w14:paraId="6275F16C"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64" behindDoc="0" locked="0" layoutInCell="1" allowOverlap="1" wp14:anchorId="3CEC5652" wp14:editId="51B85EA1">
                <wp:simplePos x="0" y="0"/>
                <wp:positionH relativeFrom="column">
                  <wp:posOffset>2206625</wp:posOffset>
                </wp:positionH>
                <wp:positionV relativeFrom="paragraph">
                  <wp:posOffset>10795</wp:posOffset>
                </wp:positionV>
                <wp:extent cx="0" cy="2857500"/>
                <wp:effectExtent l="50800" t="25400" r="76200" b="88900"/>
                <wp:wrapNone/>
                <wp:docPr id="63" name="Straight Connector 63"/>
                <wp:cNvGraphicFramePr/>
                <a:graphic xmlns:a="http://schemas.openxmlformats.org/drawingml/2006/main">
                  <a:graphicData uri="http://schemas.microsoft.com/office/word/2010/wordprocessingShape">
                    <wps:wsp>
                      <wps:cNvCnPr/>
                      <wps:spPr>
                        <a:xfrm>
                          <a:off x="0" y="0"/>
                          <a:ext cx="0" cy="2857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472567D" id="Straight Connector 63" o:spid="_x0000_s1026" style="position:absolute;z-index:251658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5pt,.85pt" to="173.75pt,22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67" behindDoc="0" locked="0" layoutInCell="1" allowOverlap="1" wp14:anchorId="29133456" wp14:editId="60CB85A8">
                <wp:simplePos x="0" y="0"/>
                <wp:positionH relativeFrom="column">
                  <wp:posOffset>1978025</wp:posOffset>
                </wp:positionH>
                <wp:positionV relativeFrom="paragraph">
                  <wp:posOffset>10795</wp:posOffset>
                </wp:positionV>
                <wp:extent cx="228600" cy="0"/>
                <wp:effectExtent l="50800" t="25400" r="76200" b="101600"/>
                <wp:wrapNone/>
                <wp:docPr id="67" name="Straight Connector 67"/>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0B0C89E7" id="Straight Connector 67" o:spid="_x0000_s1026" style="position:absolute;z-index:251658267;visibility:visible;mso-wrap-style:square;mso-wrap-distance-left:9pt;mso-wrap-distance-top:0;mso-wrap-distance-right:9pt;mso-wrap-distance-bottom:0;mso-position-horizontal:absolute;mso-position-horizontal-relative:text;mso-position-vertical:absolute;mso-position-vertical-relative:text" from="155.75pt,.85pt" to="173.7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66" behindDoc="0" locked="0" layoutInCell="1" allowOverlap="1" wp14:anchorId="7AD363A1" wp14:editId="1AA22362">
                <wp:simplePos x="0" y="0"/>
                <wp:positionH relativeFrom="column">
                  <wp:posOffset>263525</wp:posOffset>
                </wp:positionH>
                <wp:positionV relativeFrom="paragraph">
                  <wp:posOffset>10795</wp:posOffset>
                </wp:positionV>
                <wp:extent cx="457200" cy="0"/>
                <wp:effectExtent l="0" t="101600" r="25400" b="177800"/>
                <wp:wrapNone/>
                <wp:docPr id="65" name="Straight Arrow Connector 6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C1DEEFD" id="Straight Arrow Connector 65" o:spid="_x0000_s1026" type="#_x0000_t32" style="position:absolute;margin-left:20.75pt;margin-top:.85pt;width:36pt;height:0;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" strokecolor="#4f81bd [3204]" strokeweight="2pt">
                <v:stroke endarrow="open"/>
                <v:shadow on="t" opacity="24903f" mv:blur="40000f" origin=",.5" offset="0,20000emu"/>
              </v:shape>
            </w:pict>
          </mc:Fallback>
        </mc:AlternateContent>
      </w:r>
    </w:p>
    <w:p w14:paraId="61BBAB6D"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63" behindDoc="0" locked="0" layoutInCell="1" allowOverlap="1" wp14:anchorId="59341EDF" wp14:editId="3F913AA9">
                <wp:simplePos x="0" y="0"/>
                <wp:positionH relativeFrom="column">
                  <wp:posOffset>3303270</wp:posOffset>
                </wp:positionH>
                <wp:positionV relativeFrom="paragraph">
                  <wp:posOffset>63500</wp:posOffset>
                </wp:positionV>
                <wp:extent cx="0" cy="792480"/>
                <wp:effectExtent l="127000" t="25400" r="101600" b="96520"/>
                <wp:wrapNone/>
                <wp:docPr id="62" name="Straight Arrow Connector 62"/>
                <wp:cNvGraphicFramePr/>
                <a:graphic xmlns:a="http://schemas.openxmlformats.org/drawingml/2006/main">
                  <a:graphicData uri="http://schemas.microsoft.com/office/word/2010/wordprocessingShape">
                    <wps:wsp>
                      <wps:cNvCnPr/>
                      <wps:spPr>
                        <a:xfrm flipH="1">
                          <a:off x="0" y="0"/>
                          <a:ext cx="0" cy="7924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163C8987" id="Straight Arrow Connector 62" o:spid="_x0000_s1026" type="#_x0000_t32" style="position:absolute;margin-left:260.1pt;margin-top:5pt;width:0;height:62.4pt;flip:x;z-index:251658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" strokecolor="#4f81bd [3204]" strokeweight="2pt">
                <v:stroke endarrow="open"/>
                <v:shadow on="t" opacity="24903f" mv:blur="40000f" origin=",.5" offset="0,20000emu"/>
              </v:shape>
            </w:pict>
          </mc:Fallback>
        </mc:AlternateContent>
      </w:r>
    </w:p>
    <w:p w14:paraId="77AC63B7"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44" behindDoc="0" locked="0" layoutInCell="1" allowOverlap="1" wp14:anchorId="41844394" wp14:editId="0A216AF9">
                <wp:simplePos x="0" y="0"/>
                <wp:positionH relativeFrom="column">
                  <wp:posOffset>962025</wp:posOffset>
                </wp:positionH>
                <wp:positionV relativeFrom="paragraph">
                  <wp:posOffset>116205</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2" name="Oval 2"/>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FEC50FF" w14:textId="77777777" w:rsidR="003C39D4" w:rsidRDefault="003C39D4" w:rsidP="00BF1578">
                            <w:pPr>
                              <w:jc w:val="center"/>
                            </w:pPr>
                            <w:r>
                              <w:t>MIB2GEOP</w:t>
                            </w:r>
                          </w:p>
                        </w:txbxContent>
                      </wps:txbx>
                      <wps:bodyPr lIns="0" tIns="0" rIns="0" bIns="0"/>
                    </wps:wsp>
                  </a:graphicData>
                </a:graphic>
              </wp:anchor>
            </w:drawing>
          </mc:Choice>
          <mc:Fallback xmlns:mv="urn:schemas-microsoft-com:mac:vml" xmlns:mo="http://schemas.microsoft.com/office/mac/office/2008/main">
            <w:pict>
              <v:oval w14:anchorId="41844394" id="Oval 2" o:spid="_x0000_s1050" style="position:absolute;left:0;text-align:left;margin-left:75.75pt;margin-top:9.15pt;width:64.8pt;height:64.8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" fillcolor="#4f81bd [3204]" strokecolor="#4579b8 [3044]">
                <v:fill color2="#a7bfde [1620]" rotate="t" type="gradient">
                  <o:fill v:ext="view" type="gradientUnscaled"/>
                </v:fill>
                <v:shadow on="t" opacity="22937f" mv:blur="40000f" origin=",.5" offset="0,23000emu"/>
                <v:textbox inset="0,0,0,0">
                  <w:txbxContent>
                    <w:p w14:paraId="7FEC50FF" w14:textId="77777777" w:rsidR="003C39D4" w:rsidRDefault="003C39D4" w:rsidP="00BF1578">
                      <w:pPr>
                        <w:jc w:val="center"/>
                      </w:pPr>
                      <w:r>
                        <w:t>MIB2GEOP</w:t>
                      </w:r>
                    </w:p>
                  </w:txbxContent>
                </v:textbox>
                <w10:wrap type="through"/>
              </v:oval>
            </w:pict>
          </mc:Fallback>
        </mc:AlternateContent>
      </w:r>
    </w:p>
    <w:p w14:paraId="2B7A4BA2" w14:textId="77777777" w:rsidR="00BF1578" w:rsidRPr="00200523" w:rsidRDefault="00BF1578" w:rsidP="00BF1578">
      <w:pPr>
        <w:jc w:val="both"/>
        <w:rPr>
          <w:rFonts w:ascii="Times" w:hAnsi="Times"/>
        </w:rPr>
      </w:pPr>
    </w:p>
    <w:p w14:paraId="0DB44BEA"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1" behindDoc="0" locked="0" layoutInCell="1" allowOverlap="1" wp14:anchorId="3F117CA4" wp14:editId="1CE78389">
                <wp:simplePos x="0" y="0"/>
                <wp:positionH relativeFrom="column">
                  <wp:posOffset>-237490</wp:posOffset>
                </wp:positionH>
                <wp:positionV relativeFrom="paragraph">
                  <wp:posOffset>106680</wp:posOffset>
                </wp:positionV>
                <wp:extent cx="457200" cy="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0602D236" id="Straight Connector 71" o:spid="_x0000_s1026" style="position:absolute;z-index:251658271;visibility:visible;mso-wrap-style:square;mso-wrap-distance-left:9pt;mso-wrap-distance-top:0;mso-wrap-distance-right:9pt;mso-wrap-distance-bottom:0;mso-position-horizontal:absolute;mso-position-horizontal-relative:text;mso-position-vertical:absolute;mso-position-vertical-relative:text" from="-18.7pt,8.4pt" to="17.3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" strokecolor="#4f81bd [3204]" strokeweight="2pt">
                <v:shadow on="t" opacity="24903f" mv:blur="40000f" origin=",.5" offset="0,20000emu"/>
              </v:line>
            </w:pict>
          </mc:Fallback>
        </mc:AlternateContent>
      </w:r>
    </w:p>
    <w:p w14:paraId="58D0FD1D"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48" behindDoc="0" locked="0" layoutInCell="1" allowOverlap="1" wp14:anchorId="78ADDE15" wp14:editId="412DB820">
                <wp:simplePos x="0" y="0"/>
                <wp:positionH relativeFrom="column">
                  <wp:posOffset>2837815</wp:posOffset>
                </wp:positionH>
                <wp:positionV relativeFrom="paragraph">
                  <wp:posOffset>135255</wp:posOffset>
                </wp:positionV>
                <wp:extent cx="822960" cy="822960"/>
                <wp:effectExtent l="50800" t="25400" r="66040" b="91440"/>
                <wp:wrapThrough wrapText="bothSides">
                  <wp:wrapPolygon edited="0">
                    <wp:start x="6000" y="-667"/>
                    <wp:lineTo x="-1333" y="-667"/>
                    <wp:lineTo x="-1333" y="18000"/>
                    <wp:lineTo x="1333" y="20667"/>
                    <wp:lineTo x="5333" y="23333"/>
                    <wp:lineTo x="6000" y="23333"/>
                    <wp:lineTo x="15333" y="23333"/>
                    <wp:lineTo x="16000" y="23333"/>
                    <wp:lineTo x="20000" y="20667"/>
                    <wp:lineTo x="22667" y="10667"/>
                    <wp:lineTo x="22667" y="6667"/>
                    <wp:lineTo x="18667" y="667"/>
                    <wp:lineTo x="15333" y="-667"/>
                    <wp:lineTo x="6000" y="-667"/>
                  </wp:wrapPolygon>
                </wp:wrapThrough>
                <wp:docPr id="13" name="Oval 13"/>
                <wp:cNvGraphicFramePr/>
                <a:graphic xmlns:a="http://schemas.openxmlformats.org/drawingml/2006/main">
                  <a:graphicData uri="http://schemas.microsoft.com/office/word/2010/wordprocessingShape">
                    <wps:wsp>
                      <wps:cNvSpPr/>
                      <wps:spPr>
                        <a:xfrm>
                          <a:off x="0" y="0"/>
                          <a:ext cx="822960" cy="822960"/>
                        </a:xfrm>
                        <a:prstGeom prst="ellipse">
                          <a:avLst/>
                        </a:prstGeom>
                        <a:pattFill prst="wdDnDiag">
                          <a:fgClr>
                            <a:schemeClr val="accent1"/>
                          </a:fgClr>
                          <a:bgClr>
                            <a:schemeClr val="bg1"/>
                          </a:bgClr>
                        </a:pattFill>
                        <a:ln/>
                      </wps:spPr>
                      <wps:style>
                        <a:lnRef idx="1">
                          <a:schemeClr val="accent1"/>
                        </a:lnRef>
                        <a:fillRef idx="3">
                          <a:schemeClr val="accent1"/>
                        </a:fillRef>
                        <a:effectRef idx="2">
                          <a:schemeClr val="accent1"/>
                        </a:effectRef>
                        <a:fontRef idx="minor">
                          <a:schemeClr val="lt1"/>
                        </a:fontRef>
                      </wps:style>
                      <wps:txbx>
                        <w:txbxContent>
                          <w:p w14:paraId="27EC4CAF" w14:textId="77777777" w:rsidR="003C39D4" w:rsidRPr="00DF4499" w:rsidRDefault="003C39D4" w:rsidP="00BF1578">
                            <w:pPr>
                              <w:jc w:val="center"/>
                              <w:rPr>
                                <w:color w:val="000000" w:themeColor="text1"/>
                              </w:rPr>
                            </w:pPr>
                            <w:r w:rsidRPr="00DF4499">
                              <w:rPr>
                                <w:color w:val="000000" w:themeColor="text1"/>
                              </w:rPr>
                              <w:t xml:space="preserve">Basic </w:t>
                            </w:r>
                            <w:proofErr w:type="gramStart"/>
                            <w:r w:rsidRPr="00DF4499">
                              <w:rPr>
                                <w:color w:val="000000" w:themeColor="text1"/>
                              </w:rPr>
                              <w:t>Fusion  Granule</w:t>
                            </w:r>
                            <w:proofErr w:type="gramEnd"/>
                            <w:r w:rsidRPr="00DF4499">
                              <w:rPr>
                                <w:color w:val="000000" w:themeColor="text1"/>
                              </w:rPr>
                              <w:t xml:space="preserve"> </w:t>
                            </w:r>
                          </w:p>
                        </w:txbxContent>
                      </wps:txbx>
                      <wps:bodyPr lIns="0" tIns="0" rIns="0" bIns="0"/>
                    </wps:wsp>
                  </a:graphicData>
                </a:graphic>
              </wp:anchor>
            </w:drawing>
          </mc:Choice>
          <mc:Fallback xmlns:mv="urn:schemas-microsoft-com:mac:vml" xmlns:mo="http://schemas.microsoft.com/office/mac/office/2008/main">
            <w:pict>
              <v:oval w14:anchorId="78ADDE15" id="Oval 13" o:spid="_x0000_s1051" style="position:absolute;left:0;text-align:left;margin-left:223.45pt;margin-top:10.65pt;width:64.8pt;height:64.8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" fillcolor="#4f81bd [3204]" strokecolor="#4579b8 [3044]">
                <v:fill r:id="rId11" o:title="" color2="white [3212]" type="pattern"/>
                <v:shadow on="t" opacity="22937f" mv:blur="40000f" origin=",.5" offset="0,23000emu"/>
                <v:textbox inset="0,0,0,0">
                  <w:txbxContent>
                    <w:p w14:paraId="27EC4CAF" w14:textId="77777777" w:rsidR="003C39D4" w:rsidRPr="00DF4499" w:rsidRDefault="003C39D4" w:rsidP="00BF1578">
                      <w:pPr>
                        <w:jc w:val="center"/>
                        <w:rPr>
                          <w:color w:val="000000" w:themeColor="text1"/>
                        </w:rPr>
                      </w:pPr>
                      <w:r w:rsidRPr="00DF4499">
                        <w:rPr>
                          <w:color w:val="000000" w:themeColor="text1"/>
                        </w:rPr>
                        <w:t xml:space="preserve">Basic Fusion  Granule </w:t>
                      </w:r>
                    </w:p>
                  </w:txbxContent>
                </v:textbox>
                <w10:wrap type="through"/>
              </v:oval>
            </w:pict>
          </mc:Fallback>
        </mc:AlternateContent>
      </w:r>
    </w:p>
    <w:p w14:paraId="648B28B6" w14:textId="77777777" w:rsidR="00BF1578" w:rsidRPr="00200523" w:rsidRDefault="00BF1578" w:rsidP="00BF1578">
      <w:pPr>
        <w:jc w:val="both"/>
        <w:rPr>
          <w:rFonts w:ascii="Times" w:hAnsi="Times"/>
        </w:rPr>
      </w:pPr>
      <w:r w:rsidRPr="00200523">
        <w:rPr>
          <w:rFonts w:ascii="Times" w:hAnsi="Times"/>
        </w:rPr>
        <w:t xml:space="preserve"> </w:t>
      </w:r>
    </w:p>
    <w:p w14:paraId="49A5AC87"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91" behindDoc="0" locked="0" layoutInCell="1" allowOverlap="1" wp14:anchorId="11FD7E11" wp14:editId="44DA0EDE">
                <wp:simplePos x="0" y="0"/>
                <wp:positionH relativeFrom="column">
                  <wp:posOffset>2188845</wp:posOffset>
                </wp:positionH>
                <wp:positionV relativeFrom="paragraph">
                  <wp:posOffset>150495</wp:posOffset>
                </wp:positionV>
                <wp:extent cx="571500" cy="0"/>
                <wp:effectExtent l="0" t="101600" r="38100" b="177800"/>
                <wp:wrapNone/>
                <wp:docPr id="96" name="Straight Arrow Connector 9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244BCD6" id="Straight Arrow Connector 96" o:spid="_x0000_s1026" type="#_x0000_t32" style="position:absolute;margin-left:172.35pt;margin-top:11.85pt;width:45pt;height:0;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73" behindDoc="0" locked="0" layoutInCell="1" allowOverlap="1" wp14:anchorId="7C79396E" wp14:editId="519D288C">
                <wp:simplePos x="0" y="0"/>
                <wp:positionH relativeFrom="column">
                  <wp:posOffset>1354878</wp:posOffset>
                </wp:positionH>
                <wp:positionV relativeFrom="paragraph">
                  <wp:posOffset>57362</wp:posOffset>
                </wp:positionV>
                <wp:extent cx="16722" cy="389043"/>
                <wp:effectExtent l="127000" t="25400" r="110490" b="93980"/>
                <wp:wrapNone/>
                <wp:docPr id="74" name="Straight Arrow Connector 74"/>
                <wp:cNvGraphicFramePr/>
                <a:graphic xmlns:a="http://schemas.openxmlformats.org/drawingml/2006/main">
                  <a:graphicData uri="http://schemas.microsoft.com/office/word/2010/wordprocessingShape">
                    <wps:wsp>
                      <wps:cNvCnPr/>
                      <wps:spPr>
                        <a:xfrm>
                          <a:off x="0" y="0"/>
                          <a:ext cx="16722" cy="38904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92D459" id="Straight Arrow Connector 74" o:spid="_x0000_s1026" type="#_x0000_t32" style="position:absolute;margin-left:106.7pt;margin-top:4.5pt;width:1.3pt;height:30.6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" strokecolor="#4f81bd [3204]" strokeweight="2pt">
                <v:stroke endarrow="open"/>
                <v:shadow on="t" opacity="24903f" mv:blur="40000f" origin=",.5" offset="0,20000emu"/>
              </v:shape>
            </w:pict>
          </mc:Fallback>
        </mc:AlternateContent>
      </w:r>
    </w:p>
    <w:p w14:paraId="73D88BC9"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2" behindDoc="0" locked="0" layoutInCell="1" allowOverlap="1" wp14:anchorId="152958CE" wp14:editId="6E40976C">
                <wp:simplePos x="0" y="0"/>
                <wp:positionH relativeFrom="column">
                  <wp:posOffset>-186690</wp:posOffset>
                </wp:positionH>
                <wp:positionV relativeFrom="paragraph">
                  <wp:posOffset>84667</wp:posOffset>
                </wp:positionV>
                <wp:extent cx="406400" cy="4233"/>
                <wp:effectExtent l="50800" t="25400" r="76200" b="97790"/>
                <wp:wrapNone/>
                <wp:docPr id="72" name="Straight Connector 72"/>
                <wp:cNvGraphicFramePr/>
                <a:graphic xmlns:a="http://schemas.openxmlformats.org/drawingml/2006/main">
                  <a:graphicData uri="http://schemas.microsoft.com/office/word/2010/wordprocessingShape">
                    <wps:wsp>
                      <wps:cNvCnPr/>
                      <wps:spPr>
                        <a:xfrm>
                          <a:off x="0" y="0"/>
                          <a:ext cx="406400" cy="42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89F0094" id="Straight Connector 72" o:spid="_x0000_s1026" style="position:absolute;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6.65pt" to="17.3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" strokecolor="#4f81bd [3204]" strokeweight="2pt">
                <v:shadow on="t" opacity="24903f" mv:blur="40000f" origin=",.5" offset="0,20000emu"/>
              </v:line>
            </w:pict>
          </mc:Fallback>
        </mc:AlternateContent>
      </w:r>
    </w:p>
    <w:p w14:paraId="55778891"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5" behindDoc="0" locked="0" layoutInCell="1" allowOverlap="1" wp14:anchorId="3EFDFA1A" wp14:editId="307098A1">
                <wp:simplePos x="0" y="0"/>
                <wp:positionH relativeFrom="column">
                  <wp:posOffset>224790</wp:posOffset>
                </wp:positionH>
                <wp:positionV relativeFrom="paragraph">
                  <wp:posOffset>90805</wp:posOffset>
                </wp:positionV>
                <wp:extent cx="12700" cy="736600"/>
                <wp:effectExtent l="50800" t="25400" r="88900" b="76200"/>
                <wp:wrapNone/>
                <wp:docPr id="76" name="Straight Connector 76"/>
                <wp:cNvGraphicFramePr/>
                <a:graphic xmlns:a="http://schemas.openxmlformats.org/drawingml/2006/main">
                  <a:graphicData uri="http://schemas.microsoft.com/office/word/2010/wordprocessingShape">
                    <wps:wsp>
                      <wps:cNvCnPr/>
                      <wps:spPr>
                        <a:xfrm>
                          <a:off x="0" y="0"/>
                          <a:ext cx="12700" cy="736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29F6A78" id="Straight Connector 76"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7.15pt" to="18.7pt,6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74" behindDoc="0" locked="0" layoutInCell="1" allowOverlap="1" wp14:anchorId="6A9C2284" wp14:editId="02E50D7B">
                <wp:simplePos x="0" y="0"/>
                <wp:positionH relativeFrom="column">
                  <wp:posOffset>-160443</wp:posOffset>
                </wp:positionH>
                <wp:positionV relativeFrom="paragraph">
                  <wp:posOffset>94615</wp:posOffset>
                </wp:positionV>
                <wp:extent cx="380788" cy="423"/>
                <wp:effectExtent l="50800" t="25400" r="76835" b="101600"/>
                <wp:wrapNone/>
                <wp:docPr id="75" name="Straight Connector 75"/>
                <wp:cNvGraphicFramePr/>
                <a:graphic xmlns:a="http://schemas.openxmlformats.org/drawingml/2006/main">
                  <a:graphicData uri="http://schemas.microsoft.com/office/word/2010/wordprocessingShape">
                    <wps:wsp>
                      <wps:cNvCnPr/>
                      <wps:spPr>
                        <a:xfrm flipV="1">
                          <a:off x="0" y="0"/>
                          <a:ext cx="380788" cy="4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85654E9" id="Straight Connector 75" o:spid="_x0000_s1026" style="position:absolute;flip:y;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7.45pt" to="17.3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51" behindDoc="0" locked="0" layoutInCell="1" allowOverlap="1" wp14:anchorId="2842CDE6" wp14:editId="25E1BC76">
                <wp:simplePos x="0" y="0"/>
                <wp:positionH relativeFrom="column">
                  <wp:posOffset>712470</wp:posOffset>
                </wp:positionH>
                <wp:positionV relativeFrom="paragraph">
                  <wp:posOffset>74930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7" name="Rectangle 1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46ADC4" w14:textId="77777777" w:rsidR="003C39D4" w:rsidRDefault="003C39D4" w:rsidP="00BF1578">
                            <w:pPr>
                              <w:jc w:val="center"/>
                            </w:pPr>
                            <w:r>
                              <w:t>Sun-view Geometry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42CDE6" id="Rectangle 17" o:spid="_x0000_s1052" style="position:absolute;left:0;text-align:left;margin-left:56.1pt;margin-top:5.9pt;width:99pt;height:36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F46ADC4" w14:textId="77777777" w:rsidR="003C39D4" w:rsidRDefault="003C39D4" w:rsidP="00BF1578">
                      <w:pPr>
                        <w:jc w:val="center"/>
                      </w:pPr>
                      <w:r>
                        <w:t>Sun-view Geometry</w:t>
                      </w:r>
                    </w:p>
                  </w:txbxContent>
                </v:textbox>
                <w10:wrap type="through"/>
              </v:rect>
            </w:pict>
          </mc:Fallback>
        </mc:AlternateContent>
      </w:r>
    </w:p>
    <w:p w14:paraId="65BF07E7"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81" behindDoc="0" locked="0" layoutInCell="1" allowOverlap="1" wp14:anchorId="6007C56B" wp14:editId="252D8FCF">
                <wp:simplePos x="0" y="0"/>
                <wp:positionH relativeFrom="column">
                  <wp:posOffset>1999615</wp:posOffset>
                </wp:positionH>
                <wp:positionV relativeFrom="paragraph">
                  <wp:posOffset>80010</wp:posOffset>
                </wp:positionV>
                <wp:extent cx="228600" cy="0"/>
                <wp:effectExtent l="50800" t="25400" r="76200" b="101600"/>
                <wp:wrapNone/>
                <wp:docPr id="83" name="Straight Connector 8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58768ACB" id="Straight Connector 83" o:spid="_x0000_s1026" style="position:absolute;z-index:251658281;visibility:visible;mso-wrap-style:square;mso-wrap-distance-left:9pt;mso-wrap-distance-top:0;mso-wrap-distance-right:9pt;mso-wrap-distance-bottom:0;mso-position-horizontal:absolute;mso-position-horizontal-relative:text;mso-position-vertical:absolute;mso-position-vertical-relative:text" from="157.45pt,6.3pt" to="175.45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78" behindDoc="0" locked="0" layoutInCell="1" allowOverlap="1" wp14:anchorId="5FF2CE4A" wp14:editId="00E0E1C6">
                <wp:simplePos x="0" y="0"/>
                <wp:positionH relativeFrom="column">
                  <wp:posOffset>285115</wp:posOffset>
                </wp:positionH>
                <wp:positionV relativeFrom="paragraph">
                  <wp:posOffset>194310</wp:posOffset>
                </wp:positionV>
                <wp:extent cx="457200" cy="0"/>
                <wp:effectExtent l="0" t="101600" r="25400" b="177800"/>
                <wp:wrapNone/>
                <wp:docPr id="80" name="Straight Arrow Connector 8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FE838C" id="Straight Arrow Connector 80" o:spid="_x0000_s1026" type="#_x0000_t32" style="position:absolute;margin-left:22.45pt;margin-top:15.3pt;width:36pt;height:0;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" strokecolor="#4f81bd [3204]" strokeweight="2pt">
                <v:stroke endarrow="open"/>
                <v:shadow on="t" opacity="24903f" mv:blur="40000f" origin=",.5" offset="0,20000emu"/>
              </v:shape>
            </w:pict>
          </mc:Fallback>
        </mc:AlternateContent>
      </w:r>
    </w:p>
    <w:p w14:paraId="6C9F11F7"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55" behindDoc="0" locked="0" layoutInCell="1" allowOverlap="1" wp14:anchorId="4E422A31" wp14:editId="5B597BA8">
                <wp:simplePos x="0" y="0"/>
                <wp:positionH relativeFrom="column">
                  <wp:posOffset>-789305</wp:posOffset>
                </wp:positionH>
                <wp:positionV relativeFrom="paragraph">
                  <wp:posOffset>66040</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11" name="Oval 11"/>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5850A06" w14:textId="77777777" w:rsidR="003C39D4" w:rsidRDefault="003C39D4" w:rsidP="00BF1578">
                            <w:pPr>
                              <w:jc w:val="center"/>
                            </w:pPr>
                            <w:r>
                              <w:t>MOD03</w:t>
                            </w:r>
                          </w:p>
                        </w:txbxContent>
                      </wps:txbx>
                      <wps:bodyPr lIns="0" tIns="0" rIns="0" bIns="0"/>
                    </wps:wsp>
                  </a:graphicData>
                </a:graphic>
              </wp:anchor>
            </w:drawing>
          </mc:Choice>
          <mc:Fallback xmlns:mv="urn:schemas-microsoft-com:mac:vml" xmlns:mo="http://schemas.microsoft.com/office/mac/office/2008/main">
            <w:pict>
              <v:oval w14:anchorId="4E422A31" id="Oval 11" o:spid="_x0000_s1053" style="position:absolute;left:0;text-align:left;margin-left:-62.15pt;margin-top:5.2pt;width:64.8pt;height:64.8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" fillcolor="#4f81bd [3204]" strokecolor="#4579b8 [3044]">
                <v:fill color2="#a7bfde [1620]" rotate="t" type="gradient">
                  <o:fill v:ext="view" type="gradientUnscaled"/>
                </v:fill>
                <v:shadow on="t" opacity="22937f" mv:blur="40000f" origin=",.5" offset="0,23000emu"/>
                <v:textbox inset="0,0,0,0">
                  <w:txbxContent>
                    <w:p w14:paraId="45850A06" w14:textId="77777777" w:rsidR="003C39D4" w:rsidRDefault="003C39D4" w:rsidP="00BF1578">
                      <w:pPr>
                        <w:jc w:val="center"/>
                      </w:pPr>
                      <w:r>
                        <w:t>MOD03</w:t>
                      </w:r>
                    </w:p>
                  </w:txbxContent>
                </v:textbox>
                <w10:wrap type="through"/>
              </v:oval>
            </w:pict>
          </mc:Fallback>
        </mc:AlternateContent>
      </w:r>
    </w:p>
    <w:p w14:paraId="2D8123E6"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6" behindDoc="0" locked="0" layoutInCell="1" allowOverlap="1" wp14:anchorId="12E9C9E1" wp14:editId="2DF27B28">
                <wp:simplePos x="0" y="0"/>
                <wp:positionH relativeFrom="column">
                  <wp:posOffset>-156210</wp:posOffset>
                </wp:positionH>
                <wp:positionV relativeFrom="paragraph">
                  <wp:posOffset>159385</wp:posOffset>
                </wp:positionV>
                <wp:extent cx="342900" cy="0"/>
                <wp:effectExtent l="50800" t="25400" r="63500" b="101600"/>
                <wp:wrapNone/>
                <wp:docPr id="77" name="Straight Connector 7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76AE0CDB" id="Straight Connector 77" o:spid="_x0000_s1026" style="position:absolute;z-index:251658276;visibility:visible;mso-wrap-style:square;mso-wrap-distance-left:9pt;mso-wrap-distance-top:0;mso-wrap-distance-right:9pt;mso-wrap-distance-bottom:0;mso-position-horizontal:absolute;mso-position-horizontal-relative:text;mso-position-vertical:absolute;mso-position-vertical-relative:text" from="-12.3pt,12.55pt" to="14.7pt,1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" strokecolor="#4f81bd [3204]" strokeweight="2pt">
                <v:shadow on="t" opacity="24903f" mv:blur="40000f" origin=",.5" offset="0,20000emu"/>
              </v:line>
            </w:pict>
          </mc:Fallback>
        </mc:AlternateContent>
      </w:r>
    </w:p>
    <w:p w14:paraId="4E4AE913"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92" behindDoc="0" locked="0" layoutInCell="1" allowOverlap="1" wp14:anchorId="4A6B6CC5" wp14:editId="1638A719">
                <wp:simplePos x="0" y="0"/>
                <wp:positionH relativeFrom="column">
                  <wp:posOffset>-156210</wp:posOffset>
                </wp:positionH>
                <wp:positionV relativeFrom="paragraph">
                  <wp:posOffset>97790</wp:posOffset>
                </wp:positionV>
                <wp:extent cx="342900" cy="0"/>
                <wp:effectExtent l="50800" t="25400" r="63500" b="101600"/>
                <wp:wrapNone/>
                <wp:docPr id="97" name="Straight Connector 9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A89ED4E" id="Straight Connector 97" o:spid="_x0000_s1026" style="position:absolute;z-index:2516582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pt,7.7pt" to="14.7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77" behindDoc="0" locked="0" layoutInCell="1" allowOverlap="1" wp14:anchorId="166F2248" wp14:editId="4082E079">
                <wp:simplePos x="0" y="0"/>
                <wp:positionH relativeFrom="column">
                  <wp:posOffset>194945</wp:posOffset>
                </wp:positionH>
                <wp:positionV relativeFrom="paragraph">
                  <wp:posOffset>97790</wp:posOffset>
                </wp:positionV>
                <wp:extent cx="0" cy="1257300"/>
                <wp:effectExtent l="50800" t="25400" r="76200" b="88900"/>
                <wp:wrapNone/>
                <wp:docPr id="79" name="Straight Connector 79"/>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BB78286" id="Straight Connector 79" o:spid="_x0000_s1026" style="position:absolute;z-index:2516582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5pt,7.7pt" to="15.35pt,1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54" behindDoc="0" locked="0" layoutInCell="1" allowOverlap="1" wp14:anchorId="77EA6443" wp14:editId="7615442A">
                <wp:simplePos x="0" y="0"/>
                <wp:positionH relativeFrom="column">
                  <wp:posOffset>-3631565</wp:posOffset>
                </wp:positionH>
                <wp:positionV relativeFrom="paragraph">
                  <wp:posOffset>43815</wp:posOffset>
                </wp:positionV>
                <wp:extent cx="0" cy="914400"/>
                <wp:effectExtent l="50800" t="25400" r="76200" b="76200"/>
                <wp:wrapNone/>
                <wp:docPr id="44" name="Straight Connector 44"/>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0416AA1E" id="Straight Connector 44" o:spid="_x0000_s1026" style="position:absolute;flip:y;z-index:251658254;visibility:visible;mso-wrap-style:square;mso-wrap-distance-left:9pt;mso-wrap-distance-top:0;mso-wrap-distance-right:9pt;mso-wrap-distance-bottom:0;mso-position-horizontal:absolute;mso-position-horizontal-relative:text;mso-position-vertical:absolute;mso-position-vertical-relative:text" from="-285.95pt,3.45pt" to="-285.95pt,7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" strokecolor="#4f81bd [3204]" strokeweight="2pt">
                <v:shadow on="t" opacity="24903f" mv:blur="40000f" origin=",.5" offset="0,20000emu"/>
              </v:line>
            </w:pict>
          </mc:Fallback>
        </mc:AlternateContent>
      </w:r>
    </w:p>
    <w:p w14:paraId="2ADC526C"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49" behindDoc="0" locked="0" layoutInCell="1" allowOverlap="1" wp14:anchorId="28E4F9C4" wp14:editId="734EAD71">
                <wp:simplePos x="0" y="0"/>
                <wp:positionH relativeFrom="column">
                  <wp:posOffset>725805</wp:posOffset>
                </wp:positionH>
                <wp:positionV relativeFrom="paragraph">
                  <wp:posOffset>27305</wp:posOffset>
                </wp:positionV>
                <wp:extent cx="1290320" cy="457200"/>
                <wp:effectExtent l="50800" t="25400" r="81280" b="101600"/>
                <wp:wrapThrough wrapText="bothSides">
                  <wp:wrapPolygon edited="0">
                    <wp:start x="-850" y="-1200"/>
                    <wp:lineTo x="-850" y="25200"/>
                    <wp:lineTo x="22535" y="25200"/>
                    <wp:lineTo x="22535" y="-1200"/>
                    <wp:lineTo x="-850" y="-1200"/>
                  </wp:wrapPolygon>
                </wp:wrapThrough>
                <wp:docPr id="15" name="Rectangle 15"/>
                <wp:cNvGraphicFramePr/>
                <a:graphic xmlns:a="http://schemas.openxmlformats.org/drawingml/2006/main">
                  <a:graphicData uri="http://schemas.microsoft.com/office/word/2010/wordprocessingShape">
                    <wps:wsp>
                      <wps:cNvSpPr/>
                      <wps:spPr>
                        <a:xfrm>
                          <a:off x="0" y="0"/>
                          <a:ext cx="129032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DE6F82" w14:textId="77777777" w:rsidR="003C39D4" w:rsidRDefault="003C39D4" w:rsidP="00BF1578">
                            <w:pPr>
                              <w:jc w:val="center"/>
                            </w:pPr>
                            <w:r>
                              <w:t>Geolocation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E4F9C4" id="Rectangle 15" o:spid="_x0000_s1054" style="position:absolute;left:0;text-align:left;margin-left:57.15pt;margin-top:2.15pt;width:101.6pt;height:3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BDE6F82" w14:textId="77777777" w:rsidR="003C39D4" w:rsidRDefault="003C39D4" w:rsidP="00BF1578">
                      <w:pPr>
                        <w:jc w:val="center"/>
                      </w:pPr>
                      <w:r>
                        <w:t>Geolocation Retrieval</w:t>
                      </w:r>
                    </w:p>
                  </w:txbxContent>
                </v:textbox>
                <w10:wrap type="through"/>
              </v:rect>
            </w:pict>
          </mc:Fallback>
        </mc:AlternateContent>
      </w:r>
    </w:p>
    <w:p w14:paraId="6152CEE0"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84" behindDoc="0" locked="0" layoutInCell="1" allowOverlap="1" wp14:anchorId="2C60AEB4" wp14:editId="141B038A">
                <wp:simplePos x="0" y="0"/>
                <wp:positionH relativeFrom="column">
                  <wp:posOffset>348615</wp:posOffset>
                </wp:positionH>
                <wp:positionV relativeFrom="paragraph">
                  <wp:posOffset>83820</wp:posOffset>
                </wp:positionV>
                <wp:extent cx="448310" cy="4445"/>
                <wp:effectExtent l="0" t="101600" r="34290" b="173355"/>
                <wp:wrapNone/>
                <wp:docPr id="87" name="Straight Arrow Connector 87"/>
                <wp:cNvGraphicFramePr/>
                <a:graphic xmlns:a="http://schemas.openxmlformats.org/drawingml/2006/main">
                  <a:graphicData uri="http://schemas.microsoft.com/office/word/2010/wordprocessingShape">
                    <wps:wsp>
                      <wps:cNvCnPr/>
                      <wps:spPr>
                        <a:xfrm flipV="1">
                          <a:off x="0" y="0"/>
                          <a:ext cx="448310"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w14:anchorId="76FA7A76" id="Straight Arrow Connector 87" o:spid="_x0000_s1026" type="#_x0000_t32" style="position:absolute;margin-left:27.45pt;margin-top:6.6pt;width:35.3pt;height:.35pt;flip:y;z-index:2516582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82" behindDoc="0" locked="0" layoutInCell="1" allowOverlap="1" wp14:anchorId="6B6377EF" wp14:editId="61FCEB82">
                <wp:simplePos x="0" y="0"/>
                <wp:positionH relativeFrom="column">
                  <wp:posOffset>2109682</wp:posOffset>
                </wp:positionH>
                <wp:positionV relativeFrom="paragraph">
                  <wp:posOffset>75565</wp:posOffset>
                </wp:positionV>
                <wp:extent cx="186266" cy="0"/>
                <wp:effectExtent l="50800" t="25400" r="67945" b="101600"/>
                <wp:wrapNone/>
                <wp:docPr id="84" name="Straight Connector 84"/>
                <wp:cNvGraphicFramePr/>
                <a:graphic xmlns:a="http://schemas.openxmlformats.org/drawingml/2006/main">
                  <a:graphicData uri="http://schemas.microsoft.com/office/word/2010/wordprocessingShape">
                    <wps:wsp>
                      <wps:cNvCnPr/>
                      <wps:spPr>
                        <a:xfrm>
                          <a:off x="0" y="0"/>
                          <a:ext cx="18626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4A79D6EE" id="Straight Connector 84" o:spid="_x0000_s1026" style="position:absolute;z-index:251658282;visibility:visible;mso-wrap-style:square;mso-wrap-distance-left:9pt;mso-wrap-distance-top:0;mso-wrap-distance-right:9pt;mso-wrap-distance-bottom:0;mso-position-horizontal:absolute;mso-position-horizontal-relative:text;mso-position-vertical:absolute;mso-position-vertical-relative:text" from="166.1pt,5.95pt" to="180.7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" strokecolor="#4f81bd [3204]" strokeweight="2pt">
                <v:shadow on="t" opacity="24903f" mv:blur="40000f" origin=",.5" offset="0,20000emu"/>
              </v:line>
            </w:pict>
          </mc:Fallback>
        </mc:AlternateContent>
      </w:r>
    </w:p>
    <w:p w14:paraId="40D758D1"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80" behindDoc="0" locked="0" layoutInCell="1" allowOverlap="1" wp14:anchorId="3EE3B26B" wp14:editId="404084B1">
                <wp:simplePos x="0" y="0"/>
                <wp:positionH relativeFrom="column">
                  <wp:posOffset>2286000</wp:posOffset>
                </wp:positionH>
                <wp:positionV relativeFrom="paragraph">
                  <wp:posOffset>140970</wp:posOffset>
                </wp:positionV>
                <wp:extent cx="8467" cy="520700"/>
                <wp:effectExtent l="127000" t="50800" r="118745" b="88900"/>
                <wp:wrapNone/>
                <wp:docPr id="82" name="Straight Arrow Connector 82"/>
                <wp:cNvGraphicFramePr/>
                <a:graphic xmlns:a="http://schemas.openxmlformats.org/drawingml/2006/main">
                  <a:graphicData uri="http://schemas.microsoft.com/office/word/2010/wordprocessingShape">
                    <wps:wsp>
                      <wps:cNvCnPr/>
                      <wps:spPr>
                        <a:xfrm flipH="1" flipV="1">
                          <a:off x="0" y="0"/>
                          <a:ext cx="8467" cy="520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CC67B52" id="Straight Arrow Connector 82" o:spid="_x0000_s1026" type="#_x0000_t32" style="position:absolute;margin-left:180pt;margin-top:11.1pt;width:.65pt;height:41pt;flip:x 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90" behindDoc="0" locked="0" layoutInCell="1" allowOverlap="1" wp14:anchorId="062F61A1" wp14:editId="62C12378">
                <wp:simplePos x="0" y="0"/>
                <wp:positionH relativeFrom="column">
                  <wp:posOffset>2857500</wp:posOffset>
                </wp:positionH>
                <wp:positionV relativeFrom="paragraph">
                  <wp:posOffset>26670</wp:posOffset>
                </wp:positionV>
                <wp:extent cx="1828800" cy="0"/>
                <wp:effectExtent l="76200" t="101600" r="0" b="177800"/>
                <wp:wrapNone/>
                <wp:docPr id="95" name="Straight Arrow Connector 95"/>
                <wp:cNvGraphicFramePr/>
                <a:graphic xmlns:a="http://schemas.openxmlformats.org/drawingml/2006/main">
                  <a:graphicData uri="http://schemas.microsoft.com/office/word/2010/wordprocessingShape">
                    <wps:wsp>
                      <wps:cNvCnPr/>
                      <wps:spPr>
                        <a:xfrm flipH="1">
                          <a:off x="0" y="0"/>
                          <a:ext cx="1828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5478C90" id="Straight Arrow Connector 95" o:spid="_x0000_s1026" type="#_x0000_t32" style="position:absolute;margin-left:225pt;margin-top:2.1pt;width:2in;height:0;flip:x;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89" behindDoc="0" locked="0" layoutInCell="1" allowOverlap="1" wp14:anchorId="267AA576" wp14:editId="4A2A64CD">
                <wp:simplePos x="0" y="0"/>
                <wp:positionH relativeFrom="column">
                  <wp:posOffset>4686300</wp:posOffset>
                </wp:positionH>
                <wp:positionV relativeFrom="paragraph">
                  <wp:posOffset>26670</wp:posOffset>
                </wp:positionV>
                <wp:extent cx="0" cy="342900"/>
                <wp:effectExtent l="50800" t="25400" r="76200" b="88900"/>
                <wp:wrapNone/>
                <wp:docPr id="94" name="Straight Connector 94"/>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7117D275" id="Straight Connector 94" o:spid="_x0000_s1026" style="position:absolute;flip:y;z-index:251658289;visibility:visible;mso-wrap-style:square;mso-wrap-distance-left:9pt;mso-wrap-distance-top:0;mso-wrap-distance-right:9pt;mso-wrap-distance-bottom:0;mso-position-horizontal:absolute;mso-position-horizontal-relative:text;mso-position-vertical:absolute;mso-position-vertical-relative:text" from="369pt,2.1pt" to="369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86" behindDoc="0" locked="0" layoutInCell="1" allowOverlap="1" wp14:anchorId="5769EA82" wp14:editId="1556557F">
                <wp:simplePos x="0" y="0"/>
                <wp:positionH relativeFrom="column">
                  <wp:posOffset>2628900</wp:posOffset>
                </wp:positionH>
                <wp:positionV relativeFrom="paragraph">
                  <wp:posOffset>140970</wp:posOffset>
                </wp:positionV>
                <wp:extent cx="0" cy="342900"/>
                <wp:effectExtent l="127000" t="50800" r="76200" b="88900"/>
                <wp:wrapNone/>
                <wp:docPr id="90" name="Straight Arrow Connector 9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4239935" id="Straight Arrow Connector 90" o:spid="_x0000_s1026" type="#_x0000_t32" style="position:absolute;margin-left:207pt;margin-top:11.1pt;width:0;height:27pt;flip:y;z-index:25165828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" strokecolor="#4f81bd [3204]" strokeweight="2pt">
                <v:stroke endarrow="open"/>
                <v:shadow on="t" opacity="24903f" mv:blur="40000f" origin=",.5" offset="0,20000emu"/>
              </v:shape>
            </w:pict>
          </mc:Fallback>
        </mc:AlternateContent>
      </w:r>
    </w:p>
    <w:p w14:paraId="207723EB"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93" behindDoc="0" locked="0" layoutInCell="1" allowOverlap="1" wp14:anchorId="2C1A9B91" wp14:editId="13CEC685">
                <wp:simplePos x="0" y="0"/>
                <wp:positionH relativeFrom="column">
                  <wp:posOffset>0</wp:posOffset>
                </wp:positionH>
                <wp:positionV relativeFrom="paragraph">
                  <wp:posOffset>193675</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98" name="Oval 98"/>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3F689436" w14:textId="77777777" w:rsidR="003C39D4" w:rsidRDefault="003C39D4" w:rsidP="00BF1578">
                            <w:pPr>
                              <w:jc w:val="center"/>
                            </w:pPr>
                            <w:r>
                              <w:t>AST_L1T</w:t>
                            </w:r>
                          </w:p>
                        </w:txbxContent>
                      </wps:txbx>
                      <wps:bodyPr lIns="0" tIns="0" rIns="0" bIns="0"/>
                    </wps:wsp>
                  </a:graphicData>
                </a:graphic>
              </wp:anchor>
            </w:drawing>
          </mc:Choice>
          <mc:Fallback xmlns:mv="urn:schemas-microsoft-com:mac:vml" xmlns:mo="http://schemas.microsoft.com/office/mac/office/2008/main">
            <w:pict>
              <v:oval w14:anchorId="2C1A9B91" id="Oval 98" o:spid="_x0000_s1055" style="position:absolute;left:0;text-align:left;margin-left:0;margin-top:15.25pt;width:64.8pt;height:64.8pt;z-index:2516582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" fillcolor="#4f81bd [3204]" strokecolor="#4579b8 [3044]">
                <v:fill color2="#a7bfde [1620]" rotate="t" type="gradient">
                  <o:fill v:ext="view" type="gradientUnscaled"/>
                </v:fill>
                <v:shadow on="t" opacity="22937f" mv:blur="40000f" origin=",.5" offset="0,23000emu"/>
                <v:textbox inset="0,0,0,0">
                  <w:txbxContent>
                    <w:p w14:paraId="3F689436" w14:textId="77777777" w:rsidR="003C39D4" w:rsidRDefault="003C39D4" w:rsidP="00BF1578">
                      <w:pPr>
                        <w:jc w:val="center"/>
                      </w:pPr>
                      <w:r>
                        <w:t>AST_L1T</w:t>
                      </w:r>
                    </w:p>
                  </w:txbxContent>
                </v:textbox>
                <w10:wrap type="through"/>
              </v:oval>
            </w:pict>
          </mc:Fallback>
        </mc:AlternateContent>
      </w:r>
      <w:r w:rsidRPr="00200523">
        <w:rPr>
          <w:rFonts w:ascii="Times" w:hAnsi="Times"/>
          <w:noProof/>
          <w:lang w:eastAsia="zh-CN"/>
        </w:rPr>
        <mc:AlternateContent>
          <mc:Choice Requires="wps">
            <w:drawing>
              <wp:anchor distT="0" distB="0" distL="114300" distR="114300" simplePos="0" relativeHeight="251658252" behindDoc="0" locked="0" layoutInCell="1" allowOverlap="1" wp14:anchorId="7EA2A2AC" wp14:editId="40478FD4">
                <wp:simplePos x="0" y="0"/>
                <wp:positionH relativeFrom="column">
                  <wp:posOffset>3200400</wp:posOffset>
                </wp:positionH>
                <wp:positionV relativeFrom="paragraph">
                  <wp:posOffset>193675</wp:posOffset>
                </wp:positionV>
                <wp:extent cx="822960" cy="822960"/>
                <wp:effectExtent l="50800" t="25400" r="66040" b="91440"/>
                <wp:wrapThrough wrapText="bothSides">
                  <wp:wrapPolygon edited="0">
                    <wp:start x="6000" y="-667"/>
                    <wp:lineTo x="-1333" y="-667"/>
                    <wp:lineTo x="-1333" y="18000"/>
                    <wp:lineTo x="1333" y="20667"/>
                    <wp:lineTo x="5333" y="23333"/>
                    <wp:lineTo x="6000" y="23333"/>
                    <wp:lineTo x="15333" y="23333"/>
                    <wp:lineTo x="16000" y="23333"/>
                    <wp:lineTo x="20000" y="20667"/>
                    <wp:lineTo x="22667" y="10667"/>
                    <wp:lineTo x="22667" y="6667"/>
                    <wp:lineTo x="18667" y="667"/>
                    <wp:lineTo x="15333" y="-667"/>
                    <wp:lineTo x="6000" y="-667"/>
                  </wp:wrapPolygon>
                </wp:wrapThrough>
                <wp:docPr id="18" name="Oval 18"/>
                <wp:cNvGraphicFramePr/>
                <a:graphic xmlns:a="http://schemas.openxmlformats.org/drawingml/2006/main">
                  <a:graphicData uri="http://schemas.microsoft.com/office/word/2010/wordprocessingShape">
                    <wps:wsp>
                      <wps:cNvSpPr/>
                      <wps:spPr>
                        <a:xfrm>
                          <a:off x="0" y="0"/>
                          <a:ext cx="822960" cy="822960"/>
                        </a:xfrm>
                        <a:prstGeom prst="ellipse">
                          <a:avLst/>
                        </a:prstGeom>
                        <a:pattFill prst="pct10">
                          <a:fgClr>
                            <a:prstClr val="black"/>
                          </a:fgClr>
                          <a:bgClr>
                            <a:prstClr val="white"/>
                          </a:bgClr>
                        </a:pattFill>
                        <a:ln/>
                      </wps:spPr>
                      <wps:style>
                        <a:lnRef idx="1">
                          <a:schemeClr val="accent1"/>
                        </a:lnRef>
                        <a:fillRef idx="3">
                          <a:schemeClr val="accent1"/>
                        </a:fillRef>
                        <a:effectRef idx="2">
                          <a:schemeClr val="accent1"/>
                        </a:effectRef>
                        <a:fontRef idx="minor">
                          <a:schemeClr val="lt1"/>
                        </a:fontRef>
                      </wps:style>
                      <wps:txbx>
                        <w:txbxContent>
                          <w:p w14:paraId="2A0AA81F" w14:textId="77777777" w:rsidR="003C39D4" w:rsidRPr="00DE54D1" w:rsidRDefault="003C39D4" w:rsidP="00BF1578">
                            <w:pPr>
                              <w:jc w:val="center"/>
                              <w:rPr>
                                <w:color w:val="000000"/>
                              </w:rPr>
                            </w:pPr>
                            <w:r w:rsidRPr="00DE54D1">
                              <w:rPr>
                                <w:color w:val="000000"/>
                              </w:rPr>
                              <w:t xml:space="preserve">HI </w:t>
                            </w:r>
                            <w:proofErr w:type="gramStart"/>
                            <w:r w:rsidRPr="00DE54D1">
                              <w:rPr>
                                <w:color w:val="000000"/>
                              </w:rPr>
                              <w:t>MISR  AGP</w:t>
                            </w:r>
                            <w:proofErr w:type="gramEnd"/>
                          </w:p>
                        </w:txbxContent>
                      </wps:txbx>
                      <wps:bodyPr lIns="0" tIns="0" rIns="0" bIns="0"/>
                    </wps:wsp>
                  </a:graphicData>
                </a:graphic>
              </wp:anchor>
            </w:drawing>
          </mc:Choice>
          <mc:Fallback xmlns:mv="urn:schemas-microsoft-com:mac:vml" xmlns:mo="http://schemas.microsoft.com/office/mac/office/2008/main">
            <w:pict>
              <v:oval w14:anchorId="7EA2A2AC" id="Oval 18" o:spid="_x0000_s1056" style="position:absolute;left:0;text-align:left;margin-left:252pt;margin-top:15.25pt;width:64.8pt;height:64.8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" fillcolor="black" strokecolor="#4579b8 [3044]">
                <v:fill r:id="rId10" o:title="" type="pattern"/>
                <v:shadow on="t" opacity="22937f" mv:blur="40000f" origin=",.5" offset="0,23000emu"/>
                <v:textbox inset="0,0,0,0">
                  <w:txbxContent>
                    <w:p w14:paraId="2A0AA81F" w14:textId="77777777" w:rsidR="003C39D4" w:rsidRPr="00DE54D1" w:rsidRDefault="003C39D4" w:rsidP="00BF1578">
                      <w:pPr>
                        <w:jc w:val="center"/>
                        <w:rPr>
                          <w:color w:val="000000"/>
                        </w:rPr>
                      </w:pPr>
                      <w:r w:rsidRPr="00DE54D1">
                        <w:rPr>
                          <w:color w:val="000000"/>
                        </w:rPr>
                        <w:t>HI MISR  AGP</w:t>
                      </w:r>
                    </w:p>
                  </w:txbxContent>
                </v:textbox>
                <w10:wrap type="through"/>
              </v:oval>
            </w:pict>
          </mc:Fallback>
        </mc:AlternateContent>
      </w:r>
      <w:r w:rsidRPr="00200523">
        <w:rPr>
          <w:rFonts w:ascii="Times" w:hAnsi="Times"/>
          <w:noProof/>
          <w:lang w:eastAsia="zh-CN"/>
        </w:rPr>
        <mc:AlternateContent>
          <mc:Choice Requires="wps">
            <w:drawing>
              <wp:anchor distT="0" distB="0" distL="114300" distR="114300" simplePos="0" relativeHeight="251658243" behindDoc="0" locked="0" layoutInCell="1" allowOverlap="1" wp14:anchorId="14658EDC" wp14:editId="17265568">
                <wp:simplePos x="0" y="0"/>
                <wp:positionH relativeFrom="column">
                  <wp:posOffset>4229100</wp:posOffset>
                </wp:positionH>
                <wp:positionV relativeFrom="paragraph">
                  <wp:posOffset>193675</wp:posOffset>
                </wp:positionV>
                <wp:extent cx="822960" cy="822960"/>
                <wp:effectExtent l="50800" t="25400" r="66040" b="91440"/>
                <wp:wrapThrough wrapText="bothSides">
                  <wp:wrapPolygon edited="0">
                    <wp:start x="6000" y="-667"/>
                    <wp:lineTo x="-1333" y="0"/>
                    <wp:lineTo x="-1333" y="16667"/>
                    <wp:lineTo x="3333" y="21333"/>
                    <wp:lineTo x="6000" y="23333"/>
                    <wp:lineTo x="15333" y="23333"/>
                    <wp:lineTo x="18000" y="21333"/>
                    <wp:lineTo x="22667" y="11333"/>
                    <wp:lineTo x="22667" y="8667"/>
                    <wp:lineTo x="18000" y="2000"/>
                    <wp:lineTo x="15333" y="-667"/>
                    <wp:lineTo x="6000" y="-667"/>
                  </wp:wrapPolygon>
                </wp:wrapThrough>
                <wp:docPr id="1" name="Oval 1"/>
                <wp:cNvGraphicFramePr/>
                <a:graphic xmlns:a="http://schemas.openxmlformats.org/drawingml/2006/main">
                  <a:graphicData uri="http://schemas.microsoft.com/office/word/2010/wordprocessingShape">
                    <wps:wsp>
                      <wps:cNvSpPr/>
                      <wps:spPr>
                        <a:xfrm>
                          <a:off x="0" y="0"/>
                          <a:ext cx="822960" cy="82296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5E07231" w14:textId="77777777" w:rsidR="003C39D4" w:rsidRDefault="003C39D4" w:rsidP="00BF1578">
                            <w:pPr>
                              <w:jc w:val="center"/>
                            </w:pPr>
                            <w:r>
                              <w:t xml:space="preserve">MIANCAGP </w:t>
                            </w:r>
                          </w:p>
                        </w:txbxContent>
                      </wps:txbx>
                      <wps:bodyPr lIns="0" tIns="0" rIns="0" bIns="0"/>
                    </wps:wsp>
                  </a:graphicData>
                </a:graphic>
              </wp:anchor>
            </w:drawing>
          </mc:Choice>
          <mc:Fallback xmlns:mv="urn:schemas-microsoft-com:mac:vml" xmlns:mo="http://schemas.microsoft.com/office/mac/office/2008/main">
            <w:pict>
              <v:oval w14:anchorId="14658EDC" id="Oval 1" o:spid="_x0000_s1057" style="position:absolute;left:0;text-align:left;margin-left:333pt;margin-top:15.25pt;width:64.8pt;height:64.8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" fillcolor="#4f81bd [3204]" strokecolor="#4579b8 [3044]">
                <v:fill color2="#a7bfde [1620]" rotate="t" type="gradient">
                  <o:fill v:ext="view" type="gradientUnscaled"/>
                </v:fill>
                <v:shadow on="t" opacity="22937f" mv:blur="40000f" origin=",.5" offset="0,23000emu"/>
                <v:textbox inset="0,0,0,0">
                  <w:txbxContent>
                    <w:p w14:paraId="75E07231" w14:textId="77777777" w:rsidR="003C39D4" w:rsidRDefault="003C39D4" w:rsidP="00BF1578">
                      <w:pPr>
                        <w:jc w:val="center"/>
                      </w:pPr>
                      <w:r>
                        <w:t xml:space="preserve">MIANCAGP </w:t>
                      </w:r>
                    </w:p>
                  </w:txbxContent>
                </v:textbox>
                <w10:wrap type="through"/>
              </v:oval>
            </w:pict>
          </mc:Fallback>
        </mc:AlternateContent>
      </w:r>
    </w:p>
    <w:p w14:paraId="15A9A79F"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87" behindDoc="0" locked="0" layoutInCell="1" allowOverlap="1" wp14:anchorId="34A73533" wp14:editId="0DB0A4C5">
                <wp:simplePos x="0" y="0"/>
                <wp:positionH relativeFrom="column">
                  <wp:posOffset>2195047</wp:posOffset>
                </wp:positionH>
                <wp:positionV relativeFrom="paragraph">
                  <wp:posOffset>76249</wp:posOffset>
                </wp:positionV>
                <wp:extent cx="15631" cy="375138"/>
                <wp:effectExtent l="50800" t="25400" r="86360" b="107950"/>
                <wp:wrapNone/>
                <wp:docPr id="92" name="Straight Connector 92"/>
                <wp:cNvGraphicFramePr/>
                <a:graphic xmlns:a="http://schemas.openxmlformats.org/drawingml/2006/main">
                  <a:graphicData uri="http://schemas.microsoft.com/office/word/2010/wordprocessingShape">
                    <wps:wsp>
                      <wps:cNvCnPr/>
                      <wps:spPr>
                        <a:xfrm>
                          <a:off x="0" y="0"/>
                          <a:ext cx="15631" cy="37513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66D6F8D" id="Straight Connector 92" o:spid="_x0000_s1026" style="position:absolute;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5pt,6pt" to="174.1pt,3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" strokecolor="#4f81bd [3204]" strokeweight="2pt">
                <v:shadow on="t" opacity="24903f" mv:blur="40000f" origin=",.5" offset="0,20000emu"/>
              </v:line>
            </w:pict>
          </mc:Fallback>
        </mc:AlternateContent>
      </w:r>
      <w:r w:rsidRPr="00200523">
        <w:rPr>
          <w:rFonts w:ascii="Times" w:hAnsi="Times"/>
          <w:noProof/>
          <w:lang w:eastAsia="zh-CN"/>
        </w:rPr>
        <mc:AlternateContent>
          <mc:Choice Requires="wps">
            <w:drawing>
              <wp:anchor distT="0" distB="0" distL="114300" distR="114300" simplePos="0" relativeHeight="251658285" behindDoc="0" locked="0" layoutInCell="1" allowOverlap="1" wp14:anchorId="4CADD8BB" wp14:editId="44605C7E">
                <wp:simplePos x="0" y="0"/>
                <wp:positionH relativeFrom="column">
                  <wp:posOffset>1731010</wp:posOffset>
                </wp:positionH>
                <wp:positionV relativeFrom="paragraph">
                  <wp:posOffset>74295</wp:posOffset>
                </wp:positionV>
                <wp:extent cx="457200" cy="0"/>
                <wp:effectExtent l="50800" t="25400" r="76200" b="101600"/>
                <wp:wrapNone/>
                <wp:docPr id="88" name="Straight Connector 88"/>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0C37FDF3" id="Straight Connector 88" o:spid="_x0000_s1026" style="position:absolute;z-index:2516582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3pt,5.85pt" to="172.3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" strokecolor="#4f81bd [3204]" strokeweight="2pt">
                <v:shadow on="t" opacity="24903f" mv:blur="40000f" origin=",.5" offset="0,20000emu"/>
              </v:line>
            </w:pict>
          </mc:Fallback>
        </mc:AlternateContent>
      </w:r>
    </w:p>
    <w:p w14:paraId="2890298C"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53" behindDoc="0" locked="0" layoutInCell="1" allowOverlap="1" wp14:anchorId="3FC93074" wp14:editId="2454B473">
                <wp:simplePos x="0" y="0"/>
                <wp:positionH relativeFrom="column">
                  <wp:posOffset>609600</wp:posOffset>
                </wp:positionH>
                <wp:positionV relativeFrom="paragraph">
                  <wp:posOffset>86995</wp:posOffset>
                </wp:positionV>
                <wp:extent cx="1290320" cy="457200"/>
                <wp:effectExtent l="50800" t="25400" r="81280" b="101600"/>
                <wp:wrapThrough wrapText="bothSides">
                  <wp:wrapPolygon edited="0">
                    <wp:start x="-850" y="-1200"/>
                    <wp:lineTo x="-850" y="25200"/>
                    <wp:lineTo x="22535" y="25200"/>
                    <wp:lineTo x="22535" y="-1200"/>
                    <wp:lineTo x="-850" y="-1200"/>
                  </wp:wrapPolygon>
                </wp:wrapThrough>
                <wp:docPr id="27" name="Rectangle 27"/>
                <wp:cNvGraphicFramePr/>
                <a:graphic xmlns:a="http://schemas.openxmlformats.org/drawingml/2006/main">
                  <a:graphicData uri="http://schemas.microsoft.com/office/word/2010/wordprocessingShape">
                    <wps:wsp>
                      <wps:cNvSpPr/>
                      <wps:spPr>
                        <a:xfrm>
                          <a:off x="0" y="0"/>
                          <a:ext cx="129032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89C633" w14:textId="77777777" w:rsidR="003C39D4" w:rsidRDefault="003C39D4" w:rsidP="00BF1578">
                            <w:pPr>
                              <w:jc w:val="center"/>
                            </w:pPr>
                            <w:proofErr w:type="spellStart"/>
                            <w:r>
                              <w:t>Lat</w:t>
                            </w:r>
                            <w:proofErr w:type="spellEnd"/>
                            <w:r>
                              <w:t>/Lon Interpolation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FC93074" id="Rectangle 27" o:spid="_x0000_s1058" style="position:absolute;left:0;text-align:left;margin-left:48pt;margin-top:6.85pt;width:101.6pt;height:3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E89C633" w14:textId="77777777" w:rsidR="003C39D4" w:rsidRDefault="003C39D4" w:rsidP="00BF1578">
                      <w:pPr>
                        <w:jc w:val="center"/>
                      </w:pPr>
                      <w:r>
                        <w:t>Lat/Lon Interpolation</w:t>
                      </w:r>
                    </w:p>
                  </w:txbxContent>
                </v:textbox>
                <w10:wrap type="through"/>
              </v:rect>
            </w:pict>
          </mc:Fallback>
        </mc:AlternateContent>
      </w:r>
    </w:p>
    <w:p w14:paraId="3D96AED6"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79" behindDoc="0" locked="0" layoutInCell="1" allowOverlap="1" wp14:anchorId="609B5F3D" wp14:editId="43A1A198">
                <wp:simplePos x="0" y="0"/>
                <wp:positionH relativeFrom="column">
                  <wp:posOffset>165100</wp:posOffset>
                </wp:positionH>
                <wp:positionV relativeFrom="paragraph">
                  <wp:posOffset>65405</wp:posOffset>
                </wp:positionV>
                <wp:extent cx="444500" cy="16510"/>
                <wp:effectExtent l="50800" t="101600" r="38100" b="161290"/>
                <wp:wrapNone/>
                <wp:docPr id="81" name="Straight Arrow Connector 81"/>
                <wp:cNvGraphicFramePr/>
                <a:graphic xmlns:a="http://schemas.openxmlformats.org/drawingml/2006/main">
                  <a:graphicData uri="http://schemas.microsoft.com/office/word/2010/wordprocessingShape">
                    <wps:wsp>
                      <wps:cNvCnPr/>
                      <wps:spPr>
                        <a:xfrm>
                          <a:off x="0" y="0"/>
                          <a:ext cx="444500" cy="1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DB4100" id="Straight Arrow Connector 81" o:spid="_x0000_s1026" type="#_x0000_t32" style="position:absolute;margin-left:13pt;margin-top:5.15pt;width:35pt;height:1.3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83" behindDoc="0" locked="0" layoutInCell="1" allowOverlap="1" wp14:anchorId="2AC1166B" wp14:editId="4C85C450">
                <wp:simplePos x="0" y="0"/>
                <wp:positionH relativeFrom="column">
                  <wp:posOffset>3022600</wp:posOffset>
                </wp:positionH>
                <wp:positionV relativeFrom="paragraph">
                  <wp:posOffset>65405</wp:posOffset>
                </wp:positionV>
                <wp:extent cx="228600" cy="0"/>
                <wp:effectExtent l="76200" t="101600" r="0" b="177800"/>
                <wp:wrapNone/>
                <wp:docPr id="85" name="Straight Arrow Connector 85"/>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9A28F43" id="Straight Arrow Connector 85" o:spid="_x0000_s1026" type="#_x0000_t32" style="position:absolute;margin-left:238pt;margin-top:5.15pt;width:18pt;height:0;flip:x;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" strokecolor="#4f81bd [3204]" strokeweight="2pt">
                <v:stroke endarrow="open"/>
                <v:shadow on="t" opacity="24903f" mv:blur="40000f" origin=",.5" offset="0,20000emu"/>
              </v:shape>
            </w:pict>
          </mc:Fallback>
        </mc:AlternateContent>
      </w:r>
      <w:r w:rsidRPr="00200523">
        <w:rPr>
          <w:rFonts w:ascii="Times" w:hAnsi="Times"/>
          <w:noProof/>
          <w:lang w:eastAsia="zh-CN"/>
        </w:rPr>
        <mc:AlternateContent>
          <mc:Choice Requires="wps">
            <w:drawing>
              <wp:anchor distT="0" distB="0" distL="114300" distR="114300" simplePos="0" relativeHeight="251658288" behindDoc="0" locked="0" layoutInCell="1" allowOverlap="1" wp14:anchorId="42C908CE" wp14:editId="35639536">
                <wp:simplePos x="0" y="0"/>
                <wp:positionH relativeFrom="column">
                  <wp:posOffset>2108200</wp:posOffset>
                </wp:positionH>
                <wp:positionV relativeFrom="paragraph">
                  <wp:posOffset>95250</wp:posOffset>
                </wp:positionV>
                <wp:extent cx="114300" cy="0"/>
                <wp:effectExtent l="50800" t="25400" r="63500" b="101600"/>
                <wp:wrapNone/>
                <wp:docPr id="93" name="Straight Connector 9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w14:anchorId="762BD37F" id="Straight Connector 93" o:spid="_x0000_s1026" style="position:absolute;z-index:251658288;visibility:visible;mso-wrap-style:square;mso-wrap-distance-left:9pt;mso-wrap-distance-top:0;mso-wrap-distance-right:9pt;mso-wrap-distance-bottom:0;mso-position-horizontal:absolute;mso-position-horizontal-relative:text;mso-position-vertical:absolute;mso-position-vertical-relative:text" from="166pt,7.5pt" to="17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" strokecolor="#4f81bd [3204]" strokeweight="2pt">
                <v:shadow on="t" opacity="24903f" mv:blur="40000f" origin=",.5" offset="0,20000emu"/>
              </v:line>
            </w:pict>
          </mc:Fallback>
        </mc:AlternateContent>
      </w:r>
    </w:p>
    <w:p w14:paraId="58BE0C73" w14:textId="77777777" w:rsidR="00BF1578" w:rsidRPr="00200523" w:rsidRDefault="00BF1578" w:rsidP="00BF1578">
      <w:pPr>
        <w:jc w:val="both"/>
        <w:rPr>
          <w:rFonts w:ascii="Times" w:hAnsi="Times"/>
        </w:rPr>
      </w:pPr>
      <w:r w:rsidRPr="00200523">
        <w:rPr>
          <w:rFonts w:ascii="Times" w:hAnsi="Times"/>
          <w:noProof/>
          <w:lang w:eastAsia="zh-CN"/>
        </w:rPr>
        <mc:AlternateContent>
          <mc:Choice Requires="wps">
            <w:drawing>
              <wp:anchor distT="0" distB="0" distL="114300" distR="114300" simplePos="0" relativeHeight="251658294" behindDoc="0" locked="0" layoutInCell="1" allowOverlap="1" wp14:anchorId="4860124E" wp14:editId="28AB2470">
                <wp:simplePos x="0" y="0"/>
                <wp:positionH relativeFrom="column">
                  <wp:posOffset>-113665</wp:posOffset>
                </wp:positionH>
                <wp:positionV relativeFrom="paragraph">
                  <wp:posOffset>3175</wp:posOffset>
                </wp:positionV>
                <wp:extent cx="800100" cy="0"/>
                <wp:effectExtent l="0" t="101600" r="38100" b="177800"/>
                <wp:wrapNone/>
                <wp:docPr id="99" name="Straight Arrow Connector 9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D75D52F" id="Straight Arrow Connector 99" o:spid="_x0000_s1026" type="#_x0000_t32" style="position:absolute;margin-left:-8.95pt;margin-top:.25pt;width:63pt;height:0;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" strokecolor="#4f81bd [3204]" strokeweight="2pt">
                <v:stroke endarrow="open"/>
                <v:shadow on="t" opacity="24903f" mv:blur="40000f" origin=",.5" offset="0,20000emu"/>
              </v:shape>
            </w:pict>
          </mc:Fallback>
        </mc:AlternateContent>
      </w:r>
    </w:p>
    <w:p w14:paraId="0DF08746" w14:textId="77777777" w:rsidR="00BF1578" w:rsidRPr="00200523" w:rsidRDefault="00BF1578" w:rsidP="00BF1578">
      <w:pPr>
        <w:jc w:val="both"/>
        <w:rPr>
          <w:rFonts w:ascii="Times" w:hAnsi="Times"/>
        </w:rPr>
      </w:pPr>
    </w:p>
    <w:p w14:paraId="23DEF255" w14:textId="77777777" w:rsidR="00BF1578" w:rsidRPr="00200523" w:rsidRDefault="00BF1578" w:rsidP="00BF1578">
      <w:pPr>
        <w:jc w:val="both"/>
        <w:rPr>
          <w:rFonts w:ascii="Times" w:hAnsi="Times"/>
        </w:rPr>
      </w:pPr>
    </w:p>
    <w:p w14:paraId="3B036E49" w14:textId="419BD833" w:rsidR="00BF1578" w:rsidRDefault="00BF1578" w:rsidP="00DC6B42">
      <w:pPr>
        <w:jc w:val="both"/>
        <w:outlineLvl w:val="0"/>
        <w:rPr>
          <w:b/>
        </w:rPr>
      </w:pPr>
      <w:bookmarkStart w:id="22" w:name="_Toc505073248"/>
      <w:r>
        <w:rPr>
          <w:b/>
        </w:rPr>
        <w:t>Figure 3.1</w:t>
      </w:r>
      <w:r w:rsidRPr="00186484">
        <w:rPr>
          <w:b/>
        </w:rPr>
        <w:t xml:space="preserve">. </w:t>
      </w:r>
      <w:r>
        <w:rPr>
          <w:b/>
        </w:rPr>
        <w:t xml:space="preserve">Processing flow chart, The DOI and version number for each of the </w:t>
      </w:r>
      <w:r w:rsidR="00DC6B42">
        <w:rPr>
          <w:b/>
        </w:rPr>
        <w:t xml:space="preserve">Terra </w:t>
      </w:r>
      <w:proofErr w:type="gramStart"/>
      <w:r>
        <w:rPr>
          <w:b/>
        </w:rPr>
        <w:t>product</w:t>
      </w:r>
      <w:proofErr w:type="gramEnd"/>
      <w:r>
        <w:rPr>
          <w:b/>
        </w:rPr>
        <w:t xml:space="preserve"> IDs listed in the input diagram are given in Table 3.1.  </w:t>
      </w:r>
      <w:bookmarkEnd w:id="22"/>
      <w:r w:rsidR="00DC6B42">
        <w:rPr>
          <w:b/>
        </w:rPr>
        <w:t>“HI MISR AGP” derived from the MISR AGP product contains latitude and longitude information for the MISR pixels at a 275m resolution (see section 3.3.4 for details).</w:t>
      </w:r>
    </w:p>
    <w:p w14:paraId="5768070D" w14:textId="77777777" w:rsidR="00143C5A" w:rsidRPr="00186484" w:rsidRDefault="00143C5A" w:rsidP="00DC6B42">
      <w:pPr>
        <w:jc w:val="both"/>
        <w:outlineLvl w:val="0"/>
        <w:rPr>
          <w:b/>
        </w:rPr>
      </w:pPr>
    </w:p>
    <w:p w14:paraId="6B3AB43D" w14:textId="77777777" w:rsidR="00BF1578" w:rsidRPr="002C11C1" w:rsidRDefault="00BF1578" w:rsidP="00BF1578">
      <w:pPr>
        <w:pStyle w:val="Heading2"/>
        <w:rPr>
          <w:rFonts w:ascii="Times" w:hAnsi="Times"/>
          <w:color w:val="auto"/>
          <w:sz w:val="24"/>
          <w:szCs w:val="24"/>
        </w:rPr>
      </w:pPr>
      <w:bookmarkStart w:id="23" w:name="_Toc505073249"/>
      <w:r w:rsidRPr="002C11C1">
        <w:rPr>
          <w:rFonts w:ascii="Times" w:hAnsi="Times"/>
          <w:color w:val="auto"/>
          <w:sz w:val="24"/>
          <w:szCs w:val="24"/>
        </w:rPr>
        <w:lastRenderedPageBreak/>
        <w:t>3.2 Input Files</w:t>
      </w:r>
      <w:bookmarkEnd w:id="23"/>
      <w:r w:rsidRPr="002C11C1">
        <w:rPr>
          <w:rFonts w:ascii="Times" w:hAnsi="Times"/>
          <w:color w:val="auto"/>
          <w:sz w:val="24"/>
          <w:szCs w:val="24"/>
        </w:rPr>
        <w:t xml:space="preserve"> </w:t>
      </w:r>
      <w:bookmarkEnd w:id="20"/>
    </w:p>
    <w:p w14:paraId="46216D50" w14:textId="77777777" w:rsidR="00BF1578" w:rsidRPr="002C11C1" w:rsidRDefault="00BF1578" w:rsidP="00BF1578">
      <w:pPr>
        <w:rPr>
          <w:rFonts w:ascii="Times" w:hAnsi="Times"/>
        </w:rPr>
      </w:pPr>
    </w:p>
    <w:p w14:paraId="0B6B784C" w14:textId="77777777" w:rsidR="00BF1578" w:rsidRPr="002C11C1" w:rsidRDefault="00BF1578" w:rsidP="00BF1578">
      <w:pPr>
        <w:jc w:val="both"/>
        <w:rPr>
          <w:rFonts w:ascii="Times" w:hAnsi="Times"/>
        </w:rPr>
      </w:pPr>
      <w:r w:rsidRPr="002C11C1">
        <w:rPr>
          <w:rFonts w:ascii="Times" w:hAnsi="Times"/>
        </w:rPr>
        <w:t xml:space="preserve">A complete list of the EOSDIS DOIs of </w:t>
      </w:r>
      <w:r>
        <w:rPr>
          <w:rFonts w:ascii="Times" w:hAnsi="Times"/>
        </w:rPr>
        <w:t xml:space="preserve">all of </w:t>
      </w:r>
      <w:r w:rsidRPr="002C11C1">
        <w:rPr>
          <w:rFonts w:ascii="Times" w:hAnsi="Times"/>
        </w:rPr>
        <w:t xml:space="preserve">the input </w:t>
      </w:r>
      <w:r>
        <w:rPr>
          <w:rFonts w:ascii="Times" w:hAnsi="Times"/>
        </w:rPr>
        <w:t>products</w:t>
      </w:r>
      <w:r w:rsidRPr="002C11C1">
        <w:rPr>
          <w:rFonts w:ascii="Times" w:hAnsi="Times"/>
        </w:rPr>
        <w:t xml:space="preserve">, which include the radiance datasets and ancillary files </w:t>
      </w:r>
      <w:r>
        <w:rPr>
          <w:rFonts w:ascii="Times" w:hAnsi="Times"/>
        </w:rPr>
        <w:t xml:space="preserve">for all of the Terra instruments </w:t>
      </w:r>
      <w:r w:rsidRPr="002C11C1">
        <w:rPr>
          <w:rFonts w:ascii="Times" w:hAnsi="Times"/>
        </w:rPr>
        <w:t xml:space="preserve">that are fed into the basic fusion software, is given in the Table 3.1.  </w:t>
      </w:r>
      <w:r>
        <w:rPr>
          <w:rFonts w:ascii="Times" w:hAnsi="Times"/>
        </w:rPr>
        <w:t xml:space="preserve">The DOI system provides a persistent link to a detailed description of each input product located at the NASA EOSDIS’ websites.  </w:t>
      </w:r>
    </w:p>
    <w:p w14:paraId="34F2B41B" w14:textId="77777777" w:rsidR="00BF1578" w:rsidRPr="002C11C1" w:rsidRDefault="00BF1578" w:rsidP="00BF1578">
      <w:pPr>
        <w:jc w:val="both"/>
        <w:rPr>
          <w:rFonts w:ascii="Times" w:hAnsi="Times"/>
        </w:rPr>
      </w:pPr>
    </w:p>
    <w:tbl>
      <w:tblPr>
        <w:tblStyle w:val="TableGrid"/>
        <w:tblpPr w:leftFromText="180" w:rightFromText="180" w:vertAnchor="text" w:horzAnchor="page" w:tblpX="1941" w:tblpY="298"/>
        <w:tblW w:w="8725" w:type="dxa"/>
        <w:tblLook w:val="04A0" w:firstRow="1" w:lastRow="0" w:firstColumn="1" w:lastColumn="0" w:noHBand="0" w:noVBand="1"/>
      </w:tblPr>
      <w:tblGrid>
        <w:gridCol w:w="1485"/>
        <w:gridCol w:w="7240"/>
      </w:tblGrid>
      <w:tr w:rsidR="00BF1578" w:rsidRPr="002C11C1" w14:paraId="2BCED49E" w14:textId="77777777" w:rsidTr="003C39D4">
        <w:trPr>
          <w:trHeight w:val="305"/>
        </w:trPr>
        <w:tc>
          <w:tcPr>
            <w:tcW w:w="1485" w:type="dxa"/>
            <w:vAlign w:val="center"/>
          </w:tcPr>
          <w:p w14:paraId="5DF447FF" w14:textId="77777777" w:rsidR="00BF1578" w:rsidRPr="002C11C1" w:rsidRDefault="00BF1578" w:rsidP="003C39D4">
            <w:pPr>
              <w:jc w:val="center"/>
              <w:rPr>
                <w:rFonts w:ascii="Times" w:hAnsi="Times"/>
              </w:rPr>
            </w:pPr>
            <w:r w:rsidRPr="002C11C1">
              <w:rPr>
                <w:rFonts w:ascii="Times" w:hAnsi="Times"/>
              </w:rPr>
              <w:t>Instrument</w:t>
            </w:r>
          </w:p>
        </w:tc>
        <w:tc>
          <w:tcPr>
            <w:tcW w:w="7240" w:type="dxa"/>
            <w:vAlign w:val="center"/>
          </w:tcPr>
          <w:p w14:paraId="7F7AF9D1" w14:textId="77777777" w:rsidR="00BF1578" w:rsidRPr="002C11C1" w:rsidRDefault="00BF1578" w:rsidP="003C39D4">
            <w:pPr>
              <w:jc w:val="center"/>
              <w:rPr>
                <w:rFonts w:ascii="Times" w:hAnsi="Times"/>
              </w:rPr>
            </w:pPr>
            <w:r w:rsidRPr="002C11C1">
              <w:rPr>
                <w:rFonts w:ascii="Times" w:hAnsi="Times"/>
              </w:rPr>
              <w:t>Product DOIs</w:t>
            </w:r>
          </w:p>
        </w:tc>
      </w:tr>
      <w:tr w:rsidR="00BF1578" w:rsidRPr="002C11C1" w14:paraId="28EAB5A3" w14:textId="77777777" w:rsidTr="003C39D4">
        <w:tc>
          <w:tcPr>
            <w:tcW w:w="1485" w:type="dxa"/>
            <w:vAlign w:val="center"/>
          </w:tcPr>
          <w:p w14:paraId="38BF7775" w14:textId="77777777" w:rsidR="00BF1578" w:rsidRPr="002C11C1" w:rsidRDefault="00BF1578" w:rsidP="003C39D4">
            <w:pPr>
              <w:jc w:val="center"/>
              <w:rPr>
                <w:rFonts w:ascii="Times" w:hAnsi="Times"/>
              </w:rPr>
            </w:pPr>
            <w:r w:rsidRPr="002C11C1">
              <w:rPr>
                <w:rFonts w:ascii="Times" w:hAnsi="Times"/>
              </w:rPr>
              <w:t>ASTER</w:t>
            </w:r>
          </w:p>
        </w:tc>
        <w:tc>
          <w:tcPr>
            <w:tcW w:w="7240" w:type="dxa"/>
            <w:vAlign w:val="center"/>
          </w:tcPr>
          <w:p w14:paraId="245696FA" w14:textId="77777777" w:rsidR="00BF1578" w:rsidRPr="002C11C1" w:rsidRDefault="00BF1578" w:rsidP="003C39D4">
            <w:pPr>
              <w:jc w:val="center"/>
              <w:rPr>
                <w:rFonts w:ascii="Times" w:hAnsi="Times"/>
              </w:rPr>
            </w:pPr>
            <w:r>
              <w:rPr>
                <w:rFonts w:ascii="Times" w:hAnsi="Times"/>
              </w:rPr>
              <w:t>10.5067/ASTER/AST_L1T</w:t>
            </w:r>
            <w:r w:rsidRPr="002C11C1">
              <w:rPr>
                <w:rFonts w:ascii="Times" w:hAnsi="Times"/>
              </w:rPr>
              <w:t>.003</w:t>
            </w:r>
          </w:p>
        </w:tc>
      </w:tr>
      <w:tr w:rsidR="00BF1578" w:rsidRPr="002C11C1" w14:paraId="5CF40893" w14:textId="77777777" w:rsidTr="003C39D4">
        <w:tc>
          <w:tcPr>
            <w:tcW w:w="1485" w:type="dxa"/>
            <w:vAlign w:val="center"/>
          </w:tcPr>
          <w:p w14:paraId="4F46E643" w14:textId="77777777" w:rsidR="00BF1578" w:rsidRPr="002C11C1" w:rsidRDefault="00BF1578" w:rsidP="003C39D4">
            <w:pPr>
              <w:jc w:val="center"/>
              <w:rPr>
                <w:rFonts w:ascii="Times" w:hAnsi="Times"/>
              </w:rPr>
            </w:pPr>
            <w:r w:rsidRPr="002C11C1">
              <w:rPr>
                <w:rFonts w:ascii="Times" w:hAnsi="Times"/>
              </w:rPr>
              <w:t>CERES</w:t>
            </w:r>
          </w:p>
        </w:tc>
        <w:tc>
          <w:tcPr>
            <w:tcW w:w="7240" w:type="dxa"/>
            <w:vAlign w:val="center"/>
          </w:tcPr>
          <w:p w14:paraId="6DFC6D15" w14:textId="77777777" w:rsidR="00BF1578" w:rsidRPr="002C11C1" w:rsidRDefault="00BF1578" w:rsidP="003C39D4">
            <w:pPr>
              <w:jc w:val="center"/>
              <w:rPr>
                <w:rFonts w:ascii="Times" w:hAnsi="Times"/>
              </w:rPr>
            </w:pPr>
            <w:r w:rsidRPr="002C11C1">
              <w:rPr>
                <w:rFonts w:ascii="Times" w:hAnsi="Times"/>
              </w:rPr>
              <w:t>10.5067/TERRA/CERES/SSF_Terra-FM1_L2.004A</w:t>
            </w:r>
          </w:p>
          <w:p w14:paraId="07F1A92E" w14:textId="77777777" w:rsidR="00BF1578" w:rsidRPr="002C11C1" w:rsidRDefault="00BF1578" w:rsidP="003C39D4">
            <w:pPr>
              <w:jc w:val="center"/>
              <w:rPr>
                <w:rFonts w:ascii="Times" w:hAnsi="Times"/>
              </w:rPr>
            </w:pPr>
            <w:r w:rsidRPr="002C11C1">
              <w:rPr>
                <w:rFonts w:ascii="Times" w:hAnsi="Times"/>
              </w:rPr>
              <w:t>10.5067/TERRA/CERES/SSF_Terra-FM2_L2.004A</w:t>
            </w:r>
          </w:p>
        </w:tc>
      </w:tr>
      <w:tr w:rsidR="00BF1578" w:rsidRPr="002C11C1" w14:paraId="5C845438" w14:textId="77777777" w:rsidTr="003C39D4">
        <w:tc>
          <w:tcPr>
            <w:tcW w:w="1485" w:type="dxa"/>
            <w:vAlign w:val="center"/>
          </w:tcPr>
          <w:p w14:paraId="18F9D874" w14:textId="77777777" w:rsidR="00BF1578" w:rsidRPr="002C11C1" w:rsidRDefault="00BF1578" w:rsidP="003C39D4">
            <w:pPr>
              <w:jc w:val="center"/>
              <w:rPr>
                <w:rFonts w:ascii="Times" w:hAnsi="Times"/>
              </w:rPr>
            </w:pPr>
            <w:r w:rsidRPr="002C11C1">
              <w:rPr>
                <w:rFonts w:ascii="Times" w:hAnsi="Times"/>
              </w:rPr>
              <w:t>MISR</w:t>
            </w:r>
          </w:p>
        </w:tc>
        <w:tc>
          <w:tcPr>
            <w:tcW w:w="7240" w:type="dxa"/>
            <w:vAlign w:val="center"/>
          </w:tcPr>
          <w:p w14:paraId="43F1A6F1" w14:textId="77777777" w:rsidR="00BF1578" w:rsidRPr="002C11C1" w:rsidRDefault="00BF1578" w:rsidP="003C39D4">
            <w:pPr>
              <w:jc w:val="center"/>
              <w:rPr>
                <w:rFonts w:ascii="Times" w:hAnsi="Times"/>
              </w:rPr>
            </w:pPr>
            <w:r w:rsidRPr="002C11C1">
              <w:rPr>
                <w:rFonts w:ascii="Times" w:hAnsi="Times"/>
              </w:rPr>
              <w:t>10.5067/Terra/MISR/MI1B2E_L1.003</w:t>
            </w:r>
          </w:p>
          <w:p w14:paraId="289E4C5C" w14:textId="77777777" w:rsidR="00BF1578" w:rsidRPr="002C11C1" w:rsidRDefault="00BF1578" w:rsidP="003C39D4">
            <w:pPr>
              <w:jc w:val="center"/>
              <w:rPr>
                <w:rFonts w:ascii="Times" w:hAnsi="Times"/>
              </w:rPr>
            </w:pPr>
            <w:r w:rsidRPr="002C11C1">
              <w:rPr>
                <w:rFonts w:ascii="Times" w:hAnsi="Times"/>
              </w:rPr>
              <w:t>10.5067/TERRA/MISR/MIANCAGP_Ancillary.001</w:t>
            </w:r>
          </w:p>
          <w:p w14:paraId="5BE432F9" w14:textId="77777777" w:rsidR="00BF1578" w:rsidRPr="002C11C1" w:rsidRDefault="00BF1578" w:rsidP="003C39D4">
            <w:pPr>
              <w:jc w:val="center"/>
              <w:rPr>
                <w:rFonts w:ascii="Times" w:hAnsi="Times"/>
              </w:rPr>
            </w:pPr>
            <w:r w:rsidRPr="002C11C1">
              <w:rPr>
                <w:rFonts w:ascii="Times" w:hAnsi="Times"/>
              </w:rPr>
              <w:t>10.5067/Terra/MISR/MIB2GEOP_L1.002</w:t>
            </w:r>
          </w:p>
        </w:tc>
      </w:tr>
      <w:tr w:rsidR="00BF1578" w:rsidRPr="002C11C1" w14:paraId="19A44384" w14:textId="77777777" w:rsidTr="003C39D4">
        <w:tc>
          <w:tcPr>
            <w:tcW w:w="1485" w:type="dxa"/>
            <w:vAlign w:val="center"/>
          </w:tcPr>
          <w:p w14:paraId="5B9FD969" w14:textId="77777777" w:rsidR="00BF1578" w:rsidRPr="002C11C1" w:rsidRDefault="00BF1578" w:rsidP="003C39D4">
            <w:pPr>
              <w:jc w:val="center"/>
              <w:rPr>
                <w:rFonts w:ascii="Times" w:hAnsi="Times"/>
              </w:rPr>
            </w:pPr>
            <w:r w:rsidRPr="002C11C1">
              <w:rPr>
                <w:rFonts w:ascii="Times" w:hAnsi="Times"/>
              </w:rPr>
              <w:t>MODIS</w:t>
            </w:r>
          </w:p>
        </w:tc>
        <w:tc>
          <w:tcPr>
            <w:tcW w:w="7240" w:type="dxa"/>
            <w:vAlign w:val="center"/>
          </w:tcPr>
          <w:p w14:paraId="1E646EA8" w14:textId="77777777" w:rsidR="00BF1578" w:rsidRPr="002C11C1" w:rsidRDefault="00BF1578" w:rsidP="003C39D4">
            <w:pPr>
              <w:jc w:val="center"/>
              <w:rPr>
                <w:rFonts w:ascii="Times" w:hAnsi="Times"/>
              </w:rPr>
            </w:pPr>
            <w:r w:rsidRPr="002C11C1">
              <w:rPr>
                <w:rFonts w:ascii="Times" w:hAnsi="Times"/>
              </w:rPr>
              <w:t>10.5067/MODIS/MOD02QKM.006</w:t>
            </w:r>
          </w:p>
          <w:p w14:paraId="0DF5F0E3" w14:textId="77777777" w:rsidR="00BF1578" w:rsidRPr="002C11C1" w:rsidRDefault="00BF1578" w:rsidP="003C39D4">
            <w:pPr>
              <w:jc w:val="center"/>
              <w:rPr>
                <w:rFonts w:ascii="Times" w:hAnsi="Times"/>
              </w:rPr>
            </w:pPr>
            <w:r w:rsidRPr="002C11C1">
              <w:rPr>
                <w:rFonts w:ascii="Times" w:hAnsi="Times"/>
              </w:rPr>
              <w:t>10.5067/MODIS/MOD02HKM.006</w:t>
            </w:r>
          </w:p>
          <w:p w14:paraId="2F26DD61" w14:textId="77777777" w:rsidR="00BF1578" w:rsidRPr="002C11C1" w:rsidRDefault="00BF1578" w:rsidP="003C39D4">
            <w:pPr>
              <w:jc w:val="center"/>
              <w:rPr>
                <w:rFonts w:ascii="Times" w:hAnsi="Times"/>
              </w:rPr>
            </w:pPr>
            <w:r w:rsidRPr="002C11C1">
              <w:rPr>
                <w:rFonts w:ascii="Times" w:hAnsi="Times"/>
              </w:rPr>
              <w:t>10.5067/MODIS/MOD021KM.006</w:t>
            </w:r>
          </w:p>
          <w:p w14:paraId="01078C76" w14:textId="77777777" w:rsidR="00BF1578" w:rsidRPr="002C11C1" w:rsidRDefault="00BF1578" w:rsidP="003C39D4">
            <w:pPr>
              <w:jc w:val="center"/>
              <w:rPr>
                <w:rFonts w:ascii="Times" w:hAnsi="Times"/>
              </w:rPr>
            </w:pPr>
            <w:r w:rsidRPr="002C11C1">
              <w:rPr>
                <w:rFonts w:ascii="Times" w:hAnsi="Times"/>
              </w:rPr>
              <w:t>10.5067/MODIS/MOD03.006</w:t>
            </w:r>
          </w:p>
        </w:tc>
      </w:tr>
      <w:tr w:rsidR="00BF1578" w:rsidRPr="002C11C1" w14:paraId="0EEA0D6D" w14:textId="77777777" w:rsidTr="003C39D4">
        <w:tc>
          <w:tcPr>
            <w:tcW w:w="1485" w:type="dxa"/>
            <w:vAlign w:val="center"/>
          </w:tcPr>
          <w:p w14:paraId="4DBEDEB8" w14:textId="77777777" w:rsidR="00BF1578" w:rsidRPr="002C11C1" w:rsidRDefault="00BF1578" w:rsidP="003C39D4">
            <w:pPr>
              <w:jc w:val="center"/>
              <w:rPr>
                <w:rFonts w:ascii="Times" w:hAnsi="Times"/>
              </w:rPr>
            </w:pPr>
            <w:r w:rsidRPr="002C11C1">
              <w:rPr>
                <w:rFonts w:ascii="Times" w:hAnsi="Times"/>
              </w:rPr>
              <w:t>MOPITT</w:t>
            </w:r>
          </w:p>
        </w:tc>
        <w:tc>
          <w:tcPr>
            <w:tcW w:w="7240" w:type="dxa"/>
            <w:vAlign w:val="center"/>
          </w:tcPr>
          <w:p w14:paraId="2E730DED" w14:textId="77777777" w:rsidR="00BF1578" w:rsidRPr="002C11C1" w:rsidRDefault="00BF1578" w:rsidP="003C39D4">
            <w:pPr>
              <w:jc w:val="center"/>
              <w:rPr>
                <w:rFonts w:ascii="Times" w:hAnsi="Times"/>
              </w:rPr>
            </w:pPr>
            <w:r w:rsidRPr="002C11C1">
              <w:rPr>
                <w:rFonts w:ascii="Times" w:hAnsi="Times"/>
              </w:rPr>
              <w:t>10.5067/TERRA/MOPITT/MOP01_L1.007</w:t>
            </w:r>
          </w:p>
        </w:tc>
      </w:tr>
    </w:tbl>
    <w:p w14:paraId="4411B749" w14:textId="77777777" w:rsidR="00BF1578" w:rsidRPr="002C11C1" w:rsidRDefault="00BF1578" w:rsidP="00BF1578">
      <w:pPr>
        <w:rPr>
          <w:rFonts w:ascii="Times" w:hAnsi="Times"/>
        </w:rPr>
      </w:pPr>
      <w:r w:rsidRPr="002C11C1">
        <w:rPr>
          <w:rFonts w:ascii="Times" w:hAnsi="Times"/>
        </w:rPr>
        <w:t>Table 3.</w:t>
      </w:r>
      <w:r w:rsidRPr="002C11C1">
        <w:rPr>
          <w:rFonts w:ascii="Times" w:hAnsi="Times"/>
        </w:rPr>
        <w:fldChar w:fldCharType="begin"/>
      </w:r>
      <w:r w:rsidRPr="002C11C1">
        <w:rPr>
          <w:rFonts w:ascii="Times" w:hAnsi="Times"/>
        </w:rPr>
        <w:instrText xml:space="preserve"> SEQ Table \* ARABIC </w:instrText>
      </w:r>
      <w:r w:rsidRPr="002C11C1">
        <w:rPr>
          <w:rFonts w:ascii="Times" w:hAnsi="Times"/>
        </w:rPr>
        <w:fldChar w:fldCharType="separate"/>
      </w:r>
      <w:r>
        <w:rPr>
          <w:rFonts w:ascii="Times" w:hAnsi="Times"/>
          <w:noProof/>
        </w:rPr>
        <w:t>1</w:t>
      </w:r>
      <w:r w:rsidRPr="002C11C1">
        <w:rPr>
          <w:rFonts w:ascii="Times" w:hAnsi="Times"/>
        </w:rPr>
        <w:fldChar w:fldCharType="end"/>
      </w:r>
      <w:r w:rsidRPr="002C11C1">
        <w:rPr>
          <w:rFonts w:ascii="Times" w:hAnsi="Times"/>
        </w:rPr>
        <w:t xml:space="preserve">. A list of DOIs of all the input </w:t>
      </w:r>
      <w:r>
        <w:rPr>
          <w:rFonts w:ascii="Times" w:hAnsi="Times"/>
        </w:rPr>
        <w:t>products</w:t>
      </w:r>
    </w:p>
    <w:p w14:paraId="76B13732" w14:textId="77777777" w:rsidR="00BF1578" w:rsidRPr="002C11C1" w:rsidRDefault="00BF1578" w:rsidP="00BF1578">
      <w:pPr>
        <w:rPr>
          <w:rFonts w:ascii="Times" w:hAnsi="Times"/>
        </w:rPr>
      </w:pPr>
    </w:p>
    <w:p w14:paraId="079F648A" w14:textId="77777777" w:rsidR="00BF1578" w:rsidRPr="002C11C1" w:rsidRDefault="00BF1578" w:rsidP="00BF1578">
      <w:pPr>
        <w:rPr>
          <w:rFonts w:ascii="Times" w:hAnsi="Times"/>
        </w:rPr>
      </w:pPr>
      <w:r w:rsidRPr="002C11C1">
        <w:rPr>
          <w:rFonts w:ascii="Times" w:hAnsi="Times"/>
        </w:rPr>
        <w:t xml:space="preserve"> </w:t>
      </w:r>
    </w:p>
    <w:p w14:paraId="08E0C0DA" w14:textId="77777777" w:rsidR="00BF1578" w:rsidRDefault="00BF1578" w:rsidP="00BF1578">
      <w:pPr>
        <w:pStyle w:val="Heading2"/>
        <w:rPr>
          <w:rFonts w:ascii="Times" w:hAnsi="Times"/>
          <w:color w:val="auto"/>
          <w:sz w:val="24"/>
          <w:szCs w:val="24"/>
        </w:rPr>
      </w:pPr>
      <w:bookmarkStart w:id="24" w:name="_Toc357247588"/>
      <w:bookmarkStart w:id="25" w:name="_Toc505073250"/>
      <w:r w:rsidRPr="002C11C1">
        <w:rPr>
          <w:rFonts w:ascii="Times" w:hAnsi="Times"/>
          <w:color w:val="auto"/>
          <w:sz w:val="24"/>
          <w:szCs w:val="24"/>
        </w:rPr>
        <w:t>3.3 Theoretical Descriptions</w:t>
      </w:r>
      <w:bookmarkEnd w:id="24"/>
      <w:bookmarkEnd w:id="25"/>
    </w:p>
    <w:p w14:paraId="31531FF2" w14:textId="77777777" w:rsidR="00BF1578" w:rsidRDefault="00BF1578" w:rsidP="00BF1578">
      <w:pPr>
        <w:pStyle w:val="Heading3"/>
        <w:rPr>
          <w:rFonts w:ascii="Times" w:hAnsi="Times"/>
          <w:color w:val="000000" w:themeColor="text1"/>
        </w:rPr>
      </w:pPr>
      <w:bookmarkStart w:id="26" w:name="_Toc505073251"/>
      <w:r>
        <w:rPr>
          <w:rFonts w:ascii="Times" w:hAnsi="Times"/>
          <w:color w:val="000000" w:themeColor="text1"/>
        </w:rPr>
        <w:t>3.3.1</w:t>
      </w:r>
      <w:r w:rsidRPr="002C11C1">
        <w:rPr>
          <w:rFonts w:ascii="Times" w:hAnsi="Times"/>
          <w:color w:val="000000" w:themeColor="text1"/>
        </w:rPr>
        <w:t xml:space="preserve"> </w:t>
      </w:r>
      <w:proofErr w:type="spellStart"/>
      <w:r w:rsidRPr="002C11C1">
        <w:rPr>
          <w:rFonts w:ascii="Times" w:hAnsi="Times"/>
          <w:color w:val="000000" w:themeColor="text1"/>
        </w:rPr>
        <w:t>Subset</w:t>
      </w:r>
      <w:r>
        <w:rPr>
          <w:rFonts w:ascii="Times" w:hAnsi="Times"/>
          <w:color w:val="000000" w:themeColor="text1"/>
        </w:rPr>
        <w:t>ting</w:t>
      </w:r>
      <w:proofErr w:type="spellEnd"/>
      <w:r w:rsidRPr="002C11C1">
        <w:rPr>
          <w:rFonts w:ascii="Times" w:hAnsi="Times"/>
          <w:color w:val="000000" w:themeColor="text1"/>
        </w:rPr>
        <w:t xml:space="preserve"> </w:t>
      </w:r>
      <w:r>
        <w:rPr>
          <w:rFonts w:ascii="Times" w:hAnsi="Times"/>
          <w:color w:val="000000" w:themeColor="text1"/>
        </w:rPr>
        <w:t>by Terra orbits</w:t>
      </w:r>
      <w:bookmarkEnd w:id="26"/>
    </w:p>
    <w:p w14:paraId="5CFD5BF5" w14:textId="77777777" w:rsidR="00BF1578" w:rsidRPr="00AD0591" w:rsidRDefault="00BF1578" w:rsidP="00BF1578">
      <w:pPr>
        <w:jc w:val="both"/>
        <w:rPr>
          <w:rFonts w:ascii="Times" w:hAnsi="Times"/>
        </w:rPr>
      </w:pPr>
      <w:r w:rsidRPr="00AD0591">
        <w:rPr>
          <w:rFonts w:ascii="Times" w:hAnsi="Times"/>
        </w:rPr>
        <w:tab/>
        <w:t xml:space="preserve">The granularity of the BF product is chosen to be one Terra orbit in accordance with the granularity of the MISR radiance product. Factors </w:t>
      </w:r>
      <w:r>
        <w:rPr>
          <w:rFonts w:ascii="Times" w:hAnsi="Times"/>
        </w:rPr>
        <w:t xml:space="preserve">also </w:t>
      </w:r>
      <w:r w:rsidRPr="00AD0591">
        <w:rPr>
          <w:rFonts w:ascii="Times" w:hAnsi="Times"/>
        </w:rPr>
        <w:t>taken into account</w:t>
      </w:r>
      <w:r>
        <w:rPr>
          <w:rFonts w:ascii="Times" w:hAnsi="Times"/>
        </w:rPr>
        <w:t xml:space="preserve"> for this choice </w:t>
      </w:r>
      <w:r w:rsidRPr="00AD0591">
        <w:rPr>
          <w:rFonts w:ascii="Times" w:hAnsi="Times"/>
        </w:rPr>
        <w:t xml:space="preserve">include the I/O performance, processing speed, </w:t>
      </w:r>
      <w:r>
        <w:rPr>
          <w:rFonts w:ascii="Times" w:hAnsi="Times"/>
        </w:rPr>
        <w:t xml:space="preserve">memory usage and </w:t>
      </w:r>
      <w:r w:rsidRPr="00AD0591">
        <w:rPr>
          <w:rFonts w:ascii="Times" w:hAnsi="Times"/>
        </w:rPr>
        <w:t xml:space="preserve">transfer rate </w:t>
      </w:r>
      <w:r>
        <w:rPr>
          <w:rFonts w:ascii="Times" w:hAnsi="Times"/>
        </w:rPr>
        <w:t>based on the cyberinfrastructure and specifications of computational facilities at NCSA, where the BF product is produced, processed, and staged</w:t>
      </w:r>
      <w:r w:rsidRPr="00AD0591">
        <w:rPr>
          <w:rFonts w:ascii="Times" w:hAnsi="Times"/>
        </w:rPr>
        <w:t xml:space="preserve">. The size of one orbital BF file </w:t>
      </w:r>
      <w:r>
        <w:rPr>
          <w:rFonts w:ascii="Times" w:hAnsi="Times"/>
        </w:rPr>
        <w:t xml:space="preserve">typically </w:t>
      </w:r>
      <w:r w:rsidRPr="00AD0591">
        <w:rPr>
          <w:rFonts w:ascii="Times" w:hAnsi="Times"/>
        </w:rPr>
        <w:t xml:space="preserve">ranges between 20 </w:t>
      </w:r>
      <w:proofErr w:type="spellStart"/>
      <w:r w:rsidRPr="00AD0591">
        <w:rPr>
          <w:rFonts w:ascii="Times" w:hAnsi="Times"/>
        </w:rPr>
        <w:t>GigaBytes</w:t>
      </w:r>
      <w:proofErr w:type="spellEnd"/>
      <w:r w:rsidRPr="00AD0591">
        <w:rPr>
          <w:rFonts w:ascii="Times" w:hAnsi="Times"/>
        </w:rPr>
        <w:t xml:space="preserve"> (GB) and 50 GB</w:t>
      </w:r>
      <w:r>
        <w:rPr>
          <w:rFonts w:ascii="Times" w:hAnsi="Times"/>
        </w:rPr>
        <w:t xml:space="preserve"> with the in-memory compression scheme applied to most fields. </w:t>
      </w:r>
      <w:r w:rsidRPr="00AD0591">
        <w:rPr>
          <w:rFonts w:ascii="Times" w:hAnsi="Times"/>
        </w:rPr>
        <w:t xml:space="preserve"> </w:t>
      </w:r>
      <w:r>
        <w:rPr>
          <w:rFonts w:ascii="Times" w:hAnsi="Times"/>
        </w:rPr>
        <w:t xml:space="preserve"> </w:t>
      </w:r>
    </w:p>
    <w:p w14:paraId="7EBDA60F" w14:textId="77777777" w:rsidR="00BF1578" w:rsidRDefault="00BF1578" w:rsidP="00BF1578">
      <w:pPr>
        <w:jc w:val="both"/>
        <w:rPr>
          <w:rFonts w:ascii="Times" w:hAnsi="Times"/>
        </w:rPr>
      </w:pPr>
      <w:r w:rsidRPr="00AD0591">
        <w:rPr>
          <w:rFonts w:ascii="Times" w:hAnsi="Times"/>
        </w:rPr>
        <w:tab/>
        <w:t>The starting and ending time of Terra orbits were generated using the MISR toolkit developed by JPL (version 1.4.1 available</w:t>
      </w:r>
      <w:r>
        <w:rPr>
          <w:rFonts w:ascii="Times" w:hAnsi="Times"/>
        </w:rPr>
        <w:t xml:space="preserve"> for download</w:t>
      </w:r>
      <w:r w:rsidRPr="00AD0591">
        <w:rPr>
          <w:rFonts w:ascii="Times" w:hAnsi="Times"/>
        </w:rPr>
        <w:t xml:space="preserve"> from The Open Channel Foundation http://www.openchannelsoftware.org/projects/MISR_Toolkit)</w:t>
      </w:r>
      <w:r>
        <w:rPr>
          <w:rFonts w:ascii="Times" w:hAnsi="Times"/>
        </w:rPr>
        <w:t>.</w:t>
      </w:r>
      <w:r w:rsidRPr="00AD0591">
        <w:rPr>
          <w:rFonts w:ascii="Times" w:hAnsi="Times"/>
        </w:rPr>
        <w:t xml:space="preserve"> One granule of the BF product contains 1, ~20, 2-3, and 1-1 granules of the MISR, MODIS, CERES</w:t>
      </w:r>
      <w:r>
        <w:rPr>
          <w:rFonts w:ascii="Times" w:hAnsi="Times"/>
        </w:rPr>
        <w:t xml:space="preserve"> and MOPITT radiance products. </w:t>
      </w:r>
      <w:r w:rsidRPr="00AD0591">
        <w:rPr>
          <w:rFonts w:ascii="Times" w:hAnsi="Times"/>
        </w:rPr>
        <w:t>T</w:t>
      </w:r>
      <w:r>
        <w:rPr>
          <w:rFonts w:ascii="Times" w:hAnsi="Times"/>
        </w:rPr>
        <w:t>he number of the ASTER granules</w:t>
      </w:r>
      <w:r w:rsidRPr="00AD0591">
        <w:rPr>
          <w:rFonts w:ascii="Times" w:hAnsi="Times"/>
        </w:rPr>
        <w:t xml:space="preserve"> stored in the BF product vary from one granule to another, </w:t>
      </w:r>
      <w:r>
        <w:rPr>
          <w:rFonts w:ascii="Times" w:hAnsi="Times"/>
        </w:rPr>
        <w:t>depending on the collection mode of</w:t>
      </w:r>
      <w:r w:rsidRPr="00AD0591">
        <w:rPr>
          <w:rFonts w:ascii="Times" w:hAnsi="Times"/>
        </w:rPr>
        <w:t xml:space="preserve"> the ASTER </w:t>
      </w:r>
      <w:r>
        <w:rPr>
          <w:rFonts w:ascii="Times" w:hAnsi="Times"/>
        </w:rPr>
        <w:t xml:space="preserve">instrument, who cameras primarily open over land and remain closed over ocean.  </w:t>
      </w:r>
    </w:p>
    <w:p w14:paraId="4C988868" w14:textId="77777777" w:rsidR="00BF1578" w:rsidRDefault="00BF1578" w:rsidP="00BF1578">
      <w:pPr>
        <w:jc w:val="both"/>
        <w:rPr>
          <w:rFonts w:ascii="Times" w:hAnsi="Times"/>
        </w:rPr>
      </w:pPr>
      <w:r>
        <w:rPr>
          <w:rFonts w:ascii="Times" w:hAnsi="Times"/>
        </w:rPr>
        <w:tab/>
        <w:t xml:space="preserve">The temporal information stored in the original Terra instrument granules is used to calculate the associated orbit number that each of the granules is ascribed to. For ASTER and MODIS, the data fields for their entire granules will be incorporated into a BF granule without any sub-setting if and only if the starting time of their granules falls within the starting and ending time of the orbit of the BF granule. </w:t>
      </w:r>
    </w:p>
    <w:p w14:paraId="12B5DA78" w14:textId="77777777" w:rsidR="00BF1578" w:rsidRPr="009946AD" w:rsidRDefault="00BF1578" w:rsidP="00BF1578">
      <w:pPr>
        <w:jc w:val="both"/>
        <w:rPr>
          <w:rFonts w:ascii="Times" w:hAnsi="Times"/>
          <w:color w:val="000000" w:themeColor="text1"/>
        </w:rPr>
      </w:pPr>
      <w:r>
        <w:rPr>
          <w:rFonts w:ascii="Times" w:hAnsi="Times"/>
        </w:rPr>
        <w:lastRenderedPageBreak/>
        <w:tab/>
        <w:t>Only CERES and MOPITT products provide the time stamps for all of the pixels at their native resolutions. After converting their time format into Coordinated Universal Time (UTC) format, only pixels whose time stamp are within the starting and ending time of an orbit are included into the granule for the orbit</w:t>
      </w:r>
      <w:r w:rsidRPr="009946AD">
        <w:rPr>
          <w:rFonts w:ascii="Times" w:hAnsi="Times"/>
          <w:color w:val="000000" w:themeColor="text1"/>
        </w:rPr>
        <w:t xml:space="preserve">. </w:t>
      </w:r>
      <w:r>
        <w:rPr>
          <w:rFonts w:ascii="Times" w:hAnsi="Times"/>
          <w:color w:val="000000" w:themeColor="text1"/>
        </w:rPr>
        <w:t>Subletting</w:t>
      </w:r>
      <w:r w:rsidRPr="009946AD">
        <w:rPr>
          <w:rFonts w:ascii="Times" w:hAnsi="Times"/>
          <w:color w:val="000000" w:themeColor="text1"/>
        </w:rPr>
        <w:t xml:space="preserve"> CERES </w:t>
      </w:r>
      <w:r>
        <w:rPr>
          <w:rFonts w:ascii="Times" w:hAnsi="Times"/>
          <w:color w:val="000000" w:themeColor="text1"/>
        </w:rPr>
        <w:t>data fields</w:t>
      </w:r>
      <w:r w:rsidRPr="009946AD">
        <w:rPr>
          <w:rFonts w:ascii="Times" w:hAnsi="Times"/>
          <w:color w:val="000000" w:themeColor="text1"/>
        </w:rPr>
        <w:t>, however, turns out not</w:t>
      </w:r>
      <w:r>
        <w:rPr>
          <w:rFonts w:ascii="Times" w:hAnsi="Times"/>
          <w:color w:val="000000" w:themeColor="text1"/>
        </w:rPr>
        <w:t xml:space="preserve"> always</w:t>
      </w:r>
      <w:r w:rsidRPr="009946AD">
        <w:rPr>
          <w:rFonts w:ascii="Times" w:hAnsi="Times"/>
          <w:color w:val="000000" w:themeColor="text1"/>
        </w:rPr>
        <w:t xml:space="preserve"> follow</w:t>
      </w:r>
      <w:r>
        <w:rPr>
          <w:rFonts w:ascii="Times" w:hAnsi="Times"/>
          <w:color w:val="000000" w:themeColor="text1"/>
        </w:rPr>
        <w:t>ing</w:t>
      </w:r>
      <w:r w:rsidRPr="009946AD">
        <w:rPr>
          <w:rFonts w:ascii="Times" w:hAnsi="Times"/>
          <w:color w:val="000000" w:themeColor="text1"/>
        </w:rPr>
        <w:t xml:space="preserve"> our original assumption that the observed time </w:t>
      </w:r>
      <w:r>
        <w:rPr>
          <w:rFonts w:ascii="Times" w:hAnsi="Times"/>
          <w:color w:val="000000" w:themeColor="text1"/>
        </w:rPr>
        <w:t xml:space="preserve">is stored in a </w:t>
      </w:r>
      <w:r w:rsidRPr="009946AD">
        <w:rPr>
          <w:rFonts w:ascii="Times" w:hAnsi="Times"/>
          <w:color w:val="000000" w:themeColor="text1"/>
        </w:rPr>
        <w:t>monoton</w:t>
      </w:r>
      <w:r>
        <w:rPr>
          <w:rFonts w:ascii="Times" w:hAnsi="Times"/>
          <w:color w:val="000000" w:themeColor="text1"/>
        </w:rPr>
        <w:t>ically temporal order in a dataset. This assumption does not hold true for data which were collected when the CERES instruments are in the biaxial mode</w:t>
      </w:r>
      <w:r w:rsidRPr="009946AD">
        <w:rPr>
          <w:rFonts w:ascii="Times" w:hAnsi="Times"/>
          <w:color w:val="000000" w:themeColor="text1"/>
        </w:rPr>
        <w:t>. Therefore, some CERES radiance data fused in one orbit</w:t>
      </w:r>
      <w:r>
        <w:rPr>
          <w:rFonts w:ascii="Times" w:hAnsi="Times"/>
          <w:color w:val="000000" w:themeColor="text1"/>
        </w:rPr>
        <w:t xml:space="preserve"> may not</w:t>
      </w:r>
      <w:r w:rsidRPr="009946AD">
        <w:rPr>
          <w:rFonts w:ascii="Times" w:hAnsi="Times"/>
          <w:color w:val="000000" w:themeColor="text1"/>
        </w:rPr>
        <w:t xml:space="preserve"> be necessarily belong to that orbit. Nevertheless, the current algorithm still ensures the monotonic order of the first and the last time stamp in one orbit and the time stamps prior and next to them. </w:t>
      </w:r>
      <w:r>
        <w:rPr>
          <w:rFonts w:ascii="Times" w:hAnsi="Times"/>
          <w:color w:val="000000" w:themeColor="text1"/>
        </w:rPr>
        <w:t>In addition, t</w:t>
      </w:r>
      <w:r w:rsidRPr="009946AD">
        <w:rPr>
          <w:rFonts w:ascii="Times" w:hAnsi="Times"/>
          <w:color w:val="000000" w:themeColor="text1"/>
        </w:rPr>
        <w:t xml:space="preserve">here are no missing valid CERES radiance data although some data may be misplaced to </w:t>
      </w:r>
      <w:r>
        <w:rPr>
          <w:rFonts w:ascii="Times" w:hAnsi="Times"/>
          <w:color w:val="000000" w:themeColor="text1"/>
        </w:rPr>
        <w:t>an orbit neighboring to the orbit they should belong to</w:t>
      </w:r>
      <w:r w:rsidRPr="009946AD">
        <w:rPr>
          <w:rFonts w:ascii="Times" w:hAnsi="Times"/>
          <w:color w:val="000000" w:themeColor="text1"/>
        </w:rPr>
        <w:t>.</w:t>
      </w:r>
      <w:r>
        <w:rPr>
          <w:rFonts w:ascii="Times" w:hAnsi="Times"/>
          <w:color w:val="000000" w:themeColor="text1"/>
        </w:rPr>
        <w:t xml:space="preserve"> </w:t>
      </w:r>
      <w:r w:rsidRPr="009946AD">
        <w:rPr>
          <w:rFonts w:ascii="Times" w:hAnsi="Times"/>
          <w:color w:val="000000" w:themeColor="text1"/>
        </w:rPr>
        <w:t xml:space="preserve"> </w:t>
      </w:r>
    </w:p>
    <w:p w14:paraId="658AFB84" w14:textId="77777777" w:rsidR="00BF1578" w:rsidRPr="009946AD" w:rsidRDefault="00BF1578" w:rsidP="00BF1578">
      <w:pPr>
        <w:ind w:firstLine="720"/>
        <w:jc w:val="both"/>
        <w:rPr>
          <w:rFonts w:ascii="Times" w:hAnsi="Times"/>
          <w:color w:val="000000" w:themeColor="text1"/>
        </w:rPr>
      </w:pPr>
      <w:r>
        <w:t>The orbit starting time and ending time were generated using the MISR toolkit as mentioned in section 3.3.1. The orbit for a BF granule may or may not match the orbit provided in the metadata for some of the ASTER and MODIS granules, as long as</w:t>
      </w:r>
      <w:r>
        <w:rPr>
          <w:rFonts w:ascii="Times" w:hAnsi="Times"/>
        </w:rPr>
        <w:t xml:space="preserve"> the starting time of their granules falls within the starting and ending time of the orbit of the BF granule. </w:t>
      </w:r>
      <w:r>
        <w:t xml:space="preserve">This does not affect the </w:t>
      </w:r>
      <w:proofErr w:type="spellStart"/>
      <w:r>
        <w:t>subsetting</w:t>
      </w:r>
      <w:proofErr w:type="spellEnd"/>
      <w:r>
        <w:t xml:space="preserve"> accuracy since the starting and ending time of a ASTER or MODIS granule contained its filename is used to determine whether the granule is ascribed to an orbit.  </w:t>
      </w:r>
      <w:r>
        <w:rPr>
          <w:rFonts w:ascii="Times" w:hAnsi="Times"/>
        </w:rPr>
        <w:t xml:space="preserve"> </w:t>
      </w:r>
    </w:p>
    <w:p w14:paraId="1FDFF390" w14:textId="77777777" w:rsidR="00BF1578" w:rsidRPr="00AD0591" w:rsidRDefault="00BF1578" w:rsidP="00BF1578">
      <w:pPr>
        <w:pStyle w:val="Heading3"/>
        <w:jc w:val="both"/>
        <w:rPr>
          <w:rFonts w:ascii="Times" w:hAnsi="Times"/>
          <w:color w:val="auto"/>
        </w:rPr>
      </w:pPr>
      <w:bookmarkStart w:id="27" w:name="_Toc357247589"/>
      <w:bookmarkStart w:id="28" w:name="_Toc505073252"/>
      <w:r w:rsidRPr="00AD0591">
        <w:rPr>
          <w:rFonts w:ascii="Times" w:hAnsi="Times"/>
          <w:color w:val="auto"/>
        </w:rPr>
        <w:t>3.3.2 Radiance Conversion</w:t>
      </w:r>
      <w:bookmarkEnd w:id="27"/>
      <w:bookmarkEnd w:id="28"/>
    </w:p>
    <w:p w14:paraId="6D8F9169" w14:textId="77777777" w:rsidR="00BF1578" w:rsidRDefault="00BF1578" w:rsidP="00BF1578">
      <w:pPr>
        <w:jc w:val="both"/>
        <w:rPr>
          <w:rFonts w:ascii="Times" w:hAnsi="Times"/>
        </w:rPr>
      </w:pPr>
      <w:r>
        <w:rPr>
          <w:rFonts w:ascii="Times" w:hAnsi="Times"/>
        </w:rPr>
        <w:tab/>
        <w:t>Except for CERES and MOPITT, the Level-1B radiance granules for the Terra instruments contain 8-bit or 16-bit scaled integer representation of the ca</w:t>
      </w:r>
      <w:r w:rsidRPr="002106A3">
        <w:rPr>
          <w:rFonts w:ascii="Times" w:hAnsi="Times"/>
        </w:rPr>
        <w:t>librated digital signals</w:t>
      </w:r>
      <w:r>
        <w:rPr>
          <w:rFonts w:ascii="Times" w:hAnsi="Times"/>
        </w:rPr>
        <w:t xml:space="preserve"> instead of physical radiance values in a floating-point format. In the BF product, these digital signals have been converted to radiance using scale factors and offsets written as attributes in the original granules, and they have been stored as a single-precision floating-point format.</w:t>
      </w:r>
    </w:p>
    <w:p w14:paraId="37CA4887" w14:textId="77777777" w:rsidR="00BF1578" w:rsidRDefault="00BF1578" w:rsidP="00BF1578">
      <w:pPr>
        <w:ind w:firstLine="420"/>
        <w:jc w:val="both"/>
        <w:rPr>
          <w:rFonts w:ascii="Times" w:hAnsi="Times"/>
        </w:rPr>
      </w:pPr>
      <w:r>
        <w:rPr>
          <w:rFonts w:ascii="Times" w:hAnsi="Times"/>
        </w:rPr>
        <w:t xml:space="preserve"> The conversion formulas and procedures used for MISR, MODIS and ASTER are documented in details in the MISR Level-1 Radiance Scaling and Conditioning Algorithm Theoretical Basis [1] (available for download at </w:t>
      </w:r>
      <w:hyperlink r:id="rId12" w:history="1">
        <w:r w:rsidRPr="00E803F3">
          <w:rPr>
            <w:rStyle w:val="Hyperlink"/>
            <w:rFonts w:ascii="Times" w:hAnsi="Times"/>
          </w:rPr>
          <w:t>https://eospso.nasa.gov/sites/default/files/atbd/atbd-misr-01.pdf)</w:t>
        </w:r>
      </w:hyperlink>
      <w:r>
        <w:rPr>
          <w:rFonts w:ascii="Times" w:hAnsi="Times"/>
        </w:rPr>
        <w:t>, the MODIS Level 1B Product User’s Guide [2](</w:t>
      </w:r>
      <w:hyperlink r:id="rId13" w:history="1">
        <w:r w:rsidRPr="00E803F3">
          <w:rPr>
            <w:rStyle w:val="Hyperlink"/>
            <w:rFonts w:ascii="Times" w:hAnsi="Times"/>
          </w:rPr>
          <w:t>https://mcst.gsfc.nasa.gov/sites/mcst.gsfc/files/file_attachments/M1054.pdf)</w:t>
        </w:r>
      </w:hyperlink>
      <w:r>
        <w:rPr>
          <w:rFonts w:ascii="Times" w:hAnsi="Times"/>
        </w:rPr>
        <w:t>, and the ASTER L1T Product User’s guide [3] (</w:t>
      </w:r>
      <w:r w:rsidRPr="00FD4EFA">
        <w:rPr>
          <w:rFonts w:ascii="Times" w:hAnsi="Times"/>
        </w:rPr>
        <w:t>https://lpdaac.usgs.gov/sites/default/files/public/product_documentation/aster_l1t_users_guide.pdf</w:t>
      </w:r>
      <w:r>
        <w:rPr>
          <w:rFonts w:ascii="Times" w:hAnsi="Times"/>
        </w:rPr>
        <w:t xml:space="preserve"> ), respectively. In brief, the MISR radiance was obtained from the 16-bit integer Radiance/RDQI field by right-shifting 2 bits, then multiplying the results by the scale factor contained in the grid metadata. For MODIS, the radiance was calculated by multiplying the difference between the</w:t>
      </w:r>
      <w:r w:rsidRPr="00357BBB">
        <w:rPr>
          <w:rFonts w:ascii="Times" w:hAnsi="Times"/>
        </w:rPr>
        <w:t xml:space="preserve"> 16-bit</w:t>
      </w:r>
      <w:r>
        <w:rPr>
          <w:rFonts w:ascii="Times" w:hAnsi="Times"/>
        </w:rPr>
        <w:t xml:space="preserve"> integer Digital Numbers (DN) and offset value by a scale factor. Both the scale factor and offset values are provided as SDS attributes in the MODIS L1B product. The ASTER radiance was converted from the 8-bit integer DN by subtracting it by 1 than multiplying the results by unit conversion coefficient specified for each spectral bands and gain setting. </w:t>
      </w:r>
    </w:p>
    <w:p w14:paraId="664D45B9" w14:textId="77777777" w:rsidR="00BF1578" w:rsidRPr="00AD0591" w:rsidRDefault="00BF1578" w:rsidP="00BF1578">
      <w:pPr>
        <w:ind w:firstLine="420"/>
        <w:rPr>
          <w:rFonts w:ascii="Times" w:hAnsi="Times"/>
        </w:rPr>
      </w:pPr>
    </w:p>
    <w:p w14:paraId="3D78AC83" w14:textId="77777777" w:rsidR="00BF1578" w:rsidRDefault="00BF1578" w:rsidP="00BF1578">
      <w:pPr>
        <w:jc w:val="both"/>
        <w:rPr>
          <w:rFonts w:ascii="Times" w:hAnsi="Times"/>
          <w:b/>
        </w:rPr>
      </w:pPr>
      <w:r w:rsidRPr="00CC681D">
        <w:rPr>
          <w:rFonts w:ascii="Times" w:hAnsi="Times"/>
          <w:b/>
        </w:rPr>
        <w:t xml:space="preserve"> 3.3.3 Quality Flags</w:t>
      </w:r>
    </w:p>
    <w:p w14:paraId="597F036B" w14:textId="77777777" w:rsidR="00BF1578" w:rsidRPr="00407B48" w:rsidRDefault="00BF1578" w:rsidP="00BF1578">
      <w:pPr>
        <w:pStyle w:val="NormalWeb"/>
        <w:ind w:firstLine="720"/>
        <w:jc w:val="both"/>
        <w:rPr>
          <w:lang w:eastAsia="zh-CN"/>
        </w:rPr>
      </w:pPr>
      <w:r>
        <w:rPr>
          <w:rFonts w:ascii="Times" w:hAnsi="Times"/>
        </w:rPr>
        <w:lastRenderedPageBreak/>
        <w:t xml:space="preserve">The data fields that contain quality flags for radiance values in the original MODIS, ASTER, CERES and MOPITT granules are </w:t>
      </w:r>
      <w:r>
        <w:rPr>
          <w:rFonts w:ascii="Times" w:hAnsi="Times" w:hint="eastAsia"/>
          <w:lang w:eastAsia="zh-CN"/>
        </w:rPr>
        <w:t>d</w:t>
      </w:r>
      <w:r>
        <w:rPr>
          <w:rFonts w:ascii="Times" w:hAnsi="Times"/>
          <w:lang w:eastAsia="zh-CN"/>
        </w:rPr>
        <w:t xml:space="preserve">irectly </w:t>
      </w:r>
      <w:r>
        <w:rPr>
          <w:rFonts w:ascii="Times" w:hAnsi="Times"/>
        </w:rPr>
        <w:t xml:space="preserve">copied into the BF product. For MISR, the quality flags, which are called </w:t>
      </w:r>
      <w:r w:rsidRPr="00407B48">
        <w:rPr>
          <w:rFonts w:ascii="TimesNewRomanPSMT" w:hAnsi="TimesNewRomanPSMT" w:cs="TimesNewRomanPSMT"/>
          <w:lang w:eastAsia="zh-CN"/>
        </w:rPr>
        <w:t>Radiometric Data Quality Indicator</w:t>
      </w:r>
      <w:r>
        <w:rPr>
          <w:rFonts w:ascii="TimesNewRomanPSMT" w:hAnsi="TimesNewRomanPSMT" w:cs="TimesNewRomanPSMT"/>
          <w:lang w:eastAsia="zh-CN"/>
        </w:rPr>
        <w:t xml:space="preserve"> (RDQI),</w:t>
      </w:r>
      <w:r>
        <w:rPr>
          <w:rFonts w:ascii="Times" w:hAnsi="Times"/>
        </w:rPr>
        <w:t xml:space="preserve"> are encoded in 16-bit integers along with scaled radiance values. These quality flags were decoded first following the steps described in in the MISR Level-1 Radiance Scaling and Conditioning Algorithm Theoretical Basis [1].  However, the RDQI is not directly stored as an individual data fields in the BF product. Instead, only the spatial-index location of the pixels with the RDQI equal to1(reduced accuracy measurement) are stored as a separate data field.  The purpose of doing this is to save storage space given that the majority of the MISR radiance pixels are high quality and having a RDQI value of zero.  The radiance values for the pixels with RDQI larger than one </w:t>
      </w:r>
      <w:proofErr w:type="gramStart"/>
      <w:r>
        <w:rPr>
          <w:rFonts w:ascii="Times" w:hAnsi="Times"/>
        </w:rPr>
        <w:t>are</w:t>
      </w:r>
      <w:proofErr w:type="gramEnd"/>
      <w:r>
        <w:rPr>
          <w:rFonts w:ascii="Times" w:hAnsi="Times"/>
        </w:rPr>
        <w:t xml:space="preserve"> considered either “Not usable for science” or “Unusable for any propose” [1]. The radiance values for such pixels are set to -999.0. The radiance values for the pixels whose 16-integer scaled radiance values equal to 16378 (out of bound) or 16380 (high RDQI) are also set to -999.0. </w:t>
      </w:r>
    </w:p>
    <w:p w14:paraId="78B2F3F0" w14:textId="77777777" w:rsidR="00BF1578" w:rsidRDefault="00BF1578" w:rsidP="00BF1578">
      <w:pPr>
        <w:pStyle w:val="Heading3"/>
        <w:jc w:val="both"/>
        <w:rPr>
          <w:rFonts w:ascii="Times" w:hAnsi="Times"/>
          <w:color w:val="auto"/>
        </w:rPr>
      </w:pPr>
      <w:bookmarkStart w:id="29" w:name="_Toc357247590"/>
      <w:bookmarkStart w:id="30" w:name="_Toc505073253"/>
      <w:r w:rsidRPr="00200523">
        <w:rPr>
          <w:rFonts w:ascii="Times" w:hAnsi="Times"/>
          <w:color w:val="auto"/>
        </w:rPr>
        <w:t>3.3</w:t>
      </w:r>
      <w:r>
        <w:rPr>
          <w:rFonts w:ascii="Times" w:hAnsi="Times"/>
          <w:color w:val="auto"/>
        </w:rPr>
        <w:t>.4</w:t>
      </w:r>
      <w:r w:rsidRPr="00200523">
        <w:rPr>
          <w:rFonts w:ascii="Times" w:hAnsi="Times"/>
          <w:color w:val="auto"/>
        </w:rPr>
        <w:t xml:space="preserve"> Derivation of Latitude and Longitude at Native Resolution</w:t>
      </w:r>
      <w:bookmarkEnd w:id="29"/>
      <w:bookmarkEnd w:id="30"/>
    </w:p>
    <w:p w14:paraId="044536C0" w14:textId="77777777" w:rsidR="00BF1578" w:rsidRDefault="00BF1578" w:rsidP="00BF1578">
      <w:pPr>
        <w:jc w:val="both"/>
        <w:rPr>
          <w:rFonts w:ascii="Times" w:hAnsi="Times"/>
        </w:rPr>
      </w:pPr>
      <w:r>
        <w:tab/>
        <w:t xml:space="preserve">The </w:t>
      </w:r>
      <w:r>
        <w:rPr>
          <w:rFonts w:ascii="Times" w:hAnsi="Times"/>
        </w:rPr>
        <w:t>l</w:t>
      </w:r>
      <w:r w:rsidRPr="00A13323">
        <w:rPr>
          <w:rFonts w:ascii="Times" w:hAnsi="Times"/>
        </w:rPr>
        <w:t>atitude and longitude for each pixel at its n</w:t>
      </w:r>
      <w:r>
        <w:rPr>
          <w:rFonts w:ascii="Times" w:hAnsi="Times"/>
        </w:rPr>
        <w:t xml:space="preserve">ative resolution for all of the </w:t>
      </w:r>
      <w:r w:rsidRPr="00A13323">
        <w:rPr>
          <w:rFonts w:ascii="Times" w:hAnsi="Times"/>
        </w:rPr>
        <w:t xml:space="preserve">radiance fields </w:t>
      </w:r>
      <w:r>
        <w:rPr>
          <w:rFonts w:ascii="Times" w:hAnsi="Times"/>
        </w:rPr>
        <w:t xml:space="preserve">is provided </w:t>
      </w:r>
      <w:r w:rsidRPr="00A13323">
        <w:rPr>
          <w:rFonts w:ascii="Times" w:hAnsi="Times"/>
        </w:rPr>
        <w:t>in the Basic Fusion</w:t>
      </w:r>
      <w:r>
        <w:rPr>
          <w:rFonts w:ascii="Times" w:hAnsi="Times"/>
        </w:rPr>
        <w:t xml:space="preserve"> (BF)</w:t>
      </w:r>
      <w:r w:rsidRPr="00A13323">
        <w:rPr>
          <w:rFonts w:ascii="Times" w:hAnsi="Times"/>
        </w:rPr>
        <w:t xml:space="preserve"> product</w:t>
      </w:r>
      <w:r>
        <w:rPr>
          <w:rFonts w:ascii="Times" w:hAnsi="Times"/>
        </w:rPr>
        <w:t>, following the same conventions where latitude ranges between -90 and 90 degrees and longitude ranges between -180 and 180 degrees.</w:t>
      </w:r>
      <w:r>
        <w:t xml:space="preserve"> </w:t>
      </w:r>
      <w:r>
        <w:rPr>
          <w:rFonts w:ascii="Times" w:hAnsi="Times"/>
        </w:rPr>
        <w:t xml:space="preserve">For MOPITT, this information is given in their radiance products, from which their geolocation fields are directly copied into the BF product without any modifications.  For CERES, colatitude instead of latitude is given in the original radiance dataset and longitude ranges between 0 and 360 degrees.  The CERE latitude and longitude are converted to conform the same conventions as the other instruments before being packed in the BF product.  </w:t>
      </w:r>
    </w:p>
    <w:p w14:paraId="6E522143" w14:textId="66AE23AF" w:rsidR="00BF1578" w:rsidRDefault="00BF1578" w:rsidP="00BF1578">
      <w:pPr>
        <w:ind w:firstLine="720"/>
        <w:jc w:val="both"/>
        <w:rPr>
          <w:rFonts w:ascii="Times" w:hAnsi="Times"/>
        </w:rPr>
      </w:pPr>
      <w:r>
        <w:rPr>
          <w:rFonts w:ascii="Times" w:hAnsi="Times"/>
        </w:rPr>
        <w:t xml:space="preserve">MISR geolocation information is only provided at a resolution of 1.1km in the MISR Ancillary Geographic Product (AGP). There is no publicly available MISR product that provides geolocation information at a resolution of 275m, at which the radiance data for all of the bands for the MISR nadir camera and the red band for all of the off-nadir cameras are collected.  Because the MISR data are stored in the Space Oblique Mercator (SOM) grids, the geolocation of a 275m pixel can be mathematically calculated given its orbit number, line, sample and block number. The MISR toolkit is used to calculate latitude and longitude at a resolution of 275m resolution for each of the 233 MISR paths. The results are stored </w:t>
      </w:r>
      <w:r w:rsidR="00DC6B42">
        <w:rPr>
          <w:rFonts w:ascii="Times" w:hAnsi="Times"/>
        </w:rPr>
        <w:t xml:space="preserve">as the MISR HI AGP files </w:t>
      </w:r>
      <w:r>
        <w:rPr>
          <w:rFonts w:ascii="Times" w:hAnsi="Times"/>
        </w:rPr>
        <w:t>in an HDF4 format in the same way as how the geolocatio</w:t>
      </w:r>
      <w:r w:rsidR="00DC6B42">
        <w:rPr>
          <w:rFonts w:ascii="Times" w:hAnsi="Times"/>
        </w:rPr>
        <w:t xml:space="preserve">n fields are stored in the MISR </w:t>
      </w:r>
      <w:r>
        <w:rPr>
          <w:rFonts w:ascii="Times" w:hAnsi="Times"/>
        </w:rPr>
        <w:t xml:space="preserve">AGP product.  </w:t>
      </w:r>
    </w:p>
    <w:p w14:paraId="5FD30C69" w14:textId="77777777" w:rsidR="00BF1578" w:rsidRPr="00F86B88" w:rsidRDefault="00BF1578" w:rsidP="00BF1578">
      <w:pPr>
        <w:ind w:firstLine="720"/>
        <w:jc w:val="both"/>
      </w:pPr>
      <w:r>
        <w:rPr>
          <w:rFonts w:ascii="Times" w:hAnsi="Times"/>
        </w:rPr>
        <w:t xml:space="preserve">The MODIS MOD03 product contains geolocation fields at a 1km resolution, but not at 250 and 500m resolutions, which have to be derived mathematically. Based on the co-registration arrangement of MODIS cells (Figure X1, </w:t>
      </w:r>
      <w:proofErr w:type="spellStart"/>
      <w:r w:rsidRPr="00AD6E74">
        <w:rPr>
          <w:rFonts w:ascii="Times" w:hAnsi="Times"/>
        </w:rPr>
        <w:t>Gumley</w:t>
      </w:r>
      <w:proofErr w:type="spellEnd"/>
      <w:r>
        <w:rPr>
          <w:rFonts w:ascii="Times" w:hAnsi="Times"/>
        </w:rPr>
        <w:t xml:space="preserve"> </w:t>
      </w:r>
      <w:r w:rsidRPr="00AE63EC">
        <w:rPr>
          <w:rFonts w:ascii="Times" w:hAnsi="Times"/>
          <w:i/>
        </w:rPr>
        <w:t>et al</w:t>
      </w:r>
      <w:r>
        <w:rPr>
          <w:rFonts w:ascii="Times" w:hAnsi="Times"/>
        </w:rPr>
        <w:t>. 2003), a bilinear interpolation is used to calculate the coordinates of 500m-resolution pixels from the 1000m resolution geolocation fields. The same procedure was repeated to achieve the 250m-resolution geolocations from 500m-resolution ones. Bilinear interpolation is a method to interpolated the value at a specific location based on the values of its four neighboring points from a rectilinear 2D grid. Counterintuitively, in this application, the latitudes and the longitudes are the values to be interpolated, while the input locations in the interpolation are the relative pixel counts (</w:t>
      </w:r>
      <w:proofErr w:type="spellStart"/>
      <w:r>
        <w:rPr>
          <w:rFonts w:ascii="Times" w:hAnsi="Times"/>
        </w:rPr>
        <w:t>e.g</w:t>
      </w:r>
      <w:proofErr w:type="spellEnd"/>
      <w:r>
        <w:rPr>
          <w:rFonts w:ascii="Times" w:hAnsi="Times"/>
        </w:rPr>
        <w:t xml:space="preserve">, 0.25 pixels along line direction and 0.5 </w:t>
      </w:r>
      <w:r>
        <w:rPr>
          <w:rFonts w:ascii="Times" w:hAnsi="Times"/>
        </w:rPr>
        <w:lastRenderedPageBreak/>
        <w:t xml:space="preserve">pixel along sample direction). In a bilinear interpolation, as shown in Figure3.2, the value at a new location </w:t>
      </w:r>
      <w:r w:rsidRPr="00661F0A">
        <w:rPr>
          <w:rFonts w:ascii="Times" w:hAnsi="Times"/>
          <w:i/>
        </w:rPr>
        <w:t>P</w:t>
      </w:r>
      <w:r>
        <w:rPr>
          <w:rFonts w:ascii="Times" w:hAnsi="Times"/>
        </w:rPr>
        <w:t xml:space="preserve"> is estimated based on values of four neighboring points (</w:t>
      </w:r>
      <w:r w:rsidRPr="00EC527C">
        <w:rPr>
          <w:rFonts w:ascii="Times" w:hAnsi="Times"/>
          <w:i/>
          <w:iCs/>
        </w:rPr>
        <w:t>A</w:t>
      </w:r>
      <w:r>
        <w:rPr>
          <w:rFonts w:ascii="Times" w:hAnsi="Times"/>
          <w:i/>
          <w:iCs/>
          <w:vertAlign w:val="subscript"/>
        </w:rPr>
        <w:t>11</w:t>
      </w:r>
      <w:r>
        <w:rPr>
          <w:rFonts w:ascii="Times" w:hAnsi="Times"/>
        </w:rPr>
        <w:t>,</w:t>
      </w:r>
      <w:r w:rsidRPr="00EC527C">
        <w:rPr>
          <w:rFonts w:hAnsi="Calibri"/>
          <w:i/>
          <w:iCs/>
          <w:color w:val="000000" w:themeColor="text1"/>
          <w:kern w:val="24"/>
          <w:sz w:val="36"/>
          <w:szCs w:val="36"/>
        </w:rPr>
        <w:t xml:space="preserve"> </w:t>
      </w:r>
      <w:r w:rsidRPr="00EC527C">
        <w:rPr>
          <w:rFonts w:ascii="Times" w:hAnsi="Times"/>
          <w:i/>
          <w:iCs/>
        </w:rPr>
        <w:t>A</w:t>
      </w:r>
      <w:r w:rsidRPr="00EC527C">
        <w:rPr>
          <w:rFonts w:ascii="Times" w:hAnsi="Times"/>
          <w:i/>
          <w:iCs/>
          <w:vertAlign w:val="subscript"/>
        </w:rPr>
        <w:t>12</w:t>
      </w:r>
      <w:r>
        <w:rPr>
          <w:rFonts w:ascii="Times" w:hAnsi="Times"/>
        </w:rPr>
        <w:t>,</w:t>
      </w:r>
      <w:r w:rsidRPr="00EC527C">
        <w:rPr>
          <w:rFonts w:hAnsi="Calibri"/>
          <w:i/>
          <w:iCs/>
          <w:color w:val="000000" w:themeColor="text1"/>
          <w:kern w:val="24"/>
          <w:sz w:val="36"/>
          <w:szCs w:val="36"/>
        </w:rPr>
        <w:t xml:space="preserve"> </w:t>
      </w:r>
      <w:r w:rsidRPr="00EC527C">
        <w:rPr>
          <w:rFonts w:ascii="Times" w:hAnsi="Times"/>
          <w:i/>
          <w:iCs/>
        </w:rPr>
        <w:t>A</w:t>
      </w:r>
      <w:r>
        <w:rPr>
          <w:rFonts w:ascii="Times" w:hAnsi="Times"/>
          <w:i/>
          <w:iCs/>
          <w:vertAlign w:val="subscript"/>
        </w:rPr>
        <w:t>21</w:t>
      </w:r>
      <w:r>
        <w:rPr>
          <w:rFonts w:ascii="Times" w:hAnsi="Times"/>
        </w:rPr>
        <w:t xml:space="preserve">, </w:t>
      </w:r>
      <w:r w:rsidRPr="00EC527C">
        <w:rPr>
          <w:rFonts w:ascii="Times" w:hAnsi="Times"/>
          <w:i/>
          <w:iCs/>
        </w:rPr>
        <w:t>A</w:t>
      </w:r>
      <w:r>
        <w:rPr>
          <w:rFonts w:ascii="Times" w:hAnsi="Times"/>
          <w:i/>
          <w:iCs/>
          <w:vertAlign w:val="subscript"/>
        </w:rPr>
        <w:t>2</w:t>
      </w:r>
      <w:r w:rsidRPr="00EC527C">
        <w:rPr>
          <w:rFonts w:ascii="Times" w:hAnsi="Times"/>
          <w:i/>
          <w:iCs/>
          <w:vertAlign w:val="subscript"/>
        </w:rPr>
        <w:t>2</w:t>
      </w:r>
      <w:r>
        <w:rPr>
          <w:rFonts w:ascii="Times" w:hAnsi="Times"/>
        </w:rPr>
        <w:t xml:space="preserve">) using a two-phase linear interpolation. First, the value at </w:t>
      </w:r>
      <w:r>
        <w:rPr>
          <w:rFonts w:ascii="Times" w:hAnsi="Times"/>
          <w:i/>
          <w:iCs/>
        </w:rPr>
        <w:t>B</w:t>
      </w:r>
      <w:proofErr w:type="gramStart"/>
      <w:r>
        <w:rPr>
          <w:rFonts w:ascii="Times" w:hAnsi="Times"/>
          <w:i/>
          <w:iCs/>
          <w:vertAlign w:val="subscript"/>
        </w:rPr>
        <w:t xml:space="preserve">1  </w:t>
      </w:r>
      <w:r w:rsidRPr="00795131">
        <w:rPr>
          <w:rFonts w:ascii="Times" w:hAnsi="Times"/>
        </w:rPr>
        <w:t>is</w:t>
      </w:r>
      <w:proofErr w:type="gramEnd"/>
      <w:r w:rsidRPr="00795131">
        <w:rPr>
          <w:rFonts w:ascii="Times" w:hAnsi="Times"/>
        </w:rPr>
        <w:t xml:space="preserve"> </w:t>
      </w:r>
      <w:r>
        <w:rPr>
          <w:rFonts w:ascii="Times" w:hAnsi="Times"/>
        </w:rPr>
        <w:t xml:space="preserve">linearly interpolated using values at </w:t>
      </w:r>
      <w:r w:rsidRPr="00EC527C">
        <w:rPr>
          <w:rFonts w:ascii="Times" w:hAnsi="Times"/>
          <w:i/>
          <w:iCs/>
        </w:rPr>
        <w:t>A</w:t>
      </w:r>
      <w:r>
        <w:rPr>
          <w:rFonts w:ascii="Times" w:hAnsi="Times"/>
          <w:i/>
          <w:iCs/>
          <w:vertAlign w:val="subscript"/>
        </w:rPr>
        <w:t>11</w:t>
      </w:r>
      <w:r>
        <w:rPr>
          <w:rFonts w:ascii="Times" w:hAnsi="Times"/>
        </w:rPr>
        <w:t xml:space="preserve"> and</w:t>
      </w:r>
      <w:r w:rsidRPr="00EC527C">
        <w:rPr>
          <w:rFonts w:hAnsi="Calibri"/>
          <w:i/>
          <w:iCs/>
          <w:color w:val="000000" w:themeColor="text1"/>
          <w:kern w:val="24"/>
          <w:sz w:val="36"/>
          <w:szCs w:val="36"/>
        </w:rPr>
        <w:t xml:space="preserve"> </w:t>
      </w:r>
      <w:r w:rsidRPr="00EC527C">
        <w:rPr>
          <w:rFonts w:ascii="Times" w:hAnsi="Times"/>
          <w:i/>
          <w:iCs/>
        </w:rPr>
        <w:t>A</w:t>
      </w:r>
      <w:r>
        <w:rPr>
          <w:rFonts w:ascii="Times" w:hAnsi="Times"/>
          <w:i/>
          <w:iCs/>
          <w:vertAlign w:val="subscript"/>
        </w:rPr>
        <w:t>21</w:t>
      </w:r>
      <w:r>
        <w:rPr>
          <w:rFonts w:ascii="Times" w:hAnsi="Times"/>
        </w:rPr>
        <w:t xml:space="preserve"> based on the length of </w:t>
      </w:r>
      <w:r w:rsidRPr="00EC527C">
        <w:rPr>
          <w:rFonts w:ascii="Times" w:hAnsi="Times"/>
          <w:i/>
          <w:iCs/>
        </w:rPr>
        <w:t>A</w:t>
      </w:r>
      <w:r>
        <w:rPr>
          <w:rFonts w:ascii="Times" w:hAnsi="Times"/>
          <w:i/>
          <w:iCs/>
          <w:vertAlign w:val="subscript"/>
        </w:rPr>
        <w:t>11</w:t>
      </w:r>
      <w:r>
        <w:rPr>
          <w:rFonts w:ascii="Times" w:hAnsi="Times"/>
          <w:i/>
          <w:iCs/>
        </w:rPr>
        <w:t>B</w:t>
      </w:r>
      <w:r>
        <w:rPr>
          <w:rFonts w:ascii="Times" w:hAnsi="Times"/>
          <w:i/>
          <w:iCs/>
          <w:vertAlign w:val="subscript"/>
        </w:rPr>
        <w:t>1</w:t>
      </w:r>
      <w:r w:rsidRPr="00825FC1">
        <w:rPr>
          <w:rFonts w:ascii="Times" w:hAnsi="Times"/>
          <w:i/>
          <w:iCs/>
        </w:rPr>
        <w:t xml:space="preserve"> </w:t>
      </w:r>
      <w:r>
        <w:rPr>
          <w:rFonts w:ascii="Times" w:hAnsi="Times"/>
        </w:rPr>
        <w:t xml:space="preserve">and </w:t>
      </w:r>
      <w:r>
        <w:rPr>
          <w:rFonts w:ascii="Times" w:hAnsi="Times"/>
          <w:i/>
          <w:iCs/>
        </w:rPr>
        <w:t>B</w:t>
      </w:r>
      <w:r>
        <w:rPr>
          <w:rFonts w:ascii="Times" w:hAnsi="Times"/>
          <w:i/>
          <w:iCs/>
          <w:vertAlign w:val="subscript"/>
        </w:rPr>
        <w:t>1</w:t>
      </w:r>
      <w:r w:rsidRPr="00EC527C">
        <w:rPr>
          <w:rFonts w:ascii="Times" w:hAnsi="Times"/>
          <w:i/>
          <w:iCs/>
        </w:rPr>
        <w:t>A</w:t>
      </w:r>
      <w:r>
        <w:rPr>
          <w:rFonts w:ascii="Times" w:hAnsi="Times"/>
          <w:i/>
          <w:iCs/>
          <w:vertAlign w:val="subscript"/>
        </w:rPr>
        <w:t>21</w:t>
      </w:r>
      <w:r>
        <w:rPr>
          <w:rFonts w:ascii="Times" w:hAnsi="Times"/>
        </w:rPr>
        <w:t>,</w:t>
      </w:r>
      <w:r w:rsidRPr="00795131">
        <w:rPr>
          <w:rFonts w:ascii="Times" w:hAnsi="Times"/>
        </w:rPr>
        <w:t xml:space="preserve"> </w:t>
      </w:r>
      <w:r>
        <w:rPr>
          <w:rFonts w:ascii="Times" w:hAnsi="Times"/>
        </w:rPr>
        <w:t xml:space="preserve">and the value at </w:t>
      </w:r>
      <w:r>
        <w:rPr>
          <w:rFonts w:ascii="Times" w:hAnsi="Times"/>
          <w:i/>
          <w:iCs/>
        </w:rPr>
        <w:t>B</w:t>
      </w:r>
      <w:r>
        <w:rPr>
          <w:rFonts w:ascii="Times" w:hAnsi="Times"/>
          <w:i/>
          <w:iCs/>
          <w:vertAlign w:val="subscript"/>
        </w:rPr>
        <w:t xml:space="preserve">2  </w:t>
      </w:r>
      <w:r w:rsidRPr="00795131">
        <w:rPr>
          <w:rFonts w:ascii="Times" w:hAnsi="Times"/>
        </w:rPr>
        <w:t xml:space="preserve">is </w:t>
      </w:r>
      <w:r>
        <w:rPr>
          <w:rFonts w:ascii="Times" w:hAnsi="Times"/>
        </w:rPr>
        <w:t xml:space="preserve">linearly interpolated using values at </w:t>
      </w:r>
      <w:r w:rsidRPr="00EC527C">
        <w:rPr>
          <w:rFonts w:ascii="Times" w:hAnsi="Times"/>
          <w:i/>
          <w:iCs/>
        </w:rPr>
        <w:t>A</w:t>
      </w:r>
      <w:r>
        <w:rPr>
          <w:rFonts w:ascii="Times" w:hAnsi="Times"/>
          <w:i/>
          <w:iCs/>
          <w:vertAlign w:val="subscript"/>
        </w:rPr>
        <w:t>12</w:t>
      </w:r>
      <w:r>
        <w:rPr>
          <w:rFonts w:ascii="Times" w:hAnsi="Times"/>
        </w:rPr>
        <w:t xml:space="preserve"> and</w:t>
      </w:r>
      <w:r w:rsidRPr="00EC527C">
        <w:rPr>
          <w:rFonts w:hAnsi="Calibri"/>
          <w:i/>
          <w:iCs/>
          <w:color w:val="000000" w:themeColor="text1"/>
          <w:kern w:val="24"/>
          <w:sz w:val="36"/>
          <w:szCs w:val="36"/>
        </w:rPr>
        <w:t xml:space="preserve"> </w:t>
      </w:r>
      <w:r w:rsidRPr="00EC527C">
        <w:rPr>
          <w:rFonts w:ascii="Times" w:hAnsi="Times"/>
          <w:i/>
          <w:iCs/>
        </w:rPr>
        <w:t>A</w:t>
      </w:r>
      <w:r>
        <w:rPr>
          <w:rFonts w:ascii="Times" w:hAnsi="Times"/>
          <w:i/>
          <w:iCs/>
          <w:vertAlign w:val="subscript"/>
        </w:rPr>
        <w:t>2</w:t>
      </w:r>
      <w:r w:rsidRPr="00EC527C">
        <w:rPr>
          <w:rFonts w:ascii="Times" w:hAnsi="Times"/>
          <w:i/>
          <w:iCs/>
          <w:vertAlign w:val="subscript"/>
        </w:rPr>
        <w:t>2</w:t>
      </w:r>
      <w:r>
        <w:rPr>
          <w:rFonts w:ascii="Times" w:hAnsi="Times"/>
        </w:rPr>
        <w:t xml:space="preserve">. Then the value at P is linearly interpolated using values at </w:t>
      </w:r>
      <w:r>
        <w:rPr>
          <w:rFonts w:ascii="Times" w:hAnsi="Times"/>
          <w:i/>
          <w:iCs/>
        </w:rPr>
        <w:t>B</w:t>
      </w:r>
      <w:r>
        <w:rPr>
          <w:rFonts w:ascii="Times" w:hAnsi="Times"/>
          <w:i/>
          <w:iCs/>
          <w:vertAlign w:val="subscript"/>
        </w:rPr>
        <w:t xml:space="preserve">1 </w:t>
      </w:r>
      <w:r>
        <w:rPr>
          <w:rFonts w:ascii="Times" w:hAnsi="Times"/>
        </w:rPr>
        <w:t xml:space="preserve">and </w:t>
      </w:r>
      <w:r>
        <w:rPr>
          <w:rFonts w:ascii="Times" w:hAnsi="Times"/>
          <w:i/>
          <w:iCs/>
        </w:rPr>
        <w:t>B</w:t>
      </w:r>
      <w:r>
        <w:rPr>
          <w:rFonts w:ascii="Times" w:hAnsi="Times"/>
          <w:i/>
          <w:iCs/>
          <w:vertAlign w:val="subscript"/>
        </w:rPr>
        <w:t>2</w:t>
      </w:r>
      <w:r>
        <w:rPr>
          <w:rFonts w:ascii="Times" w:hAnsi="Times"/>
          <w:iCs/>
        </w:rPr>
        <w:t xml:space="preserve">. Suppose </w:t>
      </w:r>
      <m:oMath>
        <m:r>
          <w:rPr>
            <w:rFonts w:ascii="Cambria Math" w:hAnsi="Cambria Math"/>
          </w:rPr>
          <m:t>f=</m:t>
        </m:r>
        <m:f>
          <m:fPr>
            <m:ctrlPr>
              <w:rPr>
                <w:rFonts w:ascii="Cambria Math" w:hAnsi="Cambria Math"/>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11</m:t>
                </m:r>
              </m:sub>
            </m:sSub>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11</m:t>
                </m:r>
              </m:sub>
            </m:sSub>
            <m:sSub>
              <m:sSubPr>
                <m:ctrlPr>
                  <w:rPr>
                    <w:rFonts w:ascii="Cambria Math" w:hAnsi="Cambria Math"/>
                    <w:i/>
                    <w:iCs/>
                  </w:rPr>
                </m:ctrlPr>
              </m:sSubPr>
              <m:e>
                <m:r>
                  <w:rPr>
                    <w:rFonts w:ascii="Cambria Math" w:hAnsi="Cambria Math"/>
                  </w:rPr>
                  <m:t>A</m:t>
                </m:r>
              </m:e>
              <m:sub>
                <m:r>
                  <w:rPr>
                    <w:rFonts w:ascii="Cambria Math" w:hAnsi="Cambria Math"/>
                  </w:rPr>
                  <m:t>21</m:t>
                </m:r>
              </m:sub>
            </m:sSub>
            <m:r>
              <w:rPr>
                <w:rFonts w:ascii="Cambria Math" w:hAnsi="Cambria Math"/>
              </w:rPr>
              <m:t>|</m:t>
            </m:r>
          </m:den>
        </m:f>
        <m: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12</m:t>
                </m:r>
              </m:sub>
            </m:sSub>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12</m:t>
                </m:r>
              </m:sub>
            </m:sSub>
            <m:sSub>
              <m:sSubPr>
                <m:ctrlPr>
                  <w:rPr>
                    <w:rFonts w:ascii="Cambria Math" w:hAnsi="Cambria Math"/>
                    <w:i/>
                    <w:iCs/>
                  </w:rPr>
                </m:ctrlPr>
              </m:sSubPr>
              <m:e>
                <m:r>
                  <w:rPr>
                    <w:rFonts w:ascii="Cambria Math" w:hAnsi="Cambria Math"/>
                  </w:rPr>
                  <m:t>A</m:t>
                </m:r>
              </m:e>
              <m:sub>
                <m:r>
                  <w:rPr>
                    <w:rFonts w:ascii="Cambria Math" w:hAnsi="Cambria Math"/>
                  </w:rPr>
                  <m:t>22</m:t>
                </m:r>
              </m:sub>
            </m:sSub>
            <m:r>
              <w:rPr>
                <w:rFonts w:ascii="Cambria Math" w:hAnsi="Cambria Math"/>
              </w:rPr>
              <m:t>|</m:t>
            </m:r>
          </m:den>
        </m:f>
      </m:oMath>
      <w:r>
        <w:rPr>
          <w:rFonts w:ascii="Times" w:hAnsi="Times"/>
          <w:iCs/>
        </w:rPr>
        <w:t xml:space="preserve"> and </w:t>
      </w:r>
      <m:oMath>
        <m:r>
          <w:rPr>
            <w:rFonts w:ascii="Cambria Math" w:hAnsi="Cambria Math"/>
          </w:rPr>
          <m:t>f=</m:t>
        </m:r>
        <m:f>
          <m:fPr>
            <m:ctrlPr>
              <w:rPr>
                <w:rFonts w:ascii="Cambria Math" w:hAnsi="Cambria Math"/>
                <w:iCs/>
              </w:rPr>
            </m:ctrlPr>
          </m:fPr>
          <m:num>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P|</m:t>
            </m:r>
          </m:num>
          <m:den>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den>
        </m:f>
      </m:oMath>
      <w:r>
        <w:rPr>
          <w:rFonts w:ascii="Times" w:hAnsi="Times"/>
          <w:iCs/>
        </w:rPr>
        <w:t xml:space="preserve">. The value at </w:t>
      </w:r>
      <w:r w:rsidRPr="00661F0A">
        <w:rPr>
          <w:rFonts w:ascii="Times" w:hAnsi="Times"/>
          <w:i/>
        </w:rPr>
        <w:t>P</w:t>
      </w:r>
      <w:r>
        <w:rPr>
          <w:rFonts w:ascii="Times" w:hAnsi="Times"/>
        </w:rPr>
        <w:t xml:space="preserve"> (</w:t>
      </w:r>
      <w:proofErr w:type="spellStart"/>
      <w:r w:rsidRPr="00661F0A">
        <w:rPr>
          <w:rFonts w:ascii="Times" w:hAnsi="Times"/>
          <w:i/>
        </w:rPr>
        <w:t>V</w:t>
      </w:r>
      <w:r w:rsidRPr="00661F0A">
        <w:rPr>
          <w:rFonts w:ascii="Times" w:hAnsi="Times"/>
          <w:i/>
          <w:vertAlign w:val="subscript"/>
        </w:rPr>
        <w:t>p</w:t>
      </w:r>
      <w:proofErr w:type="spellEnd"/>
      <w:r>
        <w:rPr>
          <w:rFonts w:ascii="Times" w:hAnsi="Times"/>
        </w:rPr>
        <w:t xml:space="preserve">) can be estimated from </w:t>
      </w:r>
      <w:r w:rsidRPr="00661F0A">
        <w:rPr>
          <w:rFonts w:ascii="Times" w:hAnsi="Times"/>
          <w:i/>
        </w:rPr>
        <w:t>V</w:t>
      </w:r>
      <w:r>
        <w:rPr>
          <w:rFonts w:ascii="Times" w:hAnsi="Times"/>
          <w:i/>
          <w:vertAlign w:val="subscript"/>
        </w:rPr>
        <w:t>11</w:t>
      </w:r>
      <w:r>
        <w:rPr>
          <w:rFonts w:ascii="Times" w:hAnsi="Times"/>
        </w:rPr>
        <w:t xml:space="preserve">, </w:t>
      </w:r>
      <w:r w:rsidRPr="00661F0A">
        <w:rPr>
          <w:rFonts w:ascii="Times" w:hAnsi="Times"/>
          <w:i/>
        </w:rPr>
        <w:t>V</w:t>
      </w:r>
      <w:r>
        <w:rPr>
          <w:rFonts w:ascii="Times" w:hAnsi="Times"/>
          <w:i/>
          <w:vertAlign w:val="subscript"/>
        </w:rPr>
        <w:t>21</w:t>
      </w:r>
      <w:r>
        <w:rPr>
          <w:rFonts w:ascii="Times" w:hAnsi="Times"/>
        </w:rPr>
        <w:t xml:space="preserve">, </w:t>
      </w:r>
      <w:r w:rsidRPr="00661F0A">
        <w:rPr>
          <w:rFonts w:ascii="Times" w:hAnsi="Times"/>
          <w:i/>
        </w:rPr>
        <w:t>V</w:t>
      </w:r>
      <w:r>
        <w:rPr>
          <w:rFonts w:ascii="Times" w:hAnsi="Times"/>
          <w:i/>
          <w:vertAlign w:val="subscript"/>
        </w:rPr>
        <w:t>12</w:t>
      </w:r>
      <w:r>
        <w:rPr>
          <w:rFonts w:ascii="Times" w:hAnsi="Times"/>
        </w:rPr>
        <w:t xml:space="preserve"> and </w:t>
      </w:r>
      <w:r w:rsidRPr="00661F0A">
        <w:rPr>
          <w:rFonts w:ascii="Times" w:hAnsi="Times"/>
          <w:i/>
        </w:rPr>
        <w:t>V</w:t>
      </w:r>
      <w:r>
        <w:rPr>
          <w:rFonts w:ascii="Times" w:hAnsi="Times"/>
          <w:i/>
          <w:vertAlign w:val="subscript"/>
        </w:rPr>
        <w:t>22</w:t>
      </w:r>
      <w:r>
        <w:rPr>
          <w:rFonts w:ascii="Times" w:hAnsi="Times"/>
        </w:rPr>
        <w:t>, as</w:t>
      </w:r>
    </w:p>
    <w:p w14:paraId="3E9008C3" w14:textId="77777777" w:rsidR="00BF1578" w:rsidRPr="00505FAE" w:rsidRDefault="00F6352E" w:rsidP="00BF1578">
      <w:pPr>
        <w:rPr>
          <w:rFonts w:ascii="Times" w:hAnsi="Times"/>
          <w:iCs/>
        </w:rPr>
      </w:pPr>
      <m:oMath>
        <m:sSub>
          <m:sSubPr>
            <m:ctrlPr>
              <w:rPr>
                <w:rFonts w:ascii="Cambria Math" w:hAnsi="Cambria Math"/>
                <w:i/>
                <w:iCs/>
              </w:rPr>
            </m:ctrlPr>
          </m:sSubPr>
          <m:e>
            <m:r>
              <w:rPr>
                <w:rFonts w:ascii="Cambria Math" w:hAnsi="Cambria Math"/>
              </w:rPr>
              <m:t>V</m:t>
            </m:r>
          </m:e>
          <m:sub>
            <m:r>
              <w:rPr>
                <w:rFonts w:ascii="Cambria Math" w:hAnsi="Cambria Math"/>
              </w:rPr>
              <m:t>P</m:t>
            </m:r>
          </m:sub>
        </m:sSub>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1-f</m:t>
                  </m:r>
                </m:e>
                <m:e>
                  <m:r>
                    <w:rPr>
                      <w:rFonts w:ascii="Cambria Math" w:hAnsi="Cambria Math"/>
                    </w:rPr>
                    <m:t>f</m:t>
                  </m:r>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V</m:t>
                      </m:r>
                    </m:e>
                    <m:sub>
                      <m:r>
                        <w:rPr>
                          <w:rFonts w:ascii="Cambria Math" w:hAnsi="Cambria Math"/>
                        </w:rPr>
                        <m:t>11</m:t>
                      </m:r>
                    </m:sub>
                  </m:sSub>
                </m:e>
                <m:e>
                  <m:sSub>
                    <m:sSubPr>
                      <m:ctrlPr>
                        <w:rPr>
                          <w:rFonts w:ascii="Cambria Math" w:hAnsi="Cambria Math"/>
                          <w:i/>
                          <w:iCs/>
                        </w:rPr>
                      </m:ctrlPr>
                    </m:sSubPr>
                    <m:e>
                      <m:r>
                        <w:rPr>
                          <w:rFonts w:ascii="Cambria Math" w:hAnsi="Cambria Math"/>
                        </w:rPr>
                        <m:t>V</m:t>
                      </m:r>
                    </m:e>
                    <m:sub>
                      <m:r>
                        <w:rPr>
                          <w:rFonts w:ascii="Cambria Math" w:hAnsi="Cambria Math"/>
                        </w:rPr>
                        <m:t>12</m:t>
                      </m:r>
                    </m:sub>
                  </m:sSub>
                </m:e>
              </m:mr>
              <m:mr>
                <m:e>
                  <m:sSub>
                    <m:sSubPr>
                      <m:ctrlPr>
                        <w:rPr>
                          <w:rFonts w:ascii="Cambria Math" w:hAnsi="Cambria Math"/>
                          <w:i/>
                          <w:iCs/>
                        </w:rPr>
                      </m:ctrlPr>
                    </m:sSubPr>
                    <m:e>
                      <m:r>
                        <w:rPr>
                          <w:rFonts w:ascii="Cambria Math" w:hAnsi="Cambria Math"/>
                        </w:rPr>
                        <m:t>V</m:t>
                      </m:r>
                    </m:e>
                    <m:sub>
                      <m:r>
                        <w:rPr>
                          <w:rFonts w:ascii="Cambria Math" w:hAnsi="Cambria Math"/>
                        </w:rPr>
                        <m:t>21</m:t>
                      </m:r>
                    </m:sub>
                  </m:sSub>
                </m:e>
                <m:e>
                  <m:sSub>
                    <m:sSubPr>
                      <m:ctrlPr>
                        <w:rPr>
                          <w:rFonts w:ascii="Cambria Math" w:hAnsi="Cambria Math"/>
                          <w:i/>
                          <w:iCs/>
                        </w:rPr>
                      </m:ctrlPr>
                    </m:sSubPr>
                    <m:e>
                      <m:r>
                        <w:rPr>
                          <w:rFonts w:ascii="Cambria Math" w:hAnsi="Cambria Math"/>
                        </w:rPr>
                        <m:t>V</m:t>
                      </m:r>
                    </m:e>
                    <m:sub>
                      <m:r>
                        <w:rPr>
                          <w:rFonts w:ascii="Cambria Math" w:hAnsi="Cambria Math"/>
                        </w:rPr>
                        <m:t>22</m:t>
                      </m:r>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1-g</m:t>
                  </m:r>
                </m:e>
              </m:mr>
              <m:mr>
                <m:e>
                  <m:r>
                    <w:rPr>
                      <w:rFonts w:ascii="Cambria Math" w:hAnsi="Cambria Math"/>
                    </w:rPr>
                    <m:t>g</m:t>
                  </m:r>
                </m:e>
              </m:mr>
            </m:m>
          </m:e>
        </m:d>
      </m:oMath>
      <w:r w:rsidR="00BF1578">
        <w:rPr>
          <w:rFonts w:ascii="Times" w:hAnsi="Times"/>
          <w:iCs/>
        </w:rPr>
        <w:t xml:space="preserve">                                                                           (3.1)</w:t>
      </w:r>
    </w:p>
    <w:p w14:paraId="36ACFAE8" w14:textId="77777777" w:rsidR="00BF1578" w:rsidRPr="00505FAE" w:rsidRDefault="00BF1578" w:rsidP="00BF1578">
      <w:pPr>
        <w:rPr>
          <w:rFonts w:ascii="Times" w:hAnsi="Times"/>
          <w:iCs/>
        </w:rPr>
      </w:pPr>
      <w:r>
        <w:rPr>
          <w:rFonts w:ascii="Times" w:hAnsi="Times"/>
          <w:noProof/>
          <w:lang w:eastAsia="zh-CN"/>
        </w:rPr>
        <mc:AlternateContent>
          <mc:Choice Requires="wps">
            <w:drawing>
              <wp:anchor distT="0" distB="0" distL="114300" distR="114300" simplePos="0" relativeHeight="251658242" behindDoc="0" locked="0" layoutInCell="1" allowOverlap="1" wp14:anchorId="48A197F5" wp14:editId="7A4F5F7A">
                <wp:simplePos x="0" y="0"/>
                <wp:positionH relativeFrom="column">
                  <wp:posOffset>3743569</wp:posOffset>
                </wp:positionH>
                <wp:positionV relativeFrom="paragraph">
                  <wp:posOffset>2070442</wp:posOffset>
                </wp:positionV>
                <wp:extent cx="571500" cy="210820"/>
                <wp:effectExtent l="0" t="0" r="12700" b="17780"/>
                <wp:wrapNone/>
                <wp:docPr id="14" name="Text Box 14"/>
                <wp:cNvGraphicFramePr/>
                <a:graphic xmlns:a="http://schemas.openxmlformats.org/drawingml/2006/main">
                  <a:graphicData uri="http://schemas.microsoft.com/office/word/2010/wordprocessingShape">
                    <wps:wsp>
                      <wps:cNvSpPr txBox="1"/>
                      <wps:spPr>
                        <a:xfrm>
                          <a:off x="0" y="0"/>
                          <a:ext cx="571500" cy="210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856ADE" w14:textId="77777777" w:rsidR="003C39D4" w:rsidRPr="005F3A44" w:rsidRDefault="003C39D4" w:rsidP="00BF1578">
                            <w:pPr>
                              <w:jc w:val="center"/>
                              <w:rPr>
                                <w:sz w:val="20"/>
                              </w:rPr>
                            </w:pPr>
                            <w:r w:rsidRPr="005F3A44">
                              <w:rPr>
                                <w:sz w:val="20"/>
                              </w:rPr>
                              <w:t>(</w:t>
                            </w:r>
                            <w:r>
                              <w:rPr>
                                <w:sz w:val="20"/>
                              </w:rPr>
                              <w:t>b</w:t>
                            </w:r>
                            <w:r w:rsidRPr="005F3A44">
                              <w:rPr>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8A197F5" id="Text Box 14" o:spid="_x0000_s1059" type="#_x0000_t202" style="position:absolute;margin-left:294.75pt;margin-top:163.05pt;width:45pt;height:16.6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" filled="f" stroked="f">
                <v:textbox inset="0,0,0,0">
                  <w:txbxContent>
                    <w:p w14:paraId="46856ADE" w14:textId="77777777" w:rsidR="003C39D4" w:rsidRPr="005F3A44" w:rsidRDefault="003C39D4" w:rsidP="00BF1578">
                      <w:pPr>
                        <w:jc w:val="center"/>
                        <w:rPr>
                          <w:sz w:val="20"/>
                        </w:rPr>
                      </w:pPr>
                      <w:r w:rsidRPr="005F3A44">
                        <w:rPr>
                          <w:sz w:val="20"/>
                        </w:rPr>
                        <w:t>(</w:t>
                      </w:r>
                      <w:r>
                        <w:rPr>
                          <w:sz w:val="20"/>
                        </w:rPr>
                        <w:t>b</w:t>
                      </w:r>
                      <w:r w:rsidRPr="005F3A44">
                        <w:rPr>
                          <w:sz w:val="20"/>
                        </w:rPr>
                        <w:t>)</w:t>
                      </w:r>
                    </w:p>
                  </w:txbxContent>
                </v:textbox>
              </v:shape>
            </w:pict>
          </mc:Fallback>
        </mc:AlternateContent>
      </w:r>
      <w:r>
        <w:rPr>
          <w:rFonts w:ascii="Times" w:hAnsi="Times"/>
          <w:noProof/>
          <w:lang w:eastAsia="zh-CN"/>
        </w:rPr>
        <mc:AlternateContent>
          <mc:Choice Requires="wps">
            <w:drawing>
              <wp:anchor distT="0" distB="0" distL="114300" distR="114300" simplePos="0" relativeHeight="251658241" behindDoc="0" locked="0" layoutInCell="1" allowOverlap="1" wp14:anchorId="520EC47B" wp14:editId="1B947196">
                <wp:simplePos x="0" y="0"/>
                <wp:positionH relativeFrom="column">
                  <wp:posOffset>1263650</wp:posOffset>
                </wp:positionH>
                <wp:positionV relativeFrom="paragraph">
                  <wp:posOffset>2128520</wp:posOffset>
                </wp:positionV>
                <wp:extent cx="571500" cy="210820"/>
                <wp:effectExtent l="0" t="0" r="12700" b="17780"/>
                <wp:wrapNone/>
                <wp:docPr id="12" name="Text Box 12"/>
                <wp:cNvGraphicFramePr/>
                <a:graphic xmlns:a="http://schemas.openxmlformats.org/drawingml/2006/main">
                  <a:graphicData uri="http://schemas.microsoft.com/office/word/2010/wordprocessingShape">
                    <wps:wsp>
                      <wps:cNvSpPr txBox="1"/>
                      <wps:spPr>
                        <a:xfrm>
                          <a:off x="0" y="0"/>
                          <a:ext cx="571500" cy="210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1A669" w14:textId="77777777" w:rsidR="003C39D4" w:rsidRPr="005F3A44" w:rsidRDefault="003C39D4" w:rsidP="00BF1578">
                            <w:pPr>
                              <w:jc w:val="center"/>
                              <w:rPr>
                                <w:sz w:val="20"/>
                              </w:rPr>
                            </w:pPr>
                            <w:r w:rsidRPr="005F3A44">
                              <w:rPr>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20EC47B" id="Text Box 12" o:spid="_x0000_s1060" type="#_x0000_t202" style="position:absolute;margin-left:99.5pt;margin-top:167.6pt;width:45pt;height:16.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" filled="f" stroked="f">
                <v:textbox inset="0,0,0,0">
                  <w:txbxContent>
                    <w:p w14:paraId="0761A669" w14:textId="77777777" w:rsidR="003C39D4" w:rsidRPr="005F3A44" w:rsidRDefault="003C39D4" w:rsidP="00BF1578">
                      <w:pPr>
                        <w:jc w:val="center"/>
                        <w:rPr>
                          <w:sz w:val="20"/>
                        </w:rPr>
                      </w:pPr>
                      <w:r w:rsidRPr="005F3A44">
                        <w:rPr>
                          <w:sz w:val="20"/>
                        </w:rPr>
                        <w:t>(a)</w:t>
                      </w:r>
                    </w:p>
                  </w:txbxContent>
                </v:textbox>
              </v:shape>
            </w:pict>
          </mc:Fallback>
        </mc:AlternateContent>
      </w:r>
      <w:r>
        <w:rPr>
          <w:rFonts w:ascii="Times" w:hAnsi="Times"/>
          <w:noProof/>
          <w:lang w:eastAsia="zh-CN"/>
        </w:rPr>
        <w:drawing>
          <wp:anchor distT="0" distB="0" distL="114300" distR="114300" simplePos="0" relativeHeight="251658240" behindDoc="0" locked="0" layoutInCell="1" allowOverlap="1" wp14:anchorId="28D6453C" wp14:editId="3F2ADC0C">
            <wp:simplePos x="0" y="0"/>
            <wp:positionH relativeFrom="column">
              <wp:posOffset>624840</wp:posOffset>
            </wp:positionH>
            <wp:positionV relativeFrom="paragraph">
              <wp:posOffset>264795</wp:posOffset>
            </wp:positionV>
            <wp:extent cx="4305300" cy="196405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964055"/>
                    </a:xfrm>
                    <a:prstGeom prst="rect">
                      <a:avLst/>
                    </a:prstGeom>
                    <a:noFill/>
                  </pic:spPr>
                </pic:pic>
              </a:graphicData>
            </a:graphic>
            <wp14:sizeRelH relativeFrom="page">
              <wp14:pctWidth>0</wp14:pctWidth>
            </wp14:sizeRelH>
            <wp14:sizeRelV relativeFrom="page">
              <wp14:pctHeight>0</wp14:pctHeight>
            </wp14:sizeRelV>
          </wp:anchor>
        </w:drawing>
      </w:r>
    </w:p>
    <w:p w14:paraId="2522567F" w14:textId="77777777" w:rsidR="00BF1578" w:rsidRDefault="00BF1578" w:rsidP="00BF1578">
      <w:pPr>
        <w:rPr>
          <w:rFonts w:ascii="Times" w:hAnsi="Times"/>
          <w:iCs/>
        </w:rPr>
      </w:pPr>
    </w:p>
    <w:p w14:paraId="315D132A" w14:textId="77777777" w:rsidR="00BF1578" w:rsidRDefault="00BF1578" w:rsidP="00BF1578">
      <w:pPr>
        <w:rPr>
          <w:rFonts w:ascii="Times" w:hAnsi="Times"/>
        </w:rPr>
      </w:pPr>
      <w:r>
        <w:rPr>
          <w:rFonts w:ascii="Times" w:hAnsi="Times"/>
          <w:iCs/>
        </w:rPr>
        <w:t xml:space="preserve">Figure 3.2 An illustration of bilinear interpolation to calculate the value at P using all the values from neighboring four points </w:t>
      </w:r>
      <w:r w:rsidRPr="00C16B04">
        <w:rPr>
          <w:rFonts w:ascii="Times" w:hAnsi="Times"/>
          <w:i/>
          <w:iCs/>
        </w:rPr>
        <w:t>A</w:t>
      </w:r>
      <w:proofErr w:type="gramStart"/>
      <w:r w:rsidRPr="00C16B04">
        <w:rPr>
          <w:rFonts w:ascii="Times" w:hAnsi="Times"/>
          <w:i/>
          <w:iCs/>
          <w:vertAlign w:val="subscript"/>
        </w:rPr>
        <w:t>1</w:t>
      </w:r>
      <w:r w:rsidRPr="00C16B04">
        <w:rPr>
          <w:rFonts w:ascii="Times" w:hAnsi="Times"/>
          <w:iCs/>
          <w:vertAlign w:val="subscript"/>
        </w:rPr>
        <w:t>1</w:t>
      </w:r>
      <w:r>
        <w:rPr>
          <w:rFonts w:ascii="Times" w:hAnsi="Times"/>
          <w:iCs/>
        </w:rPr>
        <w:t>,</w:t>
      </w:r>
      <w:r w:rsidRPr="00C16B04">
        <w:rPr>
          <w:rFonts w:ascii="Times" w:hAnsi="Times"/>
          <w:i/>
          <w:iCs/>
        </w:rPr>
        <w:t>A</w:t>
      </w:r>
      <w:proofErr w:type="gramEnd"/>
      <w:r w:rsidRPr="00C16B04">
        <w:rPr>
          <w:rFonts w:ascii="Times" w:hAnsi="Times"/>
          <w:i/>
          <w:iCs/>
          <w:vertAlign w:val="subscript"/>
        </w:rPr>
        <w:t>1</w:t>
      </w:r>
      <w:r w:rsidRPr="00C16B04">
        <w:rPr>
          <w:rFonts w:ascii="Times" w:hAnsi="Times"/>
          <w:iCs/>
          <w:vertAlign w:val="subscript"/>
        </w:rPr>
        <w:t>2</w:t>
      </w:r>
      <w:r>
        <w:rPr>
          <w:rFonts w:ascii="Times" w:hAnsi="Times"/>
          <w:iCs/>
        </w:rPr>
        <w:t xml:space="preserve">, </w:t>
      </w:r>
      <w:r w:rsidRPr="00C16B04">
        <w:rPr>
          <w:rFonts w:ascii="Times" w:hAnsi="Times"/>
          <w:i/>
          <w:iCs/>
        </w:rPr>
        <w:t>A</w:t>
      </w:r>
      <w:r w:rsidRPr="00C16B04">
        <w:rPr>
          <w:rFonts w:ascii="Times" w:hAnsi="Times"/>
          <w:i/>
          <w:iCs/>
          <w:vertAlign w:val="subscript"/>
        </w:rPr>
        <w:t>22</w:t>
      </w:r>
      <w:r>
        <w:rPr>
          <w:rFonts w:ascii="Times" w:hAnsi="Times"/>
          <w:iCs/>
        </w:rPr>
        <w:t xml:space="preserve">, and </w:t>
      </w:r>
      <w:r w:rsidRPr="00C16B04">
        <w:rPr>
          <w:rFonts w:ascii="Times" w:hAnsi="Times"/>
          <w:i/>
          <w:iCs/>
        </w:rPr>
        <w:t>A</w:t>
      </w:r>
      <w:r w:rsidRPr="00C16B04">
        <w:rPr>
          <w:rFonts w:ascii="Times" w:hAnsi="Times"/>
          <w:i/>
          <w:iCs/>
          <w:vertAlign w:val="subscript"/>
        </w:rPr>
        <w:t>21</w:t>
      </w:r>
      <w:r>
        <w:rPr>
          <w:rFonts w:ascii="Times" w:hAnsi="Times"/>
          <w:iCs/>
        </w:rPr>
        <w:t xml:space="preserve"> with a two-step approach shown as (a) and (b). </w:t>
      </w:r>
    </w:p>
    <w:p w14:paraId="5AB5019B" w14:textId="77777777" w:rsidR="00BF1578" w:rsidRDefault="00BF1578" w:rsidP="00BF1578">
      <w:pPr>
        <w:ind w:firstLine="720"/>
        <w:jc w:val="both"/>
        <w:rPr>
          <w:rFonts w:ascii="Times" w:hAnsi="Times"/>
          <w:iCs/>
        </w:rPr>
      </w:pPr>
      <w:r>
        <w:rPr>
          <w:rFonts w:ascii="Times" w:hAnsi="Times"/>
        </w:rPr>
        <w:t xml:space="preserve">Using the latitudes and longitudes as values in conventional bilinear interpolation is problematic on a sphere. The average of latitudes and longitudes of two points is different from the midpoint of these two locations. As a result, a </w:t>
      </w:r>
      <w:r w:rsidRPr="00EE2485">
        <w:rPr>
          <w:rFonts w:ascii="Times" w:hAnsi="Times"/>
        </w:rPr>
        <w:t>pseudo</w:t>
      </w:r>
      <w:r>
        <w:rPr>
          <w:rFonts w:ascii="Times" w:hAnsi="Times"/>
        </w:rPr>
        <w:t xml:space="preserve"> bilinear interpolation based on spherical surface is used as an alternative. Rather than using a linear interpolation to calculate the latitudes and longitudes of </w:t>
      </w:r>
      <w:r>
        <w:rPr>
          <w:rFonts w:ascii="Times" w:hAnsi="Times"/>
          <w:i/>
          <w:iCs/>
        </w:rPr>
        <w:t>B</w:t>
      </w:r>
      <w:r>
        <w:rPr>
          <w:rFonts w:ascii="Times" w:hAnsi="Times"/>
          <w:i/>
          <w:iCs/>
          <w:vertAlign w:val="subscript"/>
        </w:rPr>
        <w:t xml:space="preserve">1 </w:t>
      </w:r>
      <w:r w:rsidRPr="0007409A">
        <w:rPr>
          <w:rFonts w:ascii="Times" w:hAnsi="Times"/>
          <w:iCs/>
        </w:rPr>
        <w:t>(</w:t>
      </w:r>
      <w:r>
        <w:rPr>
          <w:rFonts w:ascii="Times" w:hAnsi="Times"/>
          <w:i/>
          <w:iCs/>
        </w:rPr>
        <w:t>B</w:t>
      </w:r>
      <w:r>
        <w:rPr>
          <w:rFonts w:ascii="Times" w:hAnsi="Times"/>
          <w:i/>
          <w:iCs/>
          <w:vertAlign w:val="subscript"/>
        </w:rPr>
        <w:t>2</w:t>
      </w:r>
      <w:r>
        <w:rPr>
          <w:rFonts w:ascii="Times" w:hAnsi="Times"/>
          <w:iCs/>
        </w:rPr>
        <w:t xml:space="preserve"> and </w:t>
      </w:r>
      <w:r w:rsidRPr="000F0DB6">
        <w:rPr>
          <w:rFonts w:ascii="Times" w:hAnsi="Times"/>
          <w:i/>
          <w:iCs/>
        </w:rPr>
        <w:t>P</w:t>
      </w:r>
      <w:r>
        <w:rPr>
          <w:rFonts w:ascii="Times" w:hAnsi="Times"/>
          <w:iCs/>
        </w:rPr>
        <w:t xml:space="preserve">), the new latitudes and longitudes are calculated as the interpolation points along the great circle arc </w:t>
      </w:r>
      <w:r w:rsidRPr="00EC527C">
        <w:rPr>
          <w:rFonts w:ascii="Times" w:hAnsi="Times"/>
          <w:i/>
          <w:iCs/>
        </w:rPr>
        <w:t>A</w:t>
      </w:r>
      <w:r>
        <w:rPr>
          <w:rFonts w:ascii="Times" w:hAnsi="Times"/>
          <w:i/>
          <w:iCs/>
          <w:vertAlign w:val="subscript"/>
        </w:rPr>
        <w:t>11</w:t>
      </w:r>
      <w:r w:rsidRPr="00EC527C">
        <w:rPr>
          <w:rFonts w:ascii="Times" w:hAnsi="Times"/>
          <w:i/>
          <w:iCs/>
        </w:rPr>
        <w:t>A</w:t>
      </w:r>
      <w:r>
        <w:rPr>
          <w:rFonts w:ascii="Times" w:hAnsi="Times"/>
          <w:i/>
          <w:iCs/>
          <w:vertAlign w:val="subscript"/>
        </w:rPr>
        <w:t>21</w:t>
      </w:r>
      <w:r>
        <w:rPr>
          <w:rFonts w:ascii="Times" w:hAnsi="Times"/>
          <w:iCs/>
        </w:rPr>
        <w:t xml:space="preserve"> (</w:t>
      </w:r>
      <w:r w:rsidRPr="00EC527C">
        <w:rPr>
          <w:rFonts w:ascii="Times" w:hAnsi="Times"/>
          <w:i/>
          <w:iCs/>
        </w:rPr>
        <w:t>A</w:t>
      </w:r>
      <w:r>
        <w:rPr>
          <w:rFonts w:ascii="Times" w:hAnsi="Times"/>
          <w:i/>
          <w:iCs/>
          <w:vertAlign w:val="subscript"/>
        </w:rPr>
        <w:t>21</w:t>
      </w:r>
      <w:r w:rsidRPr="00EC527C">
        <w:rPr>
          <w:rFonts w:ascii="Times" w:hAnsi="Times"/>
          <w:i/>
          <w:iCs/>
        </w:rPr>
        <w:t>A</w:t>
      </w:r>
      <w:r>
        <w:rPr>
          <w:rFonts w:ascii="Times" w:hAnsi="Times"/>
          <w:i/>
          <w:iCs/>
          <w:vertAlign w:val="subscript"/>
        </w:rPr>
        <w:t xml:space="preserve">22 </w:t>
      </w:r>
      <w:r>
        <w:rPr>
          <w:rFonts w:ascii="Times" w:hAnsi="Times"/>
          <w:iCs/>
        </w:rPr>
        <w:t xml:space="preserve">and </w:t>
      </w:r>
      <w:r>
        <w:rPr>
          <w:rFonts w:ascii="Times" w:hAnsi="Times"/>
          <w:i/>
          <w:iCs/>
        </w:rPr>
        <w:t>B</w:t>
      </w:r>
      <w:r>
        <w:rPr>
          <w:rFonts w:ascii="Times" w:hAnsi="Times"/>
          <w:i/>
          <w:iCs/>
          <w:vertAlign w:val="subscript"/>
        </w:rPr>
        <w:t>1</w:t>
      </w:r>
      <w:r>
        <w:rPr>
          <w:rFonts w:ascii="Times" w:hAnsi="Times"/>
          <w:i/>
          <w:iCs/>
        </w:rPr>
        <w:t>B</w:t>
      </w:r>
      <w:r>
        <w:rPr>
          <w:rFonts w:ascii="Times" w:hAnsi="Times"/>
          <w:i/>
          <w:iCs/>
          <w:vertAlign w:val="subscript"/>
        </w:rPr>
        <w:t>2</w:t>
      </w:r>
      <w:r>
        <w:rPr>
          <w:rFonts w:ascii="Times" w:hAnsi="Times"/>
          <w:iCs/>
        </w:rPr>
        <w:t xml:space="preserve">). The procedure to calculate the spherical interpolation point is shown below. </w:t>
      </w:r>
    </w:p>
    <w:p w14:paraId="6D0B7EDB" w14:textId="77777777" w:rsidR="00BF1578" w:rsidRDefault="00BF1578" w:rsidP="00BF1578">
      <w:pPr>
        <w:jc w:val="both"/>
        <w:rPr>
          <w:rFonts w:ascii="Times" w:hAnsi="Times"/>
          <w:iCs/>
        </w:rPr>
      </w:pPr>
    </w:p>
    <w:p w14:paraId="6D0E98CF" w14:textId="77777777" w:rsidR="00BF1578" w:rsidRDefault="00BF1578" w:rsidP="00BF1578">
      <w:pPr>
        <w:jc w:val="both"/>
        <w:rPr>
          <w:rFonts w:ascii="Times" w:hAnsi="Times"/>
          <w:iCs/>
        </w:rPr>
      </w:pPr>
      <w:r>
        <w:rPr>
          <w:rFonts w:ascii="Times" w:hAnsi="Times"/>
          <w:iCs/>
        </w:rPr>
        <w:t xml:space="preserve">If the two end points of an spherical arc can be expressed as </w:t>
      </w:r>
      <w:r w:rsidRPr="00C9252D">
        <w:rPr>
          <w:rFonts w:ascii="Times" w:hAnsi="Times"/>
          <w:i/>
          <w:iCs/>
        </w:rPr>
        <w:t>P</w:t>
      </w:r>
      <w:r w:rsidRPr="00C9252D">
        <w:rPr>
          <w:rFonts w:ascii="Times" w:hAnsi="Times"/>
          <w:i/>
          <w:iCs/>
          <w:vertAlign w:val="subscript"/>
        </w:rPr>
        <w:t>1</w:t>
      </w:r>
      <w:r>
        <w:rPr>
          <w:rFonts w:ascii="Times" w:hAnsi="Times"/>
          <w:iCs/>
        </w:rPr>
        <w:t xml:space="preserve">(latitude </w:t>
      </w:r>
      <w:r w:rsidRPr="009E6599">
        <w:rPr>
          <w:rFonts w:ascii="Times" w:hAnsi="Times"/>
          <w:i/>
          <w:iCs/>
        </w:rPr>
        <w:t>φ</w:t>
      </w:r>
      <w:r w:rsidRPr="009E6599">
        <w:rPr>
          <w:rFonts w:ascii="Times" w:hAnsi="Times"/>
          <w:iCs/>
          <w:vertAlign w:val="subscript"/>
        </w:rPr>
        <w:t>1</w:t>
      </w:r>
      <w:r>
        <w:rPr>
          <w:rFonts w:ascii="Times" w:hAnsi="Times"/>
          <w:iCs/>
        </w:rPr>
        <w:t xml:space="preserve">, longitude </w:t>
      </w:r>
      <w:r w:rsidRPr="009E6599">
        <w:rPr>
          <w:rFonts w:ascii="Times" w:hAnsi="Times"/>
          <w:i/>
          <w:iCs/>
        </w:rPr>
        <w:t>λ</w:t>
      </w:r>
      <w:r w:rsidRPr="009E6599">
        <w:rPr>
          <w:rFonts w:ascii="Times" w:hAnsi="Times"/>
          <w:iCs/>
          <w:vertAlign w:val="subscript"/>
        </w:rPr>
        <w:t>1</w:t>
      </w:r>
      <w:r>
        <w:rPr>
          <w:rFonts w:ascii="Times" w:hAnsi="Times"/>
          <w:iCs/>
        </w:rPr>
        <w:t xml:space="preserve">) and </w:t>
      </w:r>
      <w:r w:rsidRPr="00C9252D">
        <w:rPr>
          <w:rFonts w:ascii="Times" w:hAnsi="Times"/>
          <w:i/>
          <w:iCs/>
        </w:rPr>
        <w:t>P</w:t>
      </w:r>
      <w:r w:rsidRPr="00C9252D">
        <w:rPr>
          <w:rFonts w:ascii="Times" w:hAnsi="Times"/>
          <w:i/>
          <w:iCs/>
          <w:vertAlign w:val="subscript"/>
        </w:rPr>
        <w:t>2</w:t>
      </w:r>
      <w:r>
        <w:rPr>
          <w:rFonts w:ascii="Times" w:hAnsi="Times"/>
          <w:iCs/>
        </w:rPr>
        <w:t xml:space="preserve">(latitude </w:t>
      </w:r>
      <w:r w:rsidRPr="009E6599">
        <w:rPr>
          <w:rFonts w:ascii="Times" w:hAnsi="Times"/>
          <w:i/>
          <w:iCs/>
        </w:rPr>
        <w:t>φ</w:t>
      </w:r>
      <w:r>
        <w:rPr>
          <w:rFonts w:ascii="Times" w:hAnsi="Times"/>
          <w:iCs/>
          <w:vertAlign w:val="subscript"/>
        </w:rPr>
        <w:t>2</w:t>
      </w:r>
      <w:r>
        <w:rPr>
          <w:rFonts w:ascii="Times" w:hAnsi="Times"/>
          <w:iCs/>
        </w:rPr>
        <w:t xml:space="preserve">, longitude </w:t>
      </w:r>
      <w:r w:rsidRPr="009E6599">
        <w:rPr>
          <w:rFonts w:ascii="Times" w:hAnsi="Times"/>
          <w:i/>
          <w:iCs/>
        </w:rPr>
        <w:t>λ</w:t>
      </w:r>
      <w:r>
        <w:rPr>
          <w:rFonts w:ascii="Times" w:hAnsi="Times"/>
          <w:iCs/>
          <w:vertAlign w:val="subscript"/>
        </w:rPr>
        <w:t>2</w:t>
      </w:r>
      <w:r>
        <w:rPr>
          <w:rFonts w:ascii="Times" w:hAnsi="Times"/>
          <w:iCs/>
        </w:rPr>
        <w:t xml:space="preserve">), we can then calculate the location of a new point </w:t>
      </w:r>
      <w:proofErr w:type="spellStart"/>
      <w:proofErr w:type="gramStart"/>
      <w:r w:rsidRPr="00C9252D">
        <w:rPr>
          <w:rFonts w:ascii="Times" w:hAnsi="Times"/>
          <w:i/>
          <w:iCs/>
        </w:rPr>
        <w:t>P</w:t>
      </w:r>
      <w:r>
        <w:rPr>
          <w:rFonts w:ascii="Times" w:hAnsi="Times"/>
          <w:i/>
          <w:iCs/>
          <w:vertAlign w:val="subscript"/>
        </w:rPr>
        <w:t>New</w:t>
      </w:r>
      <w:proofErr w:type="spellEnd"/>
      <w:r>
        <w:rPr>
          <w:rFonts w:ascii="Times" w:hAnsi="Times"/>
          <w:iCs/>
        </w:rPr>
        <w:t>(</w:t>
      </w:r>
      <w:proofErr w:type="gramEnd"/>
      <w:r>
        <w:rPr>
          <w:rFonts w:ascii="Times" w:hAnsi="Times"/>
          <w:iCs/>
        </w:rPr>
        <w:t xml:space="preserve">latitude </w:t>
      </w:r>
      <w:proofErr w:type="spellStart"/>
      <w:r w:rsidRPr="00DB2458">
        <w:rPr>
          <w:rFonts w:ascii="Times" w:hAnsi="Times"/>
          <w:i/>
          <w:iCs/>
        </w:rPr>
        <w:t>φ</w:t>
      </w:r>
      <w:r w:rsidRPr="00DB2458">
        <w:rPr>
          <w:rFonts w:ascii="Times" w:hAnsi="Times"/>
          <w:iCs/>
          <w:vertAlign w:val="subscript"/>
        </w:rPr>
        <w:t>New</w:t>
      </w:r>
      <w:proofErr w:type="spellEnd"/>
      <w:r>
        <w:rPr>
          <w:rFonts w:ascii="Times" w:hAnsi="Times"/>
          <w:iCs/>
        </w:rPr>
        <w:t xml:space="preserve">, longitude </w:t>
      </w:r>
      <w:proofErr w:type="spellStart"/>
      <w:r w:rsidRPr="00DB2458">
        <w:rPr>
          <w:rFonts w:ascii="Times" w:hAnsi="Times"/>
          <w:i/>
          <w:iCs/>
        </w:rPr>
        <w:t>λ</w:t>
      </w:r>
      <w:r w:rsidRPr="00DB2458">
        <w:rPr>
          <w:rFonts w:ascii="Times" w:hAnsi="Times"/>
          <w:iCs/>
          <w:vertAlign w:val="subscript"/>
        </w:rPr>
        <w:t>New</w:t>
      </w:r>
      <w:proofErr w:type="spellEnd"/>
      <w:r>
        <w:rPr>
          <w:rFonts w:ascii="Times" w:hAnsi="Times"/>
          <w:iCs/>
        </w:rPr>
        <w:t xml:space="preserve">) at fraction </w:t>
      </w:r>
      <w:r w:rsidRPr="009461B5">
        <w:rPr>
          <w:rFonts w:ascii="Times" w:hAnsi="Times"/>
          <w:i/>
          <w:iCs/>
        </w:rPr>
        <w:t>f</w:t>
      </w:r>
      <w:r>
        <w:rPr>
          <w:rFonts w:ascii="Times" w:hAnsi="Times"/>
          <w:iCs/>
        </w:rPr>
        <w:t xml:space="preserve"> along the great circle arc (e.g., </w:t>
      </w:r>
      <w:r w:rsidRPr="009461B5">
        <w:rPr>
          <w:rFonts w:ascii="Times" w:hAnsi="Times"/>
          <w:i/>
          <w:iCs/>
        </w:rPr>
        <w:t>f</w:t>
      </w:r>
      <w:r>
        <w:rPr>
          <w:rFonts w:ascii="Times" w:hAnsi="Times"/>
          <w:iCs/>
        </w:rPr>
        <w:t xml:space="preserve">=0 when </w:t>
      </w:r>
      <w:proofErr w:type="spellStart"/>
      <w:r w:rsidRPr="00C9252D">
        <w:rPr>
          <w:rFonts w:ascii="Times" w:hAnsi="Times"/>
          <w:i/>
          <w:iCs/>
        </w:rPr>
        <w:t>P</w:t>
      </w:r>
      <w:r>
        <w:rPr>
          <w:rFonts w:ascii="Times" w:hAnsi="Times"/>
          <w:i/>
          <w:iCs/>
          <w:vertAlign w:val="subscript"/>
        </w:rPr>
        <w:t>New</w:t>
      </w:r>
      <w:proofErr w:type="spellEnd"/>
      <w:r>
        <w:rPr>
          <w:rFonts w:ascii="Times" w:hAnsi="Times"/>
          <w:iCs/>
        </w:rPr>
        <w:t xml:space="preserve"> is at </w:t>
      </w:r>
      <w:r w:rsidRPr="00C9252D">
        <w:rPr>
          <w:rFonts w:ascii="Times" w:hAnsi="Times"/>
          <w:i/>
          <w:iCs/>
        </w:rPr>
        <w:t>P</w:t>
      </w:r>
      <w:r w:rsidRPr="00C9252D">
        <w:rPr>
          <w:rFonts w:ascii="Times" w:hAnsi="Times"/>
          <w:i/>
          <w:iCs/>
          <w:vertAlign w:val="subscript"/>
        </w:rPr>
        <w:t>1</w:t>
      </w:r>
      <w:r>
        <w:rPr>
          <w:rFonts w:ascii="Times" w:hAnsi="Times"/>
          <w:iCs/>
        </w:rPr>
        <w:t xml:space="preserve">, </w:t>
      </w:r>
      <w:r w:rsidRPr="009461B5">
        <w:rPr>
          <w:rFonts w:ascii="Times" w:hAnsi="Times"/>
          <w:i/>
          <w:iCs/>
        </w:rPr>
        <w:t>f</w:t>
      </w:r>
      <w:r>
        <w:rPr>
          <w:rFonts w:ascii="Times" w:hAnsi="Times"/>
          <w:iCs/>
        </w:rPr>
        <w:t xml:space="preserve">=1 when </w:t>
      </w:r>
      <w:proofErr w:type="spellStart"/>
      <w:r w:rsidRPr="00C9252D">
        <w:rPr>
          <w:rFonts w:ascii="Times" w:hAnsi="Times"/>
          <w:i/>
          <w:iCs/>
        </w:rPr>
        <w:t>P</w:t>
      </w:r>
      <w:r>
        <w:rPr>
          <w:rFonts w:ascii="Times" w:hAnsi="Times"/>
          <w:i/>
          <w:iCs/>
          <w:vertAlign w:val="subscript"/>
        </w:rPr>
        <w:t>New</w:t>
      </w:r>
      <w:proofErr w:type="spellEnd"/>
      <w:r>
        <w:rPr>
          <w:rFonts w:ascii="Times" w:hAnsi="Times"/>
          <w:iCs/>
        </w:rPr>
        <w:t xml:space="preserve"> is at </w:t>
      </w:r>
      <w:r w:rsidRPr="00C9252D">
        <w:rPr>
          <w:rFonts w:ascii="Times" w:hAnsi="Times"/>
          <w:i/>
          <w:iCs/>
        </w:rPr>
        <w:t>P</w:t>
      </w:r>
      <w:r>
        <w:rPr>
          <w:rFonts w:ascii="Times" w:hAnsi="Times"/>
          <w:i/>
          <w:iCs/>
          <w:vertAlign w:val="subscript"/>
        </w:rPr>
        <w:t>2</w:t>
      </w:r>
      <w:r>
        <w:rPr>
          <w:rFonts w:ascii="Times" w:hAnsi="Times"/>
          <w:iCs/>
        </w:rPr>
        <w:t xml:space="preserve">). First, the angular distance </w:t>
      </w:r>
      <w:r w:rsidRPr="003C1DB9">
        <w:rPr>
          <w:rFonts w:ascii="Times" w:hAnsi="Times"/>
          <w:i/>
          <w:iCs/>
        </w:rPr>
        <w:t>θ</w:t>
      </w:r>
      <w:r>
        <w:rPr>
          <w:rFonts w:ascii="Times" w:hAnsi="Times"/>
          <w:iCs/>
        </w:rPr>
        <w:t xml:space="preserve"> between </w:t>
      </w:r>
      <w:r w:rsidRPr="00C9252D">
        <w:rPr>
          <w:rFonts w:ascii="Times" w:hAnsi="Times"/>
          <w:i/>
          <w:iCs/>
        </w:rPr>
        <w:t>P</w:t>
      </w:r>
      <w:r w:rsidRPr="00C9252D">
        <w:rPr>
          <w:rFonts w:ascii="Times" w:hAnsi="Times"/>
          <w:i/>
          <w:iCs/>
          <w:vertAlign w:val="subscript"/>
        </w:rPr>
        <w:t>1</w:t>
      </w:r>
      <w:r>
        <w:rPr>
          <w:rFonts w:ascii="Times" w:hAnsi="Times"/>
          <w:i/>
          <w:iCs/>
          <w:vertAlign w:val="subscript"/>
        </w:rPr>
        <w:t xml:space="preserve"> </w:t>
      </w:r>
      <w:r>
        <w:rPr>
          <w:rFonts w:ascii="Times" w:hAnsi="Times"/>
          <w:iCs/>
        </w:rPr>
        <w:t xml:space="preserve">and </w:t>
      </w:r>
      <w:r w:rsidRPr="00C9252D">
        <w:rPr>
          <w:rFonts w:ascii="Times" w:hAnsi="Times"/>
          <w:i/>
          <w:iCs/>
        </w:rPr>
        <w:t>P</w:t>
      </w:r>
      <w:r w:rsidRPr="00C9252D">
        <w:rPr>
          <w:rFonts w:ascii="Times" w:hAnsi="Times"/>
          <w:i/>
          <w:iCs/>
          <w:vertAlign w:val="subscript"/>
        </w:rPr>
        <w:t>2</w:t>
      </w:r>
      <w:r>
        <w:rPr>
          <w:rFonts w:ascii="Times" w:hAnsi="Times"/>
          <w:i/>
          <w:iCs/>
          <w:vertAlign w:val="subscript"/>
        </w:rPr>
        <w:t xml:space="preserve"> </w:t>
      </w:r>
      <w:r>
        <w:rPr>
          <w:rFonts w:ascii="Times" w:hAnsi="Times"/>
          <w:iCs/>
        </w:rPr>
        <w:t xml:space="preserve">are calculated using the </w:t>
      </w:r>
      <w:proofErr w:type="spellStart"/>
      <w:r w:rsidRPr="003C1DB9">
        <w:rPr>
          <w:rFonts w:ascii="Times" w:hAnsi="Times"/>
          <w:iCs/>
        </w:rPr>
        <w:t>haversine</w:t>
      </w:r>
      <w:proofErr w:type="spellEnd"/>
      <w:r>
        <w:rPr>
          <w:rFonts w:ascii="Times" w:hAnsi="Times"/>
          <w:iCs/>
        </w:rPr>
        <w:t xml:space="preserve"> formula: </w:t>
      </w:r>
    </w:p>
    <w:p w14:paraId="640923C6" w14:textId="77777777" w:rsidR="00BF1578" w:rsidRPr="00DB2458" w:rsidRDefault="00BF1578" w:rsidP="00BF1578">
      <w:pPr>
        <w:rPr>
          <w:rFonts w:ascii="Times" w:hAnsi="Times"/>
          <w:iCs/>
        </w:rPr>
      </w:pPr>
      <m:oMath>
        <m:r>
          <w:rPr>
            <w:rFonts w:ascii="Cambria Math" w:hAnsi="Cambria Math"/>
          </w:rPr>
          <m:t>θ=2</m:t>
        </m:r>
        <m:r>
          <m:rPr>
            <m:sty m:val="p"/>
          </m:rPr>
          <w:rPr>
            <w:rFonts w:ascii="Cambria Math" w:hAnsi="Cambria Math"/>
          </w:rPr>
          <m:t>arcsin</m:t>
        </m:r>
        <m:rad>
          <m:radPr>
            <m:degHide m:val="1"/>
            <m:ctrlPr>
              <w:rPr>
                <w:rFonts w:ascii="Cambria Math" w:hAnsi="Cambria Math"/>
                <w:i/>
                <w:iCs/>
              </w:rPr>
            </m:ctrlPr>
          </m:radPr>
          <m:deg/>
          <m:e>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 xml:space="preserve">sin </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m:rPr>
                            <m:sty m:val="p"/>
                          </m:rPr>
                          <w:rPr>
                            <w:rFonts w:ascii="Cambria Math" w:hAnsi="Cambria Math"/>
                            <w:color w:val="333333"/>
                            <w:sz w:val="22"/>
                            <w:szCs w:val="22"/>
                            <w:shd w:val="clear" w:color="auto" w:fill="FFFFFF"/>
                          </w:rPr>
                          <m:t>Δ</m:t>
                        </m:r>
                        <m:r>
                          <w:rPr>
                            <w:rFonts w:ascii="Cambria Math" w:hAnsi="Cambria Math"/>
                            <w:color w:val="333333"/>
                            <w:sz w:val="22"/>
                            <w:szCs w:val="22"/>
                            <w:shd w:val="clear" w:color="auto" w:fill="FFFFFF"/>
                          </w:rPr>
                          <m:t>φ</m:t>
                        </m:r>
                      </m:num>
                      <m:den>
                        <m:r>
                          <w:rPr>
                            <w:rFonts w:ascii="Cambria Math" w:hAnsi="Cambria Math"/>
                          </w:rPr>
                          <m:t>2</m:t>
                        </m:r>
                      </m:den>
                    </m:f>
                  </m:e>
                </m:d>
              </m:e>
            </m:func>
            <m:r>
              <w:rPr>
                <w:rFonts w:ascii="Cambria Math" w:hAnsi="Cambria Math"/>
              </w:rPr>
              <m:t>+</m:t>
            </m:r>
            <m:r>
              <m:rPr>
                <m:sty m:val="p"/>
              </m:rPr>
              <w:rPr>
                <w:rFonts w:ascii="Cambria Math" w:hAnsi="Cambria Math"/>
              </w:rPr>
              <m:t>cos</m:t>
            </m:r>
            <m:sSub>
              <m:sSubPr>
                <m:ctrlPr>
                  <w:rPr>
                    <w:rFonts w:ascii="Cambria Math" w:hAnsi="Cambria Math"/>
                    <w:i/>
                    <w:iCs/>
                  </w:rPr>
                </m:ctrlPr>
              </m:sSubPr>
              <m:e>
                <m:r>
                  <w:rPr>
                    <w:rFonts w:ascii="Cambria Math" w:hAnsi="Cambria Math"/>
                  </w:rPr>
                  <m:t>φ</m:t>
                </m:r>
              </m:e>
              <m:sub>
                <m:r>
                  <w:rPr>
                    <w:rFonts w:ascii="Cambria Math" w:hAnsi="Cambria Math"/>
                  </w:rPr>
                  <m:t>1</m:t>
                </m:r>
              </m:sub>
            </m:sSub>
            <m:r>
              <m:rPr>
                <m:sty m:val="p"/>
              </m:rPr>
              <w:rPr>
                <w:rFonts w:ascii="Cambria Math" w:hAnsi="Cambria Math"/>
              </w:rPr>
              <m:t>*cos</m:t>
            </m:r>
            <m:sSub>
              <m:sSubPr>
                <m:ctrlPr>
                  <w:rPr>
                    <w:rFonts w:ascii="Cambria Math" w:hAnsi="Cambria Math"/>
                    <w:i/>
                    <w:iCs/>
                  </w:rPr>
                </m:ctrlPr>
              </m:sSubPr>
              <m:e>
                <m:r>
                  <w:rPr>
                    <w:rFonts w:ascii="Cambria Math" w:hAnsi="Cambria Math"/>
                  </w:rPr>
                  <m:t>φ</m:t>
                </m:r>
              </m:e>
              <m:sub>
                <m:r>
                  <w:rPr>
                    <w:rFonts w:ascii="Cambria Math" w:hAnsi="Cambria Math"/>
                  </w:rPr>
                  <m:t>2</m:t>
                </m:r>
              </m:sub>
            </m:sSub>
            <m:r>
              <w:rPr>
                <w:rFonts w:ascii="Cambria Math" w:hAnsi="Cambria Math"/>
              </w:rPr>
              <m:t>*</m:t>
            </m:r>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d>
              <m:dPr>
                <m:ctrlPr>
                  <w:rPr>
                    <w:rFonts w:ascii="Cambria Math" w:hAnsi="Cambria Math"/>
                    <w:i/>
                    <w:iCs/>
                  </w:rPr>
                </m:ctrlPr>
              </m:dPr>
              <m:e>
                <m:f>
                  <m:fPr>
                    <m:ctrlPr>
                      <w:rPr>
                        <w:rFonts w:ascii="Cambria Math" w:hAnsi="Cambria Math"/>
                        <w:i/>
                        <w:iCs/>
                      </w:rPr>
                    </m:ctrlPr>
                  </m:fPr>
                  <m:num>
                    <m:r>
                      <m:rPr>
                        <m:sty m:val="p"/>
                      </m:rPr>
                      <w:rPr>
                        <w:rFonts w:ascii="Cambria Math" w:hAnsi="Cambria Math"/>
                        <w:color w:val="333333"/>
                        <w:sz w:val="22"/>
                        <w:szCs w:val="22"/>
                        <w:shd w:val="clear" w:color="auto" w:fill="FFFFFF"/>
                      </w:rPr>
                      <m:t>Δλ</m:t>
                    </m:r>
                  </m:num>
                  <m:den>
                    <m:r>
                      <w:rPr>
                        <w:rFonts w:ascii="Cambria Math" w:hAnsi="Cambria Math"/>
                      </w:rPr>
                      <m:t>2</m:t>
                    </m:r>
                  </m:den>
                </m:f>
              </m:e>
            </m:d>
          </m:e>
        </m:rad>
      </m:oMath>
      <w:r w:rsidRPr="00DB2458">
        <w:rPr>
          <w:rFonts w:ascii="Times" w:hAnsi="Times"/>
          <w:iCs/>
        </w:rPr>
        <w:t xml:space="preserve"> </w:t>
      </w:r>
      <w:r>
        <w:rPr>
          <w:rFonts w:ascii="Times" w:hAnsi="Times"/>
          <w:iCs/>
        </w:rPr>
        <w:t xml:space="preserve">                                            (3.2)</w:t>
      </w:r>
    </w:p>
    <w:p w14:paraId="4DAE5665" w14:textId="77777777" w:rsidR="00BF1578" w:rsidRDefault="00BF1578" w:rsidP="00BF1578">
      <w:pPr>
        <w:jc w:val="both"/>
        <w:rPr>
          <w:rFonts w:ascii="Times" w:hAnsi="Times"/>
          <w:iCs/>
        </w:rPr>
      </w:pPr>
      <w:r>
        <w:rPr>
          <w:rFonts w:ascii="Times" w:hAnsi="Times"/>
          <w:iCs/>
        </w:rPr>
        <w:t xml:space="preserve">where  </w:t>
      </w:r>
      <m:oMath>
        <m:r>
          <m:rPr>
            <m:sty m:val="p"/>
          </m:rPr>
          <w:rPr>
            <w:rFonts w:ascii="Cambria Math" w:hAnsi="Cambria Math"/>
            <w:color w:val="333333"/>
            <w:shd w:val="clear" w:color="auto" w:fill="FFFFFF"/>
          </w:rPr>
          <m:t>Δ</m:t>
        </m:r>
        <m:r>
          <w:rPr>
            <w:rFonts w:ascii="Cambria Math" w:hAnsi="Cambria Math"/>
            <w:color w:val="333333"/>
            <w:shd w:val="clear" w:color="auto" w:fill="FFFFFF"/>
          </w:rPr>
          <m:t>φ</m:t>
        </m:r>
        <m:r>
          <m:rPr>
            <m:sty m:val="p"/>
          </m:rPr>
          <w:rPr>
            <w:rFonts w:ascii="Cambria Math" w:hAnsi="Cambria Math"/>
            <w:color w:val="333333"/>
            <w:shd w:val="clear" w:color="auto" w:fill="FFFFFF"/>
          </w:rPr>
          <m:t>=</m:t>
        </m:r>
        <m:sSub>
          <m:sSubPr>
            <m:ctrlPr>
              <w:rPr>
                <w:rFonts w:ascii="Cambria Math" w:hAnsi="Cambria Math"/>
                <w:iCs/>
              </w:rPr>
            </m:ctrlPr>
          </m:sSubPr>
          <m:e>
            <m:r>
              <m:rPr>
                <m:nor/>
              </m:rPr>
              <w:rPr>
                <w:rFonts w:ascii="Cambria Math" w:hAnsi="Cambria Math"/>
                <w:i/>
                <w:color w:val="333333"/>
                <w:shd w:val="clear" w:color="auto" w:fill="FFFFFF"/>
              </w:rPr>
              <m:t>φ</m:t>
            </m:r>
          </m:e>
          <m:sub>
            <m:r>
              <m:rPr>
                <m:nor/>
              </m:rPr>
              <w:rPr>
                <w:rFonts w:ascii="Cambria Math" w:hAnsi="Cambria Math"/>
                <w:iCs/>
              </w:rPr>
              <m:t>1</m:t>
            </m:r>
          </m:sub>
        </m:sSub>
        <m:r>
          <m:rPr>
            <m:sty m:val="p"/>
          </m:rPr>
          <w:rPr>
            <w:rFonts w:ascii="Cambria Math" w:hAnsi="Cambria Math"/>
            <w:color w:val="333333"/>
            <w:shd w:val="clear" w:color="auto" w:fill="FFFFFF"/>
          </w:rPr>
          <m:t>-</m:t>
        </m:r>
        <m:sSub>
          <m:sSubPr>
            <m:ctrlPr>
              <w:rPr>
                <w:rFonts w:ascii="Cambria Math" w:hAnsi="Cambria Math"/>
                <w:iCs/>
              </w:rPr>
            </m:ctrlPr>
          </m:sSubPr>
          <m:e>
            <m:r>
              <w:rPr>
                <w:rFonts w:ascii="Cambria Math" w:hAnsi="Cambria Math"/>
                <w:color w:val="333333"/>
                <w:shd w:val="clear" w:color="auto" w:fill="FFFFFF"/>
              </w:rPr>
              <m:t>φ</m:t>
            </m:r>
          </m:e>
          <m:sub>
            <m:r>
              <m:rPr>
                <m:sty m:val="p"/>
              </m:rPr>
              <w:rPr>
                <w:rFonts w:ascii="Cambria Math" w:hAnsi="Cambria Math"/>
              </w:rPr>
              <m:t>2</m:t>
            </m:r>
          </m:sub>
        </m:sSub>
      </m:oMath>
      <w:r>
        <w:rPr>
          <w:rFonts w:ascii="Times" w:hAnsi="Times"/>
          <w:iCs/>
        </w:rPr>
        <w:t xml:space="preserve">, and </w:t>
      </w:r>
      <m:oMath>
        <m:r>
          <m:rPr>
            <m:sty m:val="p"/>
          </m:rPr>
          <w:rPr>
            <w:rFonts w:ascii="Cambria Math" w:hAnsi="Cambria Math"/>
            <w:color w:val="333333"/>
            <w:shd w:val="clear" w:color="auto" w:fill="FFFFFF"/>
          </w:rPr>
          <m:t>Δ</m:t>
        </m:r>
        <m:r>
          <w:rPr>
            <w:rFonts w:ascii="Cambria Math" w:hAnsi="Cambria Math"/>
            <w:color w:val="333333"/>
            <w:shd w:val="clear" w:color="auto" w:fill="FFFFFF"/>
          </w:rPr>
          <m:t>λ</m:t>
        </m:r>
        <m:r>
          <m:rPr>
            <m:sty m:val="p"/>
          </m:rPr>
          <w:rPr>
            <w:rFonts w:ascii="Cambria Math" w:hAnsi="Cambria Math"/>
            <w:color w:val="333333"/>
            <w:shd w:val="clear" w:color="auto" w:fill="FFFFFF"/>
          </w:rPr>
          <m:t>=</m:t>
        </m:r>
        <m:sSub>
          <m:sSubPr>
            <m:ctrlPr>
              <w:rPr>
                <w:rFonts w:ascii="Cambria Math" w:hAnsi="Cambria Math"/>
                <w:iCs/>
              </w:rPr>
            </m:ctrlPr>
          </m:sSubPr>
          <m:e>
            <m:r>
              <w:rPr>
                <w:rFonts w:ascii="Cambria Math" w:hAnsi="Cambria Math"/>
                <w:color w:val="333333"/>
                <w:shd w:val="clear" w:color="auto" w:fill="FFFFFF"/>
              </w:rPr>
              <m:t>λ</m:t>
            </m:r>
          </m:e>
          <m:sub>
            <m:r>
              <m:rPr>
                <m:sty m:val="p"/>
              </m:rPr>
              <w:rPr>
                <w:rFonts w:ascii="Cambria Math" w:hAnsi="Cambria Math"/>
              </w:rPr>
              <m:t>1</m:t>
            </m:r>
          </m:sub>
        </m:sSub>
        <m:r>
          <m:rPr>
            <m:sty m:val="p"/>
          </m:rPr>
          <w:rPr>
            <w:rFonts w:ascii="Cambria Math" w:hAnsi="Cambria Math"/>
            <w:color w:val="333333"/>
            <w:shd w:val="clear" w:color="auto" w:fill="FFFFFF"/>
          </w:rPr>
          <m:t>-</m:t>
        </m:r>
        <m:sSub>
          <m:sSubPr>
            <m:ctrlPr>
              <w:rPr>
                <w:rFonts w:ascii="Cambria Math" w:hAnsi="Cambria Math"/>
                <w:iCs/>
              </w:rPr>
            </m:ctrlPr>
          </m:sSubPr>
          <m:e>
            <m:r>
              <w:rPr>
                <w:rFonts w:ascii="Cambria Math" w:hAnsi="Cambria Math"/>
                <w:color w:val="333333"/>
                <w:shd w:val="clear" w:color="auto" w:fill="FFFFFF"/>
              </w:rPr>
              <m:t>λ</m:t>
            </m:r>
          </m:e>
          <m:sub>
            <m:r>
              <m:rPr>
                <m:sty m:val="p"/>
              </m:rPr>
              <w:rPr>
                <w:rFonts w:ascii="Cambria Math" w:hAnsi="Cambria Math"/>
              </w:rPr>
              <m:t>2</m:t>
            </m:r>
          </m:sub>
        </m:sSub>
      </m:oMath>
      <w:r>
        <w:rPr>
          <w:rFonts w:ascii="Times" w:hAnsi="Times"/>
          <w:iCs/>
        </w:rPr>
        <w:t xml:space="preserve">. Then the new coordinates </w:t>
      </w:r>
      <w:proofErr w:type="spellStart"/>
      <w:r w:rsidRPr="00DB2458">
        <w:rPr>
          <w:rFonts w:ascii="Times" w:hAnsi="Times"/>
          <w:i/>
          <w:iCs/>
        </w:rPr>
        <w:t>φ</w:t>
      </w:r>
      <w:r w:rsidRPr="00DB2458">
        <w:rPr>
          <w:rFonts w:ascii="Times" w:hAnsi="Times"/>
          <w:iCs/>
          <w:vertAlign w:val="subscript"/>
        </w:rPr>
        <w:t>New</w:t>
      </w:r>
      <w:proofErr w:type="spellEnd"/>
      <w:r>
        <w:rPr>
          <w:rFonts w:ascii="Times" w:hAnsi="Times"/>
          <w:iCs/>
        </w:rPr>
        <w:t xml:space="preserve"> and </w:t>
      </w:r>
      <w:proofErr w:type="spellStart"/>
      <w:r w:rsidRPr="00DB2458">
        <w:rPr>
          <w:rFonts w:ascii="Times" w:hAnsi="Times"/>
          <w:i/>
          <w:iCs/>
        </w:rPr>
        <w:t>λ</w:t>
      </w:r>
      <w:r w:rsidRPr="00DB2458">
        <w:rPr>
          <w:rFonts w:ascii="Times" w:hAnsi="Times"/>
          <w:iCs/>
          <w:vertAlign w:val="subscript"/>
        </w:rPr>
        <w:t>New</w:t>
      </w:r>
      <w:proofErr w:type="spellEnd"/>
      <w:r>
        <w:rPr>
          <w:rFonts w:ascii="Times" w:hAnsi="Times"/>
          <w:iCs/>
        </w:rPr>
        <w:t xml:space="preserve"> can be calculated: </w:t>
      </w:r>
    </w:p>
    <w:p w14:paraId="34353703" w14:textId="77777777" w:rsidR="00BF1578" w:rsidRDefault="00BF1578" w:rsidP="00BF1578">
      <w:pPr>
        <w:rPr>
          <w:rFonts w:ascii="Times" w:hAnsi="Times"/>
          <w:iCs/>
        </w:rPr>
      </w:pPr>
    </w:p>
    <w:p w14:paraId="788C2B27" w14:textId="77777777" w:rsidR="00BF1578" w:rsidRDefault="00BF1578" w:rsidP="00BF1578">
      <w:pPr>
        <w:rPr>
          <w:rFonts w:ascii="Times" w:hAnsi="Times"/>
          <w:iCs/>
        </w:rPr>
      </w:pPr>
      <m:oMath>
        <m:r>
          <w:rPr>
            <w:rFonts w:ascii="Cambria Math" w:hAnsi="Cambria Math"/>
          </w:rPr>
          <w:lastRenderedPageBreak/>
          <m:t>a=</m:t>
        </m:r>
        <m:f>
          <m:fPr>
            <m:ctrlPr>
              <w:rPr>
                <w:rFonts w:ascii="Cambria Math" w:hAnsi="Cambria Math"/>
                <w:iCs/>
              </w:rPr>
            </m:ctrlPr>
          </m:fPr>
          <m:num>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d>
                      <m:dPr>
                        <m:ctrlPr>
                          <w:rPr>
                            <w:rFonts w:ascii="Cambria Math" w:hAnsi="Cambria Math"/>
                            <w:i/>
                            <w:iCs/>
                          </w:rPr>
                        </m:ctrlPr>
                      </m:dPr>
                      <m:e>
                        <m:r>
                          <w:rPr>
                            <w:rFonts w:ascii="Cambria Math" w:hAnsi="Cambria Math"/>
                          </w:rPr>
                          <m:t>1-f</m:t>
                        </m:r>
                      </m:e>
                    </m:d>
                    <m:r>
                      <w:rPr>
                        <w:rFonts w:ascii="Cambria Math" w:hAnsi="Cambria Math"/>
                      </w:rPr>
                      <m:t>*θ</m:t>
                    </m:r>
                  </m:e>
                </m:d>
              </m:e>
            </m:func>
          </m:num>
          <m:den>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den>
        </m:f>
      </m:oMath>
      <w:r>
        <w:rPr>
          <w:rFonts w:ascii="Times" w:hAnsi="Times"/>
          <w:iCs/>
        </w:rPr>
        <w:t xml:space="preserve">                                                                                                          (3.3)</w:t>
      </w:r>
    </w:p>
    <w:p w14:paraId="346078CC" w14:textId="77777777" w:rsidR="00BF1578" w:rsidRDefault="00BF1578" w:rsidP="00BF1578">
      <w:pPr>
        <w:rPr>
          <w:rFonts w:ascii="Times" w:hAnsi="Times"/>
          <w:iCs/>
        </w:rPr>
      </w:pPr>
      <m:oMath>
        <m:r>
          <w:rPr>
            <w:rFonts w:ascii="Cambria Math" w:hAnsi="Cambria Math"/>
          </w:rPr>
          <m:t>b=</m:t>
        </m:r>
        <m:f>
          <m:fPr>
            <m:ctrlPr>
              <w:rPr>
                <w:rFonts w:ascii="Cambria Math" w:hAnsi="Cambria Math"/>
                <w:iCs/>
              </w:rPr>
            </m:ctrlPr>
          </m:fPr>
          <m:num>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fθ</m:t>
                    </m:r>
                  </m:e>
                </m:d>
              </m:e>
            </m:func>
          </m:num>
          <m:den>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den>
        </m:f>
      </m:oMath>
      <w:r>
        <w:rPr>
          <w:rFonts w:ascii="Times" w:hAnsi="Times"/>
          <w:iCs/>
        </w:rPr>
        <w:t xml:space="preserve">                                                                                                                  (3.4)</w:t>
      </w:r>
    </w:p>
    <w:p w14:paraId="7406E6E0" w14:textId="77777777" w:rsidR="00BF1578" w:rsidRPr="00DB2458" w:rsidRDefault="00BF1578" w:rsidP="00BF1578">
      <w:pPr>
        <w:rPr>
          <w:rFonts w:ascii="Times" w:hAnsi="Times"/>
          <w:iCs/>
        </w:rPr>
      </w:pPr>
      <m:oMath>
        <m:r>
          <w:rPr>
            <w:rFonts w:ascii="Cambria Math" w:hAnsi="Cambria Math"/>
          </w:rPr>
          <m:t>x=</m:t>
        </m:r>
        <m:func>
          <m:funcPr>
            <m:ctrlPr>
              <w:rPr>
                <w:rFonts w:ascii="Cambria Math" w:hAnsi="Cambria Math"/>
                <w:i/>
                <w:iCs/>
              </w:rPr>
            </m:ctrlPr>
          </m:funcPr>
          <m:fName>
            <m:r>
              <m:rPr>
                <m:sty m:val="p"/>
              </m:rPr>
              <w:rPr>
                <w:rFonts w:ascii="Cambria Math" w:hAnsi="Cambria Math"/>
              </w:rPr>
              <m:t>a*cos</m:t>
            </m:r>
          </m:fName>
          <m:e>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m:t>
            </m:r>
            <m:func>
              <m:funcPr>
                <m:ctrlPr>
                  <w:rPr>
                    <w:rFonts w:ascii="Cambria Math" w:hAnsi="Cambria Math"/>
                    <w:i/>
                    <w:iCs/>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e>
            </m:func>
          </m:e>
        </m:func>
        <m:r>
          <w:rPr>
            <w:rFonts w:ascii="Cambria Math" w:hAnsi="Cambria Math"/>
          </w:rPr>
          <m:t>b*</m:t>
        </m:r>
        <m:func>
          <m:funcPr>
            <m:ctrlPr>
              <w:rPr>
                <w:rFonts w:ascii="Cambria Math" w:hAnsi="Cambria Math"/>
                <w:i/>
                <w:iCs/>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φ</m:t>
                </m:r>
              </m:e>
              <m:sub>
                <m:r>
                  <w:rPr>
                    <w:rFonts w:ascii="Cambria Math" w:hAnsi="Cambria Math"/>
                  </w:rPr>
                  <m:t>2</m:t>
                </m:r>
              </m:sub>
            </m:sSub>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λ</m:t>
                </m:r>
              </m:e>
              <m:sub>
                <m:r>
                  <w:rPr>
                    <w:rFonts w:ascii="Cambria Math" w:hAnsi="Cambria Math"/>
                  </w:rPr>
                  <m:t>2</m:t>
                </m:r>
              </m:sub>
            </m:sSub>
          </m:e>
        </m:func>
      </m:oMath>
      <w:r>
        <w:rPr>
          <w:rFonts w:ascii="Times" w:hAnsi="Times"/>
          <w:iCs/>
        </w:rPr>
        <w:t xml:space="preserve">                                                           (3.5)   </w:t>
      </w:r>
    </w:p>
    <w:p w14:paraId="47D40521" w14:textId="77777777" w:rsidR="00BF1578" w:rsidRPr="00DB2458" w:rsidRDefault="00BF1578" w:rsidP="00BF1578">
      <w:pPr>
        <w:rPr>
          <w:rFonts w:ascii="Times" w:hAnsi="Times"/>
          <w:iCs/>
        </w:rPr>
      </w:pPr>
      <m:oMath>
        <m:r>
          <w:rPr>
            <w:rFonts w:ascii="Cambria Math" w:hAnsi="Cambria Math"/>
          </w:rPr>
          <m:t>y=</m:t>
        </m:r>
        <m:func>
          <m:funcPr>
            <m:ctrlPr>
              <w:rPr>
                <w:rFonts w:ascii="Cambria Math" w:hAnsi="Cambria Math"/>
                <w:i/>
                <w:iCs/>
              </w:rPr>
            </m:ctrlPr>
          </m:funcPr>
          <m:fName>
            <m:r>
              <m:rPr>
                <m:sty m:val="p"/>
              </m:rPr>
              <w:rPr>
                <w:rFonts w:ascii="Cambria Math" w:hAnsi="Cambria Math"/>
              </w:rPr>
              <m:t>a*cos</m:t>
            </m:r>
          </m:fName>
          <m:e>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m:t>
            </m:r>
            <m:func>
              <m:funcPr>
                <m:ctrlPr>
                  <w:rPr>
                    <w:rFonts w:ascii="Cambria Math" w:hAnsi="Cambria Math"/>
                    <w:i/>
                    <w:iCs/>
                  </w:rPr>
                </m:ctrlPr>
              </m:funcPr>
              <m:fName>
                <m:r>
                  <m:rPr>
                    <m:sty m:val="p"/>
                  </m:rPr>
                  <w:rPr>
                    <w:rFonts w:ascii="Cambria Math" w:hAnsi="Cambria Math"/>
                  </w:rPr>
                  <m:t>sin</m:t>
                </m:r>
              </m:fName>
              <m:e>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e>
            </m:func>
          </m:e>
        </m:func>
        <m:r>
          <w:rPr>
            <w:rFonts w:ascii="Cambria Math" w:hAnsi="Cambria Math"/>
          </w:rPr>
          <m:t>b*</m:t>
        </m:r>
        <m:func>
          <m:funcPr>
            <m:ctrlPr>
              <w:rPr>
                <w:rFonts w:ascii="Cambria Math" w:hAnsi="Cambria Math"/>
                <w:i/>
                <w:iCs/>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φ</m:t>
                </m:r>
              </m:e>
              <m:sub>
                <m:r>
                  <w:rPr>
                    <w:rFonts w:ascii="Cambria Math" w:hAnsi="Cambria Math"/>
                  </w:rPr>
                  <m:t>2</m:t>
                </m:r>
              </m:sub>
            </m:sSub>
          </m:e>
        </m:func>
        <m:r>
          <w:rPr>
            <w:rFonts w:ascii="Cambria Math" w:hAnsi="Cambria Math"/>
          </w:rPr>
          <m:t>*</m:t>
        </m:r>
        <m:func>
          <m:funcPr>
            <m:ctrlPr>
              <w:rPr>
                <w:rFonts w:ascii="Cambria Math" w:hAnsi="Cambria Math"/>
                <w:i/>
                <w:iCs/>
              </w:rPr>
            </m:ctrlPr>
          </m:funcPr>
          <m:fName>
            <m:r>
              <m:rPr>
                <m:sty m:val="p"/>
              </m:rPr>
              <w:rPr>
                <w:rFonts w:ascii="Cambria Math" w:hAnsi="Cambria Math"/>
              </w:rPr>
              <m:t>sin</m:t>
            </m:r>
          </m:fName>
          <m:e>
            <m:sSub>
              <m:sSubPr>
                <m:ctrlPr>
                  <w:rPr>
                    <w:rFonts w:ascii="Cambria Math" w:hAnsi="Cambria Math"/>
                    <w:i/>
                    <w:iCs/>
                  </w:rPr>
                </m:ctrlPr>
              </m:sSubPr>
              <m:e>
                <m:r>
                  <w:rPr>
                    <w:rFonts w:ascii="Cambria Math" w:hAnsi="Cambria Math"/>
                  </w:rPr>
                  <m:t>λ</m:t>
                </m:r>
              </m:e>
              <m:sub>
                <m:r>
                  <w:rPr>
                    <w:rFonts w:ascii="Cambria Math" w:hAnsi="Cambria Math"/>
                  </w:rPr>
                  <m:t>2</m:t>
                </m:r>
              </m:sub>
            </m:sSub>
          </m:e>
        </m:func>
      </m:oMath>
      <w:r>
        <w:rPr>
          <w:rFonts w:ascii="Times" w:hAnsi="Times"/>
          <w:iCs/>
        </w:rPr>
        <w:t xml:space="preserve">                                                            (3.6)</w:t>
      </w:r>
    </w:p>
    <w:p w14:paraId="2BD5903E" w14:textId="77777777" w:rsidR="00BF1578" w:rsidRPr="00DB2458" w:rsidRDefault="00BF1578" w:rsidP="00BF1578">
      <w:pPr>
        <w:rPr>
          <w:rFonts w:ascii="Times" w:hAnsi="Times"/>
          <w:iCs/>
        </w:rPr>
      </w:pPr>
      <m:oMath>
        <m:r>
          <w:rPr>
            <w:rFonts w:ascii="Cambria Math" w:hAnsi="Cambria Math"/>
          </w:rPr>
          <m:t>z=</m:t>
        </m:r>
        <m:func>
          <m:funcPr>
            <m:ctrlPr>
              <w:rPr>
                <w:rFonts w:ascii="Cambria Math" w:hAnsi="Cambria Math"/>
                <w:i/>
                <w:iCs/>
              </w:rPr>
            </m:ctrlPr>
          </m:funcPr>
          <m:fName>
            <m:r>
              <m:rPr>
                <m:sty m:val="p"/>
              </m:rPr>
              <w:rPr>
                <w:rFonts w:ascii="Cambria Math" w:hAnsi="Cambria Math"/>
              </w:rPr>
              <m:t>a*sin</m:t>
            </m:r>
          </m:fName>
          <m:e>
            <m:sSub>
              <m:sSubPr>
                <m:ctrlPr>
                  <w:rPr>
                    <w:rFonts w:ascii="Cambria Math" w:hAnsi="Cambria Math"/>
                    <w:i/>
                    <w:iCs/>
                  </w:rPr>
                </m:ctrlPr>
              </m:sSubPr>
              <m:e>
                <m:r>
                  <w:rPr>
                    <w:rFonts w:ascii="Cambria Math" w:hAnsi="Cambria Math"/>
                  </w:rPr>
                  <m:t>φ</m:t>
                </m:r>
              </m:e>
              <m:sub>
                <m:r>
                  <w:rPr>
                    <w:rFonts w:ascii="Cambria Math" w:hAnsi="Cambria Math"/>
                  </w:rPr>
                  <m:t>1</m:t>
                </m:r>
              </m:sub>
            </m:sSub>
          </m:e>
        </m:func>
        <m:r>
          <w:rPr>
            <w:rFonts w:ascii="Cambria Math" w:hAnsi="Cambria Math"/>
          </w:rPr>
          <m:t>+b*</m:t>
        </m:r>
        <m:func>
          <m:funcPr>
            <m:ctrlPr>
              <w:rPr>
                <w:rFonts w:ascii="Cambria Math" w:hAnsi="Cambria Math"/>
                <w:i/>
                <w:iCs/>
              </w:rPr>
            </m:ctrlPr>
          </m:funcPr>
          <m:fName>
            <m:r>
              <m:rPr>
                <m:sty m:val="p"/>
              </m:rPr>
              <w:rPr>
                <w:rFonts w:ascii="Cambria Math" w:hAnsi="Cambria Math"/>
              </w:rPr>
              <m:t>sin</m:t>
            </m:r>
          </m:fName>
          <m:e>
            <m:sSub>
              <m:sSubPr>
                <m:ctrlPr>
                  <w:rPr>
                    <w:rFonts w:ascii="Cambria Math" w:hAnsi="Cambria Math"/>
                    <w:i/>
                    <w:iCs/>
                  </w:rPr>
                </m:ctrlPr>
              </m:sSubPr>
              <m:e>
                <m:r>
                  <w:rPr>
                    <w:rFonts w:ascii="Cambria Math" w:hAnsi="Cambria Math"/>
                  </w:rPr>
                  <m:t>φ</m:t>
                </m:r>
              </m:e>
              <m:sub>
                <m:r>
                  <w:rPr>
                    <w:rFonts w:ascii="Cambria Math" w:hAnsi="Cambria Math"/>
                  </w:rPr>
                  <m:t>2</m:t>
                </m:r>
              </m:sub>
            </m:sSub>
          </m:e>
        </m:func>
      </m:oMath>
      <w:r>
        <w:rPr>
          <w:rFonts w:ascii="Times" w:hAnsi="Times"/>
          <w:iCs/>
        </w:rPr>
        <w:t xml:space="preserve">                                                                                        (3.7)  </w:t>
      </w:r>
    </w:p>
    <w:p w14:paraId="3B0B586A" w14:textId="77777777" w:rsidR="00BF1578" w:rsidRPr="009461B5" w:rsidRDefault="00F6352E" w:rsidP="00BF1578">
      <w:pPr>
        <w:rPr>
          <w:rFonts w:ascii="Times" w:hAnsi="Times"/>
          <w:iCs/>
        </w:rPr>
      </w:pPr>
      <m:oMath>
        <m:sSub>
          <m:sSubPr>
            <m:ctrlPr>
              <w:rPr>
                <w:rFonts w:ascii="Cambria Math" w:hAnsi="Cambria Math"/>
                <w:i/>
                <w:iCs/>
                <w:sz w:val="20"/>
                <w:szCs w:val="16"/>
              </w:rPr>
            </m:ctrlPr>
          </m:sSubPr>
          <m:e>
            <m:r>
              <w:rPr>
                <w:rFonts w:ascii="Cambria Math" w:hAnsi="Cambria Math"/>
                <w:sz w:val="20"/>
                <w:szCs w:val="16"/>
              </w:rPr>
              <m:t>φ</m:t>
            </m:r>
          </m:e>
          <m:sub>
            <m:r>
              <w:rPr>
                <w:rFonts w:ascii="Cambria Math" w:hAnsi="Cambria Math"/>
                <w:sz w:val="22"/>
                <w:szCs w:val="16"/>
              </w:rPr>
              <m:t>New</m:t>
            </m:r>
          </m:sub>
        </m:sSub>
        <m:r>
          <w:rPr>
            <w:rFonts w:ascii="Cambria Math" w:hAnsi="Cambria Math"/>
            <w:sz w:val="20"/>
            <w:szCs w:val="16"/>
          </w:rPr>
          <m:t>=</m:t>
        </m:r>
        <m:r>
          <m:rPr>
            <m:sty m:val="p"/>
          </m:rPr>
          <w:rPr>
            <w:rFonts w:ascii="Cambria Math" w:hAnsi="Cambria Math"/>
            <w:sz w:val="20"/>
            <w:szCs w:val="16"/>
          </w:rPr>
          <m:t>atan</m:t>
        </m:r>
        <m:func>
          <m:funcPr>
            <m:ctrlPr>
              <w:rPr>
                <w:rFonts w:ascii="Cambria Math" w:hAnsi="Cambria Math"/>
                <w:iCs/>
                <w:sz w:val="20"/>
                <w:szCs w:val="16"/>
              </w:rPr>
            </m:ctrlPr>
          </m:funcPr>
          <m:fName>
            <m:r>
              <m:rPr>
                <m:sty m:val="p"/>
              </m:rPr>
              <w:rPr>
                <w:rFonts w:ascii="Cambria Math" w:hAnsi="Cambria Math"/>
                <w:sz w:val="20"/>
                <w:szCs w:val="16"/>
              </w:rPr>
              <m:t>2</m:t>
            </m:r>
          </m:fName>
          <m:e>
            <m:d>
              <m:dPr>
                <m:ctrlPr>
                  <w:rPr>
                    <w:rFonts w:ascii="Cambria Math" w:hAnsi="Cambria Math"/>
                    <w:i/>
                    <w:iCs/>
                    <w:sz w:val="20"/>
                    <w:szCs w:val="16"/>
                  </w:rPr>
                </m:ctrlPr>
              </m:dPr>
              <m:e>
                <m:r>
                  <w:rPr>
                    <w:rFonts w:ascii="Cambria Math" w:hAnsi="Cambria Math"/>
                    <w:sz w:val="20"/>
                    <w:szCs w:val="16"/>
                  </w:rPr>
                  <m:t xml:space="preserve">z, </m:t>
                </m:r>
                <m:rad>
                  <m:radPr>
                    <m:degHide m:val="1"/>
                    <m:ctrlPr>
                      <w:rPr>
                        <w:rFonts w:ascii="Cambria Math" w:hAnsi="Cambria Math"/>
                        <w:i/>
                        <w:iCs/>
                        <w:sz w:val="20"/>
                        <w:szCs w:val="16"/>
                      </w:rPr>
                    </m:ctrlPr>
                  </m:radPr>
                  <m:deg/>
                  <m:e>
                    <m:sSup>
                      <m:sSupPr>
                        <m:ctrlPr>
                          <w:rPr>
                            <w:rFonts w:ascii="Cambria Math" w:hAnsi="Cambria Math"/>
                            <w:i/>
                            <w:iCs/>
                            <w:sz w:val="20"/>
                            <w:szCs w:val="16"/>
                          </w:rPr>
                        </m:ctrlPr>
                      </m:sSupPr>
                      <m:e>
                        <m:r>
                          <w:rPr>
                            <w:rFonts w:ascii="Cambria Math" w:hAnsi="Cambria Math"/>
                            <w:sz w:val="20"/>
                            <w:szCs w:val="16"/>
                          </w:rPr>
                          <m:t>x</m:t>
                        </m:r>
                      </m:e>
                      <m:sup>
                        <m:r>
                          <w:rPr>
                            <w:rFonts w:ascii="Cambria Math" w:hAnsi="Cambria Math"/>
                            <w:sz w:val="20"/>
                            <w:szCs w:val="16"/>
                          </w:rPr>
                          <m:t>2</m:t>
                        </m:r>
                      </m:sup>
                    </m:sSup>
                    <m:r>
                      <w:rPr>
                        <w:rFonts w:ascii="Cambria Math" w:hAnsi="Cambria Math"/>
                        <w:sz w:val="20"/>
                        <w:szCs w:val="16"/>
                      </w:rPr>
                      <m:t>+</m:t>
                    </m:r>
                    <m:sSup>
                      <m:sSupPr>
                        <m:ctrlPr>
                          <w:rPr>
                            <w:rFonts w:ascii="Cambria Math" w:hAnsi="Cambria Math"/>
                            <w:i/>
                            <w:iCs/>
                            <w:sz w:val="20"/>
                            <w:szCs w:val="16"/>
                          </w:rPr>
                        </m:ctrlPr>
                      </m:sSupPr>
                      <m:e>
                        <m:r>
                          <w:rPr>
                            <w:rFonts w:ascii="Cambria Math" w:hAnsi="Cambria Math"/>
                            <w:sz w:val="20"/>
                            <w:szCs w:val="16"/>
                          </w:rPr>
                          <m:t>y</m:t>
                        </m:r>
                      </m:e>
                      <m:sup>
                        <m:r>
                          <w:rPr>
                            <w:rFonts w:ascii="Cambria Math" w:hAnsi="Cambria Math"/>
                            <w:sz w:val="20"/>
                            <w:szCs w:val="16"/>
                          </w:rPr>
                          <m:t>2</m:t>
                        </m:r>
                      </m:sup>
                    </m:sSup>
                  </m:e>
                </m:rad>
              </m:e>
            </m:d>
          </m:e>
        </m:func>
      </m:oMath>
      <w:r w:rsidR="00BF1578">
        <w:rPr>
          <w:rFonts w:ascii="Times" w:hAnsi="Times"/>
          <w:iCs/>
        </w:rPr>
        <w:t xml:space="preserve">                                                                                            (3.8)</w:t>
      </w:r>
    </w:p>
    <w:p w14:paraId="3D4BB5B2" w14:textId="77777777" w:rsidR="00BF1578" w:rsidRPr="009461B5" w:rsidRDefault="00F6352E" w:rsidP="00BF1578">
      <w:pPr>
        <w:rPr>
          <w:rFonts w:ascii="Times" w:hAnsi="Times"/>
          <w:iCs/>
        </w:rPr>
      </w:pPr>
      <m:oMath>
        <m:sSub>
          <m:sSubPr>
            <m:ctrlPr>
              <w:rPr>
                <w:rFonts w:ascii="Cambria Math" w:hAnsi="Cambria Math"/>
                <w:i/>
                <w:iCs/>
              </w:rPr>
            </m:ctrlPr>
          </m:sSubPr>
          <m:e>
            <m:r>
              <w:rPr>
                <w:rFonts w:ascii="Cambria Math" w:hAnsi="Cambria Math"/>
              </w:rPr>
              <m:t>λ</m:t>
            </m:r>
          </m:e>
          <m:sub>
            <m:r>
              <w:rPr>
                <w:rFonts w:ascii="Cambria Math" w:hAnsi="Cambria Math"/>
              </w:rPr>
              <m:t>New</m:t>
            </m:r>
          </m:sub>
        </m:sSub>
        <m:r>
          <w:rPr>
            <w:rFonts w:ascii="Cambria Math" w:hAnsi="Cambria Math"/>
          </w:rPr>
          <m:t>=</m:t>
        </m:r>
        <m:r>
          <m:rPr>
            <m:sty m:val="p"/>
          </m:rPr>
          <w:rPr>
            <w:rFonts w:ascii="Cambria Math" w:hAnsi="Cambria Math"/>
          </w:rPr>
          <m:t>atan</m:t>
        </m:r>
        <m:func>
          <m:funcPr>
            <m:ctrlPr>
              <w:rPr>
                <w:rFonts w:ascii="Cambria Math" w:hAnsi="Cambria Math"/>
                <w:iCs/>
              </w:rPr>
            </m:ctrlPr>
          </m:funcPr>
          <m:fName>
            <m:r>
              <m:rPr>
                <m:sty m:val="p"/>
              </m:rPr>
              <w:rPr>
                <w:rFonts w:ascii="Cambria Math" w:hAnsi="Cambria Math"/>
              </w:rPr>
              <m:t>2</m:t>
            </m:r>
          </m:fName>
          <m:e>
            <m:d>
              <m:dPr>
                <m:ctrlPr>
                  <w:rPr>
                    <w:rFonts w:ascii="Cambria Math" w:hAnsi="Cambria Math"/>
                    <w:i/>
                    <w:iCs/>
                  </w:rPr>
                </m:ctrlPr>
              </m:dPr>
              <m:e>
                <m:r>
                  <w:rPr>
                    <w:rFonts w:ascii="Cambria Math" w:hAnsi="Cambria Math"/>
                  </w:rPr>
                  <m:t>y, x</m:t>
                </m:r>
              </m:e>
            </m:d>
          </m:e>
        </m:func>
      </m:oMath>
      <w:r w:rsidR="00BF1578">
        <w:rPr>
          <w:rFonts w:ascii="Times" w:hAnsi="Times"/>
          <w:iCs/>
        </w:rPr>
        <w:t xml:space="preserve">                                                                                                   (3.9) </w:t>
      </w:r>
    </w:p>
    <w:p w14:paraId="1C8649AE" w14:textId="77777777" w:rsidR="00BF1578" w:rsidRPr="009461B5" w:rsidRDefault="00BF1578" w:rsidP="00BF1578">
      <w:pPr>
        <w:rPr>
          <w:rFonts w:ascii="Times" w:hAnsi="Times"/>
          <w:iCs/>
        </w:rPr>
      </w:pPr>
    </w:p>
    <w:p w14:paraId="66C54DC8" w14:textId="77777777" w:rsidR="00BF1578" w:rsidRDefault="00BF1578" w:rsidP="00BF1578">
      <w:pPr>
        <w:rPr>
          <w:rFonts w:ascii="Times" w:hAnsi="Times"/>
          <w:iCs/>
        </w:rPr>
      </w:pPr>
      <w:r>
        <w:rPr>
          <w:rFonts w:ascii="Times" w:hAnsi="Times"/>
          <w:iCs/>
        </w:rPr>
        <w:t xml:space="preserve">This method can also be used for extrapolation, when </w:t>
      </w:r>
      <m:oMath>
        <m:r>
          <w:rPr>
            <w:rFonts w:ascii="Cambria Math" w:hAnsi="Cambria Math"/>
          </w:rPr>
          <m:t>f&lt;0</m:t>
        </m:r>
      </m:oMath>
      <w:r>
        <w:rPr>
          <w:rFonts w:ascii="Times" w:hAnsi="Times"/>
          <w:iCs/>
        </w:rPr>
        <w:t xml:space="preserve"> or </w:t>
      </w:r>
      <m:oMath>
        <m:r>
          <w:rPr>
            <w:rFonts w:ascii="Cambria Math" w:hAnsi="Cambria Math"/>
          </w:rPr>
          <m:t>f&gt;1</m:t>
        </m:r>
      </m:oMath>
      <w:r>
        <w:rPr>
          <w:rFonts w:ascii="Times" w:hAnsi="Times"/>
          <w:iCs/>
        </w:rPr>
        <w:t xml:space="preserve">. The extrapolation is used to estimate the first and last row, and the last column of each scan. </w:t>
      </w:r>
    </w:p>
    <w:p w14:paraId="3A45ECFD" w14:textId="77777777" w:rsidR="00BF1578" w:rsidRPr="00C13E0D" w:rsidRDefault="00BF1578" w:rsidP="00BF1578">
      <w:pPr>
        <w:ind w:firstLine="720"/>
        <w:jc w:val="both"/>
        <w:rPr>
          <w:rFonts w:ascii="Times" w:hAnsi="Times"/>
          <w:iCs/>
        </w:rPr>
      </w:pPr>
      <w:r>
        <w:rPr>
          <w:rFonts w:ascii="Times" w:hAnsi="Times"/>
          <w:iCs/>
        </w:rPr>
        <w:t xml:space="preserve">For a bilinear interpolation, it does not matter whether the value at </w:t>
      </w:r>
      <w:r w:rsidRPr="000F0DB6">
        <w:rPr>
          <w:rFonts w:ascii="Times" w:hAnsi="Times"/>
          <w:i/>
          <w:iCs/>
        </w:rPr>
        <w:t>P</w:t>
      </w:r>
      <w:r>
        <w:rPr>
          <w:rFonts w:ascii="Times" w:hAnsi="Times"/>
          <w:iCs/>
        </w:rPr>
        <w:t xml:space="preserve"> is estimated from </w:t>
      </w:r>
      <w:r>
        <w:rPr>
          <w:rFonts w:ascii="Times" w:hAnsi="Times"/>
          <w:i/>
          <w:iCs/>
        </w:rPr>
        <w:t>B</w:t>
      </w:r>
      <w:r>
        <w:rPr>
          <w:rFonts w:ascii="Times" w:hAnsi="Times"/>
          <w:i/>
          <w:iCs/>
          <w:vertAlign w:val="subscript"/>
        </w:rPr>
        <w:t xml:space="preserve">1 </w:t>
      </w:r>
      <w:r>
        <w:rPr>
          <w:rFonts w:ascii="Times" w:hAnsi="Times"/>
        </w:rPr>
        <w:t xml:space="preserve">and </w:t>
      </w:r>
      <w:r>
        <w:rPr>
          <w:rFonts w:ascii="Times" w:hAnsi="Times"/>
          <w:i/>
          <w:iCs/>
        </w:rPr>
        <w:t>B</w:t>
      </w:r>
      <w:r>
        <w:rPr>
          <w:rFonts w:ascii="Times" w:hAnsi="Times"/>
          <w:i/>
          <w:iCs/>
          <w:vertAlign w:val="subscript"/>
        </w:rPr>
        <w:t>2</w:t>
      </w:r>
      <w:r>
        <w:rPr>
          <w:rFonts w:ascii="Times" w:hAnsi="Times"/>
          <w:iCs/>
        </w:rPr>
        <w:t xml:space="preserve">, or </w:t>
      </w:r>
      <w:r>
        <w:rPr>
          <w:rFonts w:ascii="Times" w:hAnsi="Times"/>
          <w:i/>
          <w:iCs/>
        </w:rPr>
        <w:t>C</w:t>
      </w:r>
      <w:r>
        <w:rPr>
          <w:rFonts w:ascii="Times" w:hAnsi="Times"/>
          <w:i/>
          <w:iCs/>
          <w:vertAlign w:val="subscript"/>
        </w:rPr>
        <w:t xml:space="preserve">1 </w:t>
      </w:r>
      <w:r>
        <w:rPr>
          <w:rFonts w:ascii="Times" w:hAnsi="Times"/>
        </w:rPr>
        <w:t xml:space="preserve">and </w:t>
      </w:r>
      <w:r>
        <w:rPr>
          <w:rFonts w:ascii="Times" w:hAnsi="Times"/>
          <w:i/>
          <w:iCs/>
        </w:rPr>
        <w:t>C</w:t>
      </w:r>
      <w:r>
        <w:rPr>
          <w:rFonts w:ascii="Times" w:hAnsi="Times"/>
          <w:i/>
          <w:iCs/>
          <w:vertAlign w:val="subscript"/>
        </w:rPr>
        <w:t>2</w:t>
      </w:r>
      <w:r>
        <w:rPr>
          <w:rFonts w:ascii="Times" w:hAnsi="Times"/>
          <w:iCs/>
        </w:rPr>
        <w:t xml:space="preserve">. For the </w:t>
      </w:r>
      <w:r w:rsidRPr="0073665F">
        <w:rPr>
          <w:rFonts w:ascii="Times" w:hAnsi="Times"/>
          <w:iCs/>
        </w:rPr>
        <w:t>pseudo bilinear interpolation based on spherical</w:t>
      </w:r>
      <w:r>
        <w:rPr>
          <w:rFonts w:ascii="Times" w:hAnsi="Times"/>
          <w:iCs/>
        </w:rPr>
        <w:t xml:space="preserve"> surface, the two results may differ very slightly. The difference, however, is extraordinarily small, since for both MODIS, the four sides of the four cornering points are almost identical in length.  </w:t>
      </w:r>
    </w:p>
    <w:p w14:paraId="27A17F00" w14:textId="77777777" w:rsidR="00BF1578" w:rsidRPr="00200523" w:rsidRDefault="00BF1578" w:rsidP="00BF1578">
      <w:pPr>
        <w:ind w:firstLine="720"/>
        <w:jc w:val="both"/>
        <w:rPr>
          <w:rFonts w:ascii="Times" w:hAnsi="Times"/>
        </w:rPr>
      </w:pPr>
      <w:r>
        <w:rPr>
          <w:rFonts w:ascii="Times" w:hAnsi="Times"/>
        </w:rPr>
        <w:t xml:space="preserve">There also does not exist any ASTER products that provide geolocation information for each of the ASTER radiance pixels at their native resolutions of 15, 30, 90m. For each ASTER granule, only a </w:t>
      </w:r>
      <m:oMath>
        <m:r>
          <m:rPr>
            <m:sty m:val="p"/>
          </m:rPr>
          <w:rPr>
            <w:rFonts w:ascii="Cambria Math" w:hAnsi="Cambria Math"/>
          </w:rPr>
          <m:t xml:space="preserve">11 </m:t>
        </m:r>
        <m:r>
          <m:rPr>
            <m:sty m:val="p"/>
          </m:rPr>
          <w:rPr>
            <w:rFonts w:ascii="Cambria Math" w:hAnsi="Cambria Math"/>
          </w:rPr>
          <w:sym w:font="Symbol" w:char="F0B4"/>
        </m:r>
        <m:r>
          <m:rPr>
            <m:sty m:val="p"/>
          </m:rPr>
          <w:rPr>
            <w:rFonts w:ascii="Cambria Math" w:hAnsi="Cambria Math"/>
          </w:rPr>
          <m:t xml:space="preserve"> 11</m:t>
        </m:r>
      </m:oMath>
      <w:r>
        <w:rPr>
          <w:rFonts w:ascii="Times" w:hAnsi="Times"/>
        </w:rPr>
        <w:t xml:space="preserve"> grid of latitudes and longitudes are given for uniformly-spaced line </w:t>
      </w:r>
      <w:r w:rsidRPr="00807130">
        <w:rPr>
          <w:rFonts w:ascii="Times" w:hAnsi="Times"/>
        </w:rPr>
        <w:t>and sample locations</w:t>
      </w:r>
      <w:r>
        <w:rPr>
          <w:rFonts w:ascii="Times" w:hAnsi="Times"/>
        </w:rPr>
        <w:t xml:space="preserve"> covering the entire ASTER image. The </w:t>
      </w:r>
      <m:oMath>
        <m:r>
          <m:rPr>
            <m:sty m:val="p"/>
          </m:rPr>
          <w:rPr>
            <w:rFonts w:ascii="Cambria Math" w:hAnsi="Cambria Math"/>
          </w:rPr>
          <m:t>(1,1), (1,11), (11,1) and (11,11)</m:t>
        </m:r>
      </m:oMath>
      <w:r>
        <w:rPr>
          <w:rFonts w:ascii="Times" w:hAnsi="Times"/>
        </w:rPr>
        <w:t xml:space="preserve"> points in the </w:t>
      </w:r>
      <m:oMath>
        <m:r>
          <m:rPr>
            <m:sty m:val="p"/>
          </m:rPr>
          <w:rPr>
            <w:rFonts w:ascii="Cambria Math" w:hAnsi="Cambria Math"/>
          </w:rPr>
          <m:t xml:space="preserve">11 </m:t>
        </m:r>
        <m:r>
          <m:rPr>
            <m:sty m:val="p"/>
          </m:rPr>
          <w:rPr>
            <w:rFonts w:ascii="Cambria Math" w:hAnsi="Cambria Math"/>
          </w:rPr>
          <w:sym w:font="Symbol" w:char="F0B4"/>
        </m:r>
        <m:r>
          <m:rPr>
            <m:sty m:val="p"/>
          </m:rPr>
          <w:rPr>
            <w:rFonts w:ascii="Cambria Math" w:hAnsi="Cambria Math"/>
          </w:rPr>
          <m:t xml:space="preserve"> 11 </m:t>
        </m:r>
      </m:oMath>
      <w:r>
        <w:rPr>
          <w:rFonts w:ascii="Times" w:hAnsi="Times"/>
        </w:rPr>
        <w:t>grids correspond to the pixel centers four cornering pixels of the image.  The same bilinear interpolation methods used to calculate the MODIS geolocation fields</w:t>
      </w:r>
      <w:r>
        <w:rPr>
          <w:rFonts w:ascii="Times" w:hAnsi="Times" w:hint="eastAsia"/>
        </w:rPr>
        <w:t xml:space="preserve"> </w:t>
      </w:r>
      <w:r>
        <w:rPr>
          <w:rFonts w:ascii="Times" w:hAnsi="Times"/>
        </w:rPr>
        <w:t xml:space="preserve">at 500m and 250m resolutions as descripted in </w:t>
      </w:r>
      <w:r>
        <w:rPr>
          <w:rFonts w:ascii="Times" w:hAnsi="Times" w:hint="eastAsia"/>
        </w:rPr>
        <w:t>Equ</w:t>
      </w:r>
      <w:r>
        <w:rPr>
          <w:rFonts w:ascii="Times" w:hAnsi="Times"/>
        </w:rPr>
        <w:t xml:space="preserve">ations 3.1-3.9 is used to compute the ASTER geolocations for pixels at resolutions of 15, 30, and 90m, respectively. </w:t>
      </w:r>
    </w:p>
    <w:p w14:paraId="7991FBB6" w14:textId="77777777" w:rsidR="00BF1578" w:rsidRDefault="00BF1578" w:rsidP="00BF1578">
      <w:pPr>
        <w:pStyle w:val="Heading3"/>
        <w:rPr>
          <w:rFonts w:ascii="Times" w:hAnsi="Times"/>
          <w:color w:val="auto"/>
        </w:rPr>
      </w:pPr>
      <w:bookmarkStart w:id="31" w:name="_Toc357247591"/>
      <w:bookmarkStart w:id="32" w:name="_Toc505073254"/>
      <w:r w:rsidRPr="00200523">
        <w:rPr>
          <w:rFonts w:ascii="Times" w:hAnsi="Times"/>
          <w:color w:val="auto"/>
        </w:rPr>
        <w:t>3.3</w:t>
      </w:r>
      <w:r>
        <w:rPr>
          <w:rFonts w:ascii="Times" w:hAnsi="Times"/>
          <w:color w:val="auto"/>
        </w:rPr>
        <w:t>.5</w:t>
      </w:r>
      <w:r w:rsidRPr="00200523">
        <w:rPr>
          <w:rFonts w:ascii="Times" w:hAnsi="Times"/>
          <w:color w:val="auto"/>
        </w:rPr>
        <w:t xml:space="preserve"> Sun-View Geometry</w:t>
      </w:r>
      <w:bookmarkEnd w:id="31"/>
      <w:r>
        <w:rPr>
          <w:rFonts w:ascii="Times" w:hAnsi="Times"/>
          <w:color w:val="auto"/>
        </w:rPr>
        <w:t xml:space="preserve"> Fields</w:t>
      </w:r>
      <w:bookmarkEnd w:id="32"/>
    </w:p>
    <w:p w14:paraId="707277B7" w14:textId="77777777" w:rsidR="00BF1578" w:rsidRPr="00E53283" w:rsidRDefault="00BF1578" w:rsidP="00BF1578">
      <w:r>
        <w:t xml:space="preserve">      </w:t>
      </w:r>
      <w:r>
        <w:tab/>
      </w:r>
      <w:r w:rsidRPr="00E53283">
        <w:t xml:space="preserve">All of data fields containing sun-view geometry information either from the original L1B products or ancillary products are directly copied into the BF product without any modification. The sun-view geometry information includes solar zenith angle, solar azimuth angle, viewing zenith angle and viewing azimuth angle. </w:t>
      </w:r>
    </w:p>
    <w:p w14:paraId="72679865" w14:textId="77777777" w:rsidR="00BF1578" w:rsidRDefault="00BF1578" w:rsidP="00BF1578">
      <w:pPr>
        <w:pStyle w:val="Heading3"/>
      </w:pPr>
      <w:bookmarkStart w:id="33" w:name="_Toc505073255"/>
      <w:r>
        <w:rPr>
          <w:rFonts w:ascii="Times" w:hAnsi="Times"/>
          <w:color w:val="auto"/>
        </w:rPr>
        <w:t>3.3.6</w:t>
      </w:r>
      <w:r w:rsidRPr="00200523">
        <w:rPr>
          <w:rFonts w:ascii="Times" w:hAnsi="Times"/>
          <w:color w:val="auto"/>
        </w:rPr>
        <w:t xml:space="preserve"> Data Storage Format and </w:t>
      </w:r>
      <w:r>
        <w:rPr>
          <w:rFonts w:ascii="Times" w:hAnsi="Times"/>
          <w:color w:val="auto"/>
        </w:rPr>
        <w:t>compression scheme</w:t>
      </w:r>
      <w:bookmarkStart w:id="34" w:name="_Toc357247592"/>
      <w:bookmarkEnd w:id="33"/>
    </w:p>
    <w:p w14:paraId="0B4E50B5" w14:textId="77777777" w:rsidR="00BF1578" w:rsidRPr="00E53283" w:rsidRDefault="00BF1578" w:rsidP="00BF1578">
      <w:pPr>
        <w:jc w:val="both"/>
      </w:pPr>
      <w:r>
        <w:tab/>
      </w:r>
      <w:commentRangeStart w:id="35"/>
      <w:r w:rsidRPr="00E53283">
        <w:t xml:space="preserve">The storage format of the BF product is chosen to be HDF5. HDF5 employs in-memory compression, multidimensional extensible datasets, and chunking technologies to improve access, management, and storage efficiency. The HDF5 format and library doesn’t set restriction to the file size and the number of objects in an HDF5 file. This enables the HDF5 store variables with much bigger size and many objects in one file, which is exactly the case for the BF product. Because of the support of the group hierarchy, the HDF5 library makes it straightforward group the non-trivial number of physical and geolocation fields of the five instruments to one HDF5 file. Furthermore, MPI-IO, other rich optimization features and the potential support for the cloud environment inside the HDF5 library make the implementation of the IO module of the BF analysis programs less difficult.  </w:t>
      </w:r>
    </w:p>
    <w:p w14:paraId="567AE687" w14:textId="77777777" w:rsidR="00BF1578" w:rsidRPr="00E53283" w:rsidRDefault="00BF1578" w:rsidP="00BF1578">
      <w:pPr>
        <w:jc w:val="both"/>
      </w:pPr>
      <w:r w:rsidRPr="00E53283">
        <w:tab/>
        <w:t>To cater for broad user communities, the file structure</w:t>
      </w:r>
      <w:r>
        <w:t xml:space="preserve"> of the BF product</w:t>
      </w:r>
      <w:r w:rsidRPr="00E53283">
        <w:t xml:space="preserve"> was constructed to </w:t>
      </w:r>
      <w:r>
        <w:t xml:space="preserve">mostly </w:t>
      </w:r>
      <w:r w:rsidRPr="00E53283">
        <w:t>comply with Climate and Forecast(CF) conventions</w:t>
      </w:r>
      <w:r>
        <w:t>, which</w:t>
      </w:r>
      <w:r w:rsidRPr="00E53283">
        <w:t xml:space="preserve"> </w:t>
      </w:r>
      <w:r w:rsidRPr="00E53283">
        <w:lastRenderedPageBreak/>
        <w:t>follow</w:t>
      </w:r>
      <w:r>
        <w:t xml:space="preserve"> </w:t>
      </w:r>
      <w:r w:rsidRPr="00E53283">
        <w:t>the netCDF-4 data model</w:t>
      </w:r>
      <w:r>
        <w:t xml:space="preserve"> enabling</w:t>
      </w:r>
      <w:r w:rsidRPr="00E53283">
        <w:t xml:space="preserve"> NetCDF4 tools to access and explore the contents of the BF product. </w:t>
      </w:r>
      <w:r>
        <w:t xml:space="preserve">A detailed description of the CF conventions is available at </w:t>
      </w:r>
      <w:hyperlink r:id="rId15" w:history="1">
        <w:r w:rsidRPr="00E53283">
          <w:rPr>
            <w:rStyle w:val="Hyperlink"/>
          </w:rPr>
          <w:t>http://cfconventions.org</w:t>
        </w:r>
      </w:hyperlink>
      <w:r w:rsidRPr="00E53283">
        <w:t>.</w:t>
      </w:r>
      <w:r>
        <w:t xml:space="preserve"> </w:t>
      </w:r>
      <w:r w:rsidRPr="00E53283">
        <w:t xml:space="preserve">The CF conventions have been widely used </w:t>
      </w:r>
      <w:r>
        <w:t xml:space="preserve">both in </w:t>
      </w:r>
      <w:r w:rsidRPr="00E53283">
        <w:t xml:space="preserve">atmospheric </w:t>
      </w:r>
      <w:proofErr w:type="gramStart"/>
      <w:r w:rsidRPr="00E53283">
        <w:t xml:space="preserve">modelling </w:t>
      </w:r>
      <w:r>
        <w:t xml:space="preserve"> and</w:t>
      </w:r>
      <w:proofErr w:type="gramEnd"/>
      <w:r w:rsidRPr="00E53283">
        <w:t xml:space="preserve"> remote sensing communities, mainly because the CF conventions make the data interoperability easily achieved. Detailed information on the CF metadata in a BF file can be found in section 4.3.  </w:t>
      </w:r>
    </w:p>
    <w:p w14:paraId="43EA9A6A" w14:textId="77777777" w:rsidR="00BF1578" w:rsidRPr="00E53283" w:rsidRDefault="00BF1578" w:rsidP="00BF1578">
      <w:pPr>
        <w:ind w:firstLine="720"/>
        <w:jc w:val="both"/>
      </w:pPr>
      <w:r>
        <w:t xml:space="preserve">The total size of 16 years of the BF granules generated without using any compression scheme is close to 9 Petabytes. </w:t>
      </w:r>
      <w:r w:rsidRPr="00E53283">
        <w:t xml:space="preserve">To reduce the BF file size, we apply the deflate lossless compression scheme on </w:t>
      </w:r>
      <w:r>
        <w:t>most of</w:t>
      </w:r>
      <w:r w:rsidRPr="00E53283">
        <w:t xml:space="preserve"> the radiance and geo-location fields for MISR, ASTER and MODIS. To use the compression feature in HDF5, data array</w:t>
      </w:r>
      <w:r>
        <w:t>s</w:t>
      </w:r>
      <w:r w:rsidRPr="00E53283">
        <w:t xml:space="preserve"> must be split into chunks</w:t>
      </w:r>
      <w:r>
        <w:t xml:space="preserve"> first</w:t>
      </w:r>
      <w:r w:rsidRPr="00E53283">
        <w:t>. The data in each chunk is then compressed and stored separately in the file. To optimize the IO performance, we choose the chunk shape to be the same as the shape and size of the radiance and geo-location arrays except the MODIS radiance fields. Each chunk for MOIDS radiance array is a subset of the original array size. It stores the MODIS radiance data per band.</w:t>
      </w:r>
      <w:r>
        <w:t xml:space="preserve"> </w:t>
      </w:r>
      <w:r w:rsidRPr="00E53283">
        <w:t xml:space="preserve">For CERES and MOPITT, we don’t apply </w:t>
      </w:r>
      <w:r>
        <w:t xml:space="preserve">any </w:t>
      </w:r>
      <w:r w:rsidRPr="00E53283">
        <w:t>compression scheme, since their data storage spaces are</w:t>
      </w:r>
      <w:r>
        <w:t xml:space="preserve"> already </w:t>
      </w:r>
      <w:r w:rsidRPr="00E53283">
        <w:t xml:space="preserve">small. </w:t>
      </w:r>
      <w:commentRangeEnd w:id="35"/>
      <w:r w:rsidRPr="00E53283">
        <w:rPr>
          <w:rStyle w:val="CommentReference"/>
        </w:rPr>
        <w:commentReference w:id="35"/>
      </w:r>
      <w:ins w:id="36" w:author="Zhao, Guangyu" w:date="2018-01-24T14:43:00Z">
        <w:r>
          <w:t>With compression, the size</w:t>
        </w:r>
      </w:ins>
      <w:ins w:id="37" w:author="Zhao, Guangyu" w:date="2018-01-24T14:55:00Z">
        <w:r>
          <w:t xml:space="preserve"> of a BF granule</w:t>
        </w:r>
      </w:ins>
      <w:ins w:id="38" w:author="Zhao, Guangyu" w:date="2018-01-24T14:43:00Z">
        <w:r>
          <w:t xml:space="preserve"> has reduced by </w:t>
        </w:r>
      </w:ins>
      <w:ins w:id="39" w:author="Zhao, Guangyu" w:date="2018-01-24T14:54:00Z">
        <w:r>
          <w:t>~two thirds</w:t>
        </w:r>
      </w:ins>
      <w:ins w:id="40" w:author="Zhao, Guangyu" w:date="2018-01-25T09:32:00Z">
        <w:r>
          <w:t xml:space="preserve"> at the expenses of </w:t>
        </w:r>
      </w:ins>
      <w:ins w:id="41" w:author="Zhao, Guangyu" w:date="2018-01-24T14:49:00Z">
        <w:r>
          <w:t>I/O performance</w:t>
        </w:r>
      </w:ins>
      <w:ins w:id="42" w:author="Zhao, Guangyu" w:date="2018-01-25T09:33:00Z">
        <w:r>
          <w:t>, which</w:t>
        </w:r>
      </w:ins>
      <w:ins w:id="43" w:author="Zhao, Guangyu" w:date="2018-01-24T14:56:00Z">
        <w:r>
          <w:t xml:space="preserve"> decreases by </w:t>
        </w:r>
      </w:ins>
      <w:ins w:id="44" w:author="Zhao, Guangyu" w:date="2018-01-24T14:58:00Z">
        <w:r>
          <w:t xml:space="preserve">nearly half accordingly. </w:t>
        </w:r>
      </w:ins>
      <w:ins w:id="45" w:author="Zhao, Guangyu" w:date="2018-01-24T14:49:00Z">
        <w:r>
          <w:t xml:space="preserve"> </w:t>
        </w:r>
      </w:ins>
    </w:p>
    <w:p w14:paraId="1A32B864" w14:textId="77777777" w:rsidR="00BF1578" w:rsidRPr="00E53283" w:rsidRDefault="00BF1578" w:rsidP="00BF1578">
      <w:pPr>
        <w:pStyle w:val="Heading2"/>
        <w:rPr>
          <w:rFonts w:ascii="Times New Roman" w:hAnsi="Times New Roman" w:cs="Times New Roman"/>
          <w:color w:val="auto"/>
          <w:sz w:val="24"/>
          <w:szCs w:val="24"/>
        </w:rPr>
      </w:pPr>
      <w:bookmarkStart w:id="46" w:name="_Toc505073256"/>
      <w:r w:rsidRPr="00E53283">
        <w:rPr>
          <w:rFonts w:ascii="Times New Roman" w:hAnsi="Times New Roman" w:cs="Times New Roman"/>
          <w:color w:val="auto"/>
          <w:sz w:val="24"/>
          <w:szCs w:val="24"/>
        </w:rPr>
        <w:t>3.4 Metadata production</w:t>
      </w:r>
      <w:bookmarkEnd w:id="34"/>
      <w:bookmarkEnd w:id="46"/>
    </w:p>
    <w:p w14:paraId="26D88CAD" w14:textId="041FDBC6" w:rsidR="00BF1578" w:rsidRPr="00E53283" w:rsidRDefault="00BF1578" w:rsidP="00BF1578">
      <w:pPr>
        <w:ind w:firstLine="720"/>
        <w:jc w:val="both"/>
      </w:pPr>
      <w:r w:rsidRPr="00E53283">
        <w:t xml:space="preserve">NASA maintains metadata repository system called "Common Metadata Repository (CMR)" to allow users to search the data products distributed by NASA DAACs </w:t>
      </w:r>
      <w:r>
        <w:t>easily</w:t>
      </w:r>
      <w:r w:rsidRPr="00E53283">
        <w:t>. There are two kinds of metadata that NASA CMR maintains - collection and granule. Collection metadata covers the shared information among granules</w:t>
      </w:r>
      <w:r>
        <w:t xml:space="preserve"> for the same product</w:t>
      </w:r>
      <w:r w:rsidRPr="00E53283">
        <w:t>. Granule metadata c</w:t>
      </w:r>
      <w:r>
        <w:t xml:space="preserve">ontains </w:t>
      </w:r>
      <w:r w:rsidRPr="00E53283">
        <w:t xml:space="preserve">specific information </w:t>
      </w:r>
      <w:r>
        <w:t>for</w:t>
      </w:r>
      <w:r w:rsidRPr="00E53283">
        <w:t xml:space="preserve"> an individual data file. For the basic fusion product, collection metadata hold</w:t>
      </w:r>
      <w:r>
        <w:t>s</w:t>
      </w:r>
      <w:r w:rsidRPr="00E53283">
        <w:t xml:space="preserve"> information </w:t>
      </w:r>
      <w:r>
        <w:t>such as</w:t>
      </w:r>
      <w:r w:rsidRPr="00E53283">
        <w:t xml:space="preserve"> who produced data, the contact information for data producers, and temporal/spatial coverage of the entire granules under the whole collection. Granule metadata </w:t>
      </w:r>
      <w:r>
        <w:t>describes</w:t>
      </w:r>
      <w:r w:rsidRPr="00E53283">
        <w:t xml:space="preserve"> </w:t>
      </w:r>
      <w:r>
        <w:t>the file contents of a granule</w:t>
      </w:r>
      <w:r w:rsidRPr="00E53283">
        <w:t>.</w:t>
      </w:r>
      <w:r>
        <w:t xml:space="preserve"> </w:t>
      </w:r>
      <w:r w:rsidR="00143C5A">
        <w:t xml:space="preserve">Therefore, </w:t>
      </w:r>
      <w:r w:rsidR="00143C5A" w:rsidRPr="00E53283">
        <w:t>granule</w:t>
      </w:r>
      <w:r w:rsidRPr="00E53283">
        <w:t xml:space="preserve"> metadata may vary significantly </w:t>
      </w:r>
      <w:r>
        <w:t xml:space="preserve">from one orbit to another </w:t>
      </w:r>
      <w:r w:rsidRPr="00E53283">
        <w:t>depending on the orbit information, what products are fused, which datasets are available, and the quality of data inside the file.</w:t>
      </w:r>
    </w:p>
    <w:p w14:paraId="5C99931A" w14:textId="0FC1971A" w:rsidR="00BF1578" w:rsidRPr="00E53283" w:rsidRDefault="00BF1578" w:rsidP="00BF1578">
      <w:pPr>
        <w:ind w:firstLine="720"/>
        <w:jc w:val="both"/>
      </w:pPr>
      <w:r w:rsidRPr="00E53283">
        <w:t xml:space="preserve">  </w:t>
      </w:r>
      <w:r>
        <w:t>T</w:t>
      </w:r>
      <w:r w:rsidRPr="00E53283">
        <w:t xml:space="preserve">he </w:t>
      </w:r>
      <w:r>
        <w:t xml:space="preserve">BF </w:t>
      </w:r>
      <w:r w:rsidRPr="00E53283">
        <w:t xml:space="preserve">collection metadata </w:t>
      </w:r>
      <w:r>
        <w:t xml:space="preserve">was generated </w:t>
      </w:r>
      <w:r w:rsidRPr="00E53283">
        <w:t xml:space="preserve">manually </w:t>
      </w:r>
      <w:r>
        <w:t xml:space="preserve">since </w:t>
      </w:r>
      <w:r w:rsidRPr="00E53283">
        <w:t xml:space="preserve">only one collection metadata is necessary for the </w:t>
      </w:r>
      <w:r>
        <w:t xml:space="preserve">same </w:t>
      </w:r>
      <w:r w:rsidRPr="00E53283">
        <w:t xml:space="preserve">product. </w:t>
      </w:r>
      <w:r>
        <w:t>The collection</w:t>
      </w:r>
      <w:r w:rsidRPr="00E53283">
        <w:t xml:space="preserve"> metadata information </w:t>
      </w:r>
      <w:r>
        <w:t xml:space="preserve">is stored </w:t>
      </w:r>
      <w:r w:rsidRPr="00E53283">
        <w:t>in a single XML file. The</w:t>
      </w:r>
      <w:r>
        <w:t xml:space="preserve"> storage structure and format in the</w:t>
      </w:r>
      <w:r w:rsidRPr="00E53283">
        <w:t xml:space="preserve"> XML</w:t>
      </w:r>
      <w:r>
        <w:t xml:space="preserve"> file</w:t>
      </w:r>
      <w:r w:rsidRPr="00E53283">
        <w:t xml:space="preserve"> follows the ECHO10 schema that NASA CMR team provides. </w:t>
      </w:r>
      <w:r>
        <w:t xml:space="preserve">The BF collection metadata </w:t>
      </w:r>
      <w:r w:rsidR="00143C5A">
        <w:t xml:space="preserve">includes </w:t>
      </w:r>
      <w:r w:rsidR="00143C5A" w:rsidRPr="00E53283">
        <w:t>the</w:t>
      </w:r>
      <w:r w:rsidRPr="00E53283">
        <w:t xml:space="preserve"> existing collection level CMR record of the original</w:t>
      </w:r>
      <w:r>
        <w:t xml:space="preserve"> Terra</w:t>
      </w:r>
      <w:r w:rsidRPr="00E53283">
        <w:t xml:space="preserve"> data products</w:t>
      </w:r>
      <w:r>
        <w:t xml:space="preserve"> that have been fused into the BF </w:t>
      </w:r>
      <w:r w:rsidR="00143C5A">
        <w:t>product</w:t>
      </w:r>
      <w:r w:rsidRPr="00E53283">
        <w:t xml:space="preserve">. </w:t>
      </w:r>
    </w:p>
    <w:p w14:paraId="0AAD2683" w14:textId="64E352F6" w:rsidR="00BF1578" w:rsidRDefault="00BF1578" w:rsidP="00BF1578">
      <w:pPr>
        <w:ind w:firstLine="720"/>
        <w:jc w:val="both"/>
      </w:pPr>
      <w:r>
        <w:t xml:space="preserve">The BF granule </w:t>
      </w:r>
      <w:r w:rsidRPr="00E53283">
        <w:t>metadata</w:t>
      </w:r>
      <w:r>
        <w:t xml:space="preserve"> contains</w:t>
      </w:r>
      <w:r w:rsidRPr="00E53283">
        <w:t xml:space="preserve"> the basic fusion file size, file creation time and </w:t>
      </w:r>
      <w:r>
        <w:t xml:space="preserve">a list of all of </w:t>
      </w:r>
      <w:r w:rsidRPr="00E53283">
        <w:t xml:space="preserve">the </w:t>
      </w:r>
      <w:r>
        <w:t xml:space="preserve">original input </w:t>
      </w:r>
      <w:r w:rsidRPr="00E53283">
        <w:t>granule file names</w:t>
      </w:r>
      <w:r>
        <w:t xml:space="preserve"> along with their </w:t>
      </w:r>
      <w:r w:rsidRPr="00E53283">
        <w:t>NASA CMR information retrieved from the NASA CMR search</w:t>
      </w:r>
      <w:r>
        <w:t xml:space="preserve"> engine</w:t>
      </w:r>
      <w:r w:rsidRPr="00E53283">
        <w:t xml:space="preserve">. The content inside each input granule includes data quality information, temporal and spatial information, </w:t>
      </w:r>
      <w:r w:rsidR="00143C5A">
        <w:t xml:space="preserve">and sensor </w:t>
      </w:r>
      <w:r w:rsidRPr="00E53283">
        <w:t>information etc. Since the</w:t>
      </w:r>
      <w:r>
        <w:t xml:space="preserve"> granularity of the</w:t>
      </w:r>
      <w:r w:rsidRPr="00E53283">
        <w:t xml:space="preserve"> basic fusion </w:t>
      </w:r>
      <w:r>
        <w:t>product</w:t>
      </w:r>
      <w:r w:rsidRPr="00E53283">
        <w:t xml:space="preserve"> </w:t>
      </w:r>
      <w:r>
        <w:t>is the same as the</w:t>
      </w:r>
      <w:r w:rsidRPr="00E53283">
        <w:t xml:space="preserve"> MISR</w:t>
      </w:r>
      <w:r>
        <w:t xml:space="preserve"> Level 1 products</w:t>
      </w:r>
      <w:r w:rsidRPr="00E53283">
        <w:t>, the</w:t>
      </w:r>
      <w:r>
        <w:t xml:space="preserve"> BF</w:t>
      </w:r>
      <w:r w:rsidRPr="00E53283">
        <w:t xml:space="preserve"> granule </w:t>
      </w:r>
      <w:r w:rsidR="00F6352E" w:rsidRPr="00E53283">
        <w:t>metadata has</w:t>
      </w:r>
      <w:r>
        <w:t xml:space="preserve"> </w:t>
      </w:r>
      <w:r w:rsidRPr="00E53283">
        <w:t>the</w:t>
      </w:r>
      <w:r>
        <w:t xml:space="preserve"> similar layout to </w:t>
      </w:r>
      <w:r w:rsidRPr="00E53283">
        <w:t xml:space="preserve">MISR. </w:t>
      </w:r>
      <w:r>
        <w:t xml:space="preserve">In total, </w:t>
      </w:r>
      <w:r w:rsidRPr="00E53283">
        <w:t>84303 granule metadata files</w:t>
      </w:r>
      <w:r w:rsidR="00143C5A">
        <w:t xml:space="preserve"> </w:t>
      </w:r>
      <w:r>
        <w:t>in the XML format were generated</w:t>
      </w:r>
      <w:r w:rsidRPr="00E53283">
        <w:t xml:space="preserve">. </w:t>
      </w:r>
      <w:r w:rsidR="00F6352E">
        <w:lastRenderedPageBreak/>
        <w:t xml:space="preserve">The granule metadata is still provided for the BF granules that have no valid radiance values even for all of the five Terra instruments. </w:t>
      </w:r>
      <w:bookmarkStart w:id="47" w:name="_GoBack"/>
      <w:bookmarkEnd w:id="47"/>
    </w:p>
    <w:p w14:paraId="2FAB2FCE" w14:textId="77777777" w:rsidR="00BF1578" w:rsidRPr="00E53283" w:rsidRDefault="00BF1578" w:rsidP="00BF1578">
      <w:pPr>
        <w:ind w:firstLine="720"/>
        <w:jc w:val="both"/>
      </w:pPr>
    </w:p>
    <w:p w14:paraId="5555BEDC" w14:textId="77777777" w:rsidR="00BF1578" w:rsidRDefault="00BF1578" w:rsidP="00BF1578">
      <w:pPr>
        <w:pStyle w:val="Heading2"/>
        <w:rPr>
          <w:rFonts w:ascii="Times" w:hAnsi="Times"/>
          <w:color w:val="auto"/>
          <w:sz w:val="24"/>
          <w:szCs w:val="24"/>
        </w:rPr>
      </w:pPr>
      <w:bookmarkStart w:id="48" w:name="_Toc357247593"/>
      <w:bookmarkStart w:id="49" w:name="_Toc505073257"/>
      <w:commentRangeStart w:id="50"/>
      <w:commentRangeStart w:id="51"/>
      <w:r w:rsidRPr="00200523">
        <w:rPr>
          <w:rFonts w:ascii="Times" w:hAnsi="Times"/>
          <w:color w:val="auto"/>
          <w:sz w:val="24"/>
          <w:szCs w:val="24"/>
        </w:rPr>
        <w:t>3.5</w:t>
      </w:r>
      <w:r>
        <w:rPr>
          <w:rFonts w:ascii="Times" w:hAnsi="Times"/>
          <w:color w:val="auto"/>
          <w:sz w:val="24"/>
          <w:szCs w:val="24"/>
        </w:rPr>
        <w:t xml:space="preserve">. </w:t>
      </w:r>
      <w:r w:rsidRPr="00200523">
        <w:rPr>
          <w:rFonts w:ascii="Times" w:hAnsi="Times"/>
          <w:color w:val="auto"/>
          <w:sz w:val="24"/>
          <w:szCs w:val="24"/>
        </w:rPr>
        <w:t>Large Scale processing</w:t>
      </w:r>
      <w:bookmarkEnd w:id="48"/>
      <w:bookmarkEnd w:id="49"/>
    </w:p>
    <w:commentRangeEnd w:id="50"/>
    <w:p w14:paraId="5587F3A2" w14:textId="77777777" w:rsidR="00BF1578" w:rsidRPr="00804540" w:rsidRDefault="00BF1578" w:rsidP="00BF1578">
      <w:pPr>
        <w:jc w:val="both"/>
      </w:pPr>
      <w:r>
        <w:rPr>
          <w:rStyle w:val="CommentReference"/>
        </w:rPr>
        <w:commentReference w:id="50"/>
      </w:r>
      <w:commentRangeEnd w:id="51"/>
      <w:r>
        <w:rPr>
          <w:rStyle w:val="CommentReference"/>
        </w:rPr>
        <w:commentReference w:id="51"/>
      </w:r>
      <w:r>
        <w:tab/>
      </w:r>
      <w:r w:rsidRPr="00804540">
        <w:t>The Basic Fusion program itself is entirely serial in that it takes advantage of no parallel libraries. One instance of the program is designed to generate a single granule of data, i.e. one Terra orbit. Because of the large number of orbits that must be processed (</w:t>
      </w:r>
      <w:r>
        <w:t>85,430 orbits in total</w:t>
      </w:r>
      <w:r w:rsidRPr="00804540">
        <w:t xml:space="preserve">), the program is executed in an embarrassingly (or pleasingly) parallel fashion to vastly decrease the time required to process the whole mission. The fact that there are no interdependencies between the jobs greatly increases the ease of processing. The entire BF file set is processed on the Blue Waters supercomputer housed at the University of Illinois at Urbana-Champaign. Blue Waters provides a total of 362,240 AMD Bulldozer compute cores, more than 250 petabytes of </w:t>
      </w:r>
      <w:proofErr w:type="spellStart"/>
      <w:r w:rsidRPr="00804540">
        <w:t>Nearline</w:t>
      </w:r>
      <w:proofErr w:type="spellEnd"/>
      <w:r w:rsidRPr="00804540">
        <w:t xml:space="preserve"> archive tape storage and 26.4 petabytes of Online high-performance disk storage.</w:t>
      </w:r>
    </w:p>
    <w:p w14:paraId="5B9A7567" w14:textId="77777777" w:rsidR="00BF1578" w:rsidRPr="00804540" w:rsidRDefault="00BF1578" w:rsidP="00BF1578">
      <w:pPr>
        <w:jc w:val="both"/>
      </w:pPr>
      <w:r>
        <w:tab/>
      </w:r>
      <w:r w:rsidRPr="00804540">
        <w:t xml:space="preserve">The processing of all the data heavily relies on three main components: the input data, the </w:t>
      </w:r>
      <w:proofErr w:type="spellStart"/>
      <w:r w:rsidRPr="00804540">
        <w:t>SQlite</w:t>
      </w:r>
      <w:proofErr w:type="spellEnd"/>
      <w:r w:rsidRPr="00804540">
        <w:t xml:space="preserve"> dataset, and the repackaging program itself. </w:t>
      </w:r>
      <w:r>
        <w:t>A detailed description of each component is given below:</w:t>
      </w:r>
    </w:p>
    <w:p w14:paraId="4F96CB4E" w14:textId="77777777" w:rsidR="00BF1578" w:rsidRDefault="00BF1578" w:rsidP="00BF1578">
      <w:pPr>
        <w:jc w:val="both"/>
      </w:pPr>
      <w:r>
        <w:tab/>
        <w:t xml:space="preserve">The Basic Fusion program takes as one of its arguments a list of input files spanning one Terra orbit. The task of querying the list of files available for processing is delegated to an SQLite database. This database can be queried in a various number of ways, however for the purposes of this project queries are only performed using the Terra orbit number. </w:t>
      </w:r>
    </w:p>
    <w:p w14:paraId="670255D6" w14:textId="77777777" w:rsidR="00BF1578" w:rsidRDefault="00BF1578" w:rsidP="00BF1578">
      <w:pPr>
        <w:jc w:val="both"/>
      </w:pPr>
      <w:r>
        <w:tab/>
        <w:t>To generate the database itself, a Python script was written that parses a raw, unordered text file containing all of the existing MOPITT, MISR, ASTER, CERES and MODIS files, as well as a text file containing the start and ending times of all Terra orbits. The data products used for each of the instruments all have different file naming conventions as well as different file granularities. The Python script must parse each filename and determine that file’s start time, end time and absolute directory, storing that information into one master table. The start times for some of the instruments are explicitly given, making it very easy to fill the start time record. However, some of the instruments only give orbit number or perhaps a simple date (as is the case for MOPITT). None of the instruments provide information on the file’s end time in the file name itself, so the only way to determine the end time of a file, short of using HDF API calls to go inside the file itself, is to infer end time by using the published documentation on granularity for each instrument.</w:t>
      </w:r>
    </w:p>
    <w:p w14:paraId="5FA3DF29" w14:textId="77777777" w:rsidR="00BF1578" w:rsidRDefault="00BF1578" w:rsidP="00BF1578">
      <w:pPr>
        <w:jc w:val="both"/>
      </w:pPr>
      <w:r>
        <w:tab/>
        <w:t>By storing the start and end time of each Terra orbit, the path number of each orbit, and the start and end time of each file, a series of useful SQLite calls can be constructed that take advantage of this information. As stated before, queries based on orbit number are the only type that are used for BF generation, but this does not limit future users to use their own queries if needed.</w:t>
      </w:r>
    </w:p>
    <w:p w14:paraId="2CB521BB" w14:textId="77777777" w:rsidR="00BF1578" w:rsidRPr="00DF7391" w:rsidRDefault="00BF1578" w:rsidP="00BF1578">
      <w:pPr>
        <w:jc w:val="both"/>
      </w:pPr>
      <w:r>
        <w:tab/>
        <w:t xml:space="preserve">One of the requirements of the BF program is that the input text file has its HDF files listed in a specific and predictable way. Querying the database will not return the requested files in the correctly ordered way, so a script has been written that orders all of the files properly, also checking for all possible errors within the </w:t>
      </w:r>
      <w:r>
        <w:lastRenderedPageBreak/>
        <w:t>final input text file that might cause either the generation of an erroneous fusion file or an unrecoverable program crash downstream. The details of how the input file must be ordered can be found on the Basic Fusion GitHub page.</w:t>
      </w:r>
    </w:p>
    <w:p w14:paraId="3BDBC3BF" w14:textId="77777777" w:rsidR="00BF1578" w:rsidRPr="00200CB8" w:rsidRDefault="00BF1578" w:rsidP="00BF1578">
      <w:pPr>
        <w:pStyle w:val="Heading1"/>
        <w:rPr>
          <w:rFonts w:ascii="Times" w:hAnsi="Times"/>
          <w:color w:val="auto"/>
          <w:sz w:val="24"/>
          <w:szCs w:val="24"/>
        </w:rPr>
      </w:pPr>
      <w:bookmarkStart w:id="52" w:name="_Toc357247596"/>
      <w:bookmarkStart w:id="53" w:name="_Toc505073258"/>
      <w:r w:rsidRPr="00200523">
        <w:rPr>
          <w:rFonts w:ascii="Times" w:hAnsi="Times"/>
          <w:color w:val="auto"/>
          <w:sz w:val="24"/>
          <w:szCs w:val="24"/>
        </w:rPr>
        <w:t>4. OUTPUT FILE SPECIFICATIONS</w:t>
      </w:r>
      <w:bookmarkEnd w:id="52"/>
      <w:bookmarkEnd w:id="53"/>
    </w:p>
    <w:p w14:paraId="78F154CB" w14:textId="77777777" w:rsidR="00BF1578" w:rsidRPr="00200523" w:rsidRDefault="00BF1578" w:rsidP="00BF1578">
      <w:pPr>
        <w:jc w:val="center"/>
        <w:rPr>
          <w:rFonts w:ascii="Times" w:hAnsi="Times"/>
        </w:rPr>
      </w:pPr>
    </w:p>
    <w:p w14:paraId="5D4EEADA" w14:textId="77777777" w:rsidR="00BF1578" w:rsidRPr="009C51E8" w:rsidRDefault="00BF1578" w:rsidP="00BF1578">
      <w:pPr>
        <w:jc w:val="both"/>
        <w:rPr>
          <w:rFonts w:ascii="Times" w:hAnsi="Times"/>
          <w:b/>
        </w:rPr>
      </w:pPr>
      <w:r w:rsidRPr="009C51E8">
        <w:rPr>
          <w:rFonts w:ascii="Times" w:hAnsi="Times"/>
          <w:b/>
        </w:rPr>
        <w:t>4.1 File naming conventions</w:t>
      </w:r>
    </w:p>
    <w:p w14:paraId="379497D2" w14:textId="77777777" w:rsidR="00BF1578" w:rsidRDefault="00BF1578" w:rsidP="00BF1578">
      <w:pPr>
        <w:ind w:firstLine="720"/>
        <w:jc w:val="both"/>
        <w:rPr>
          <w:rFonts w:ascii="Times" w:hAnsi="Times"/>
        </w:rPr>
      </w:pPr>
      <w:r>
        <w:rPr>
          <w:rFonts w:ascii="Times" w:hAnsi="Times"/>
        </w:rPr>
        <w:t xml:space="preserve">The BF product is composed of the file granules with names constructed as “Terra BF L1B short </w:t>
      </w:r>
      <w:proofErr w:type="spellStart"/>
      <w:proofErr w:type="gramStart"/>
      <w:r>
        <w:rPr>
          <w:rFonts w:ascii="Times" w:hAnsi="Times"/>
        </w:rPr>
        <w:t>name”_</w:t>
      </w:r>
      <w:proofErr w:type="gramEnd"/>
      <w:r>
        <w:rPr>
          <w:rFonts w:ascii="Times" w:hAnsi="Times"/>
        </w:rPr>
        <w:t>“Orbit</w:t>
      </w:r>
      <w:proofErr w:type="spellEnd"/>
      <w:r>
        <w:rPr>
          <w:rFonts w:ascii="Times" w:hAnsi="Times"/>
        </w:rPr>
        <w:t xml:space="preserve"> </w:t>
      </w:r>
      <w:proofErr w:type="spellStart"/>
      <w:r>
        <w:rPr>
          <w:rFonts w:ascii="Times" w:hAnsi="Times"/>
        </w:rPr>
        <w:t>Number”_“Start</w:t>
      </w:r>
      <w:proofErr w:type="spellEnd"/>
      <w:r>
        <w:rPr>
          <w:rFonts w:ascii="Times" w:hAnsi="Times"/>
        </w:rPr>
        <w:t xml:space="preserve"> date and time of an orbit in UTC”_ “Software update version </w:t>
      </w:r>
      <w:proofErr w:type="spellStart"/>
      <w:r>
        <w:rPr>
          <w:rFonts w:ascii="Times" w:hAnsi="Times"/>
        </w:rPr>
        <w:t>number”_“Collection</w:t>
      </w:r>
      <w:proofErr w:type="spellEnd"/>
      <w:r>
        <w:rPr>
          <w:rFonts w:ascii="Times" w:hAnsi="Times"/>
        </w:rPr>
        <w:t xml:space="preserve"> version number”. Table 4.1 provides example values of these fields. </w:t>
      </w:r>
    </w:p>
    <w:p w14:paraId="5A9118F9" w14:textId="77777777" w:rsidR="00BF1578" w:rsidRDefault="00BF1578" w:rsidP="00BF1578">
      <w:pPr>
        <w:jc w:val="both"/>
        <w:rPr>
          <w:rFonts w:ascii="Times" w:hAnsi="Times"/>
        </w:rPr>
      </w:pPr>
    </w:p>
    <w:p w14:paraId="0B77DF74" w14:textId="77777777" w:rsidR="00BF1578" w:rsidRDefault="00BF1578" w:rsidP="00BF1578">
      <w:pPr>
        <w:jc w:val="both"/>
        <w:rPr>
          <w:rFonts w:ascii="Times" w:hAnsi="Times"/>
        </w:rPr>
      </w:pPr>
    </w:p>
    <w:p w14:paraId="10C41433" w14:textId="77777777" w:rsidR="00BF1578" w:rsidRPr="00C42053" w:rsidRDefault="00BF1578" w:rsidP="00BF1578">
      <w:pPr>
        <w:pStyle w:val="Caption"/>
        <w:keepNext/>
        <w:rPr>
          <w:i w:val="0"/>
          <w:color w:val="000000" w:themeColor="text1"/>
        </w:rPr>
      </w:pPr>
      <w:r w:rsidRPr="00C42053">
        <w:rPr>
          <w:i w:val="0"/>
          <w:color w:val="000000" w:themeColor="text1"/>
        </w:rPr>
        <w:t>Table 4.1. File naming convention</w:t>
      </w:r>
    </w:p>
    <w:tbl>
      <w:tblPr>
        <w:tblStyle w:val="TableGrid"/>
        <w:tblW w:w="0" w:type="auto"/>
        <w:tblLook w:val="04A0" w:firstRow="1" w:lastRow="0" w:firstColumn="1" w:lastColumn="0" w:noHBand="0" w:noVBand="1"/>
      </w:tblPr>
      <w:tblGrid>
        <w:gridCol w:w="2952"/>
        <w:gridCol w:w="2952"/>
        <w:gridCol w:w="2952"/>
      </w:tblGrid>
      <w:tr w:rsidR="00BF1578" w14:paraId="620256EB" w14:textId="77777777" w:rsidTr="003C39D4">
        <w:tc>
          <w:tcPr>
            <w:tcW w:w="2952" w:type="dxa"/>
          </w:tcPr>
          <w:p w14:paraId="4D479EB3" w14:textId="77777777" w:rsidR="00BF1578" w:rsidRDefault="00BF1578" w:rsidP="003C39D4">
            <w:pPr>
              <w:jc w:val="both"/>
              <w:rPr>
                <w:rFonts w:ascii="Times" w:hAnsi="Times"/>
              </w:rPr>
            </w:pPr>
            <w:r>
              <w:rPr>
                <w:rFonts w:ascii="Times" w:hAnsi="Times"/>
              </w:rPr>
              <w:t>File Name Field</w:t>
            </w:r>
          </w:p>
        </w:tc>
        <w:tc>
          <w:tcPr>
            <w:tcW w:w="2952" w:type="dxa"/>
          </w:tcPr>
          <w:p w14:paraId="4FA01F61" w14:textId="77777777" w:rsidR="00BF1578" w:rsidRDefault="00BF1578" w:rsidP="003C39D4">
            <w:pPr>
              <w:jc w:val="both"/>
              <w:rPr>
                <w:rFonts w:ascii="Times" w:hAnsi="Times"/>
              </w:rPr>
            </w:pPr>
            <w:r>
              <w:rPr>
                <w:rFonts w:ascii="Times" w:hAnsi="Times"/>
              </w:rPr>
              <w:t>Format</w:t>
            </w:r>
          </w:p>
        </w:tc>
        <w:tc>
          <w:tcPr>
            <w:tcW w:w="2952" w:type="dxa"/>
          </w:tcPr>
          <w:p w14:paraId="4CE0AAB9" w14:textId="77777777" w:rsidR="00BF1578" w:rsidRDefault="00BF1578" w:rsidP="003C39D4">
            <w:pPr>
              <w:jc w:val="both"/>
              <w:rPr>
                <w:rFonts w:ascii="Times" w:hAnsi="Times"/>
              </w:rPr>
            </w:pPr>
            <w:r>
              <w:rPr>
                <w:rFonts w:ascii="Times" w:hAnsi="Times"/>
              </w:rPr>
              <w:t xml:space="preserve"> Example Value</w:t>
            </w:r>
          </w:p>
        </w:tc>
      </w:tr>
      <w:tr w:rsidR="00BF1578" w14:paraId="01A899CC" w14:textId="77777777" w:rsidTr="003C39D4">
        <w:tc>
          <w:tcPr>
            <w:tcW w:w="2952" w:type="dxa"/>
          </w:tcPr>
          <w:p w14:paraId="0ECD5BCD" w14:textId="77777777" w:rsidR="00BF1578" w:rsidRDefault="00BF1578" w:rsidP="003C39D4">
            <w:pPr>
              <w:jc w:val="both"/>
              <w:rPr>
                <w:rFonts w:ascii="Times" w:hAnsi="Times"/>
              </w:rPr>
            </w:pPr>
            <w:r>
              <w:rPr>
                <w:rFonts w:ascii="Times" w:hAnsi="Times"/>
              </w:rPr>
              <w:t>L1B Short Name</w:t>
            </w:r>
          </w:p>
        </w:tc>
        <w:tc>
          <w:tcPr>
            <w:tcW w:w="2952" w:type="dxa"/>
          </w:tcPr>
          <w:p w14:paraId="7747868F" w14:textId="77777777" w:rsidR="00BF1578" w:rsidRDefault="00BF1578" w:rsidP="003C39D4">
            <w:pPr>
              <w:jc w:val="both"/>
              <w:rPr>
                <w:rFonts w:ascii="Times" w:hAnsi="Times"/>
              </w:rPr>
            </w:pPr>
            <w:r>
              <w:rPr>
                <w:rFonts w:ascii="Times" w:hAnsi="Times"/>
              </w:rPr>
              <w:t>TERRA_BF_L1B</w:t>
            </w:r>
          </w:p>
        </w:tc>
        <w:tc>
          <w:tcPr>
            <w:tcW w:w="2952" w:type="dxa"/>
          </w:tcPr>
          <w:p w14:paraId="0E0219E8" w14:textId="77777777" w:rsidR="00BF1578" w:rsidRDefault="00BF1578" w:rsidP="003C39D4">
            <w:pPr>
              <w:jc w:val="both"/>
              <w:rPr>
                <w:rFonts w:ascii="Times" w:hAnsi="Times"/>
              </w:rPr>
            </w:pPr>
            <w:r>
              <w:rPr>
                <w:rFonts w:ascii="Times" w:hAnsi="Times"/>
              </w:rPr>
              <w:t>TERRA_BF_L1B</w:t>
            </w:r>
          </w:p>
        </w:tc>
      </w:tr>
      <w:tr w:rsidR="00BF1578" w14:paraId="77DB757F" w14:textId="77777777" w:rsidTr="003C39D4">
        <w:tc>
          <w:tcPr>
            <w:tcW w:w="2952" w:type="dxa"/>
          </w:tcPr>
          <w:p w14:paraId="3C20E9A5" w14:textId="77777777" w:rsidR="00BF1578" w:rsidRDefault="00BF1578" w:rsidP="003C39D4">
            <w:pPr>
              <w:jc w:val="both"/>
              <w:rPr>
                <w:rFonts w:ascii="Times" w:hAnsi="Times"/>
              </w:rPr>
            </w:pPr>
            <w:proofErr w:type="spellStart"/>
            <w:r>
              <w:rPr>
                <w:rFonts w:ascii="Times" w:hAnsi="Times"/>
              </w:rPr>
              <w:t>Oribt</w:t>
            </w:r>
            <w:proofErr w:type="spellEnd"/>
            <w:r>
              <w:rPr>
                <w:rFonts w:ascii="Times" w:hAnsi="Times"/>
              </w:rPr>
              <w:t xml:space="preserve"> number</w:t>
            </w:r>
          </w:p>
        </w:tc>
        <w:tc>
          <w:tcPr>
            <w:tcW w:w="2952" w:type="dxa"/>
          </w:tcPr>
          <w:p w14:paraId="55B0442B" w14:textId="77777777" w:rsidR="00BF1578" w:rsidRDefault="00BF1578" w:rsidP="003C39D4">
            <w:pPr>
              <w:jc w:val="both"/>
              <w:rPr>
                <w:rFonts w:ascii="Times" w:hAnsi="Times"/>
              </w:rPr>
            </w:pPr>
            <w:proofErr w:type="spellStart"/>
            <w:r>
              <w:rPr>
                <w:rFonts w:ascii="Times" w:hAnsi="Times"/>
              </w:rPr>
              <w:t>Oxxxxx</w:t>
            </w:r>
            <w:proofErr w:type="spellEnd"/>
          </w:p>
        </w:tc>
        <w:tc>
          <w:tcPr>
            <w:tcW w:w="2952" w:type="dxa"/>
          </w:tcPr>
          <w:p w14:paraId="66341A22" w14:textId="77777777" w:rsidR="00BF1578" w:rsidRDefault="00BF1578" w:rsidP="003C39D4">
            <w:pPr>
              <w:jc w:val="both"/>
              <w:rPr>
                <w:rFonts w:ascii="Times" w:hAnsi="Times"/>
              </w:rPr>
            </w:pPr>
            <w:r w:rsidRPr="00B25C54">
              <w:rPr>
                <w:rFonts w:ascii="Times" w:hAnsi="Times"/>
              </w:rPr>
              <w:t>O68138</w:t>
            </w:r>
          </w:p>
        </w:tc>
      </w:tr>
      <w:tr w:rsidR="00BF1578" w14:paraId="5FC991D4" w14:textId="77777777" w:rsidTr="003C39D4">
        <w:tc>
          <w:tcPr>
            <w:tcW w:w="2952" w:type="dxa"/>
          </w:tcPr>
          <w:p w14:paraId="39377F99" w14:textId="77777777" w:rsidR="00BF1578" w:rsidRDefault="00BF1578" w:rsidP="003C39D4">
            <w:pPr>
              <w:jc w:val="both"/>
              <w:rPr>
                <w:rFonts w:ascii="Times" w:hAnsi="Times"/>
              </w:rPr>
            </w:pPr>
            <w:r>
              <w:rPr>
                <w:rFonts w:ascii="Times" w:hAnsi="Times"/>
              </w:rPr>
              <w:t>Start Date-Time-Group</w:t>
            </w:r>
          </w:p>
        </w:tc>
        <w:tc>
          <w:tcPr>
            <w:tcW w:w="2952" w:type="dxa"/>
          </w:tcPr>
          <w:p w14:paraId="2126F12B" w14:textId="77777777" w:rsidR="00BF1578" w:rsidRDefault="00BF1578" w:rsidP="003C39D4">
            <w:pPr>
              <w:jc w:val="both"/>
              <w:rPr>
                <w:rFonts w:ascii="Times" w:hAnsi="Times"/>
              </w:rPr>
            </w:pPr>
            <w:proofErr w:type="spellStart"/>
            <w:r>
              <w:rPr>
                <w:rFonts w:ascii="Times" w:hAnsi="Times"/>
              </w:rPr>
              <w:t>YYYYMMDDhhmmss</w:t>
            </w:r>
            <w:proofErr w:type="spellEnd"/>
          </w:p>
        </w:tc>
        <w:tc>
          <w:tcPr>
            <w:tcW w:w="2952" w:type="dxa"/>
          </w:tcPr>
          <w:p w14:paraId="6DFEB744" w14:textId="77777777" w:rsidR="00BF1578" w:rsidRDefault="00BF1578" w:rsidP="003C39D4">
            <w:pPr>
              <w:jc w:val="both"/>
              <w:rPr>
                <w:rFonts w:ascii="Times" w:hAnsi="Times"/>
              </w:rPr>
            </w:pPr>
            <w:r w:rsidRPr="00B25C54">
              <w:rPr>
                <w:rFonts w:ascii="Times" w:hAnsi="Times"/>
              </w:rPr>
              <w:t>20121009081300</w:t>
            </w:r>
          </w:p>
        </w:tc>
      </w:tr>
      <w:tr w:rsidR="00BF1578" w14:paraId="29CB8AE6" w14:textId="77777777" w:rsidTr="003C39D4">
        <w:tc>
          <w:tcPr>
            <w:tcW w:w="2952" w:type="dxa"/>
          </w:tcPr>
          <w:p w14:paraId="52EC6208" w14:textId="77777777" w:rsidR="00BF1578" w:rsidRDefault="00BF1578" w:rsidP="003C39D4">
            <w:pPr>
              <w:jc w:val="both"/>
              <w:rPr>
                <w:rFonts w:ascii="Times" w:hAnsi="Times"/>
              </w:rPr>
            </w:pPr>
            <w:r>
              <w:rPr>
                <w:rFonts w:ascii="Times" w:hAnsi="Times"/>
              </w:rPr>
              <w:t xml:space="preserve">Software update version </w:t>
            </w:r>
          </w:p>
        </w:tc>
        <w:tc>
          <w:tcPr>
            <w:tcW w:w="2952" w:type="dxa"/>
          </w:tcPr>
          <w:p w14:paraId="5179BBF3" w14:textId="77777777" w:rsidR="00BF1578" w:rsidRDefault="00BF1578" w:rsidP="003C39D4">
            <w:pPr>
              <w:jc w:val="both"/>
              <w:rPr>
                <w:rFonts w:ascii="Times" w:hAnsi="Times"/>
              </w:rPr>
            </w:pPr>
            <w:proofErr w:type="spellStart"/>
            <w:r>
              <w:rPr>
                <w:rFonts w:ascii="Times" w:hAnsi="Times"/>
              </w:rPr>
              <w:t>Ffff</w:t>
            </w:r>
            <w:proofErr w:type="spellEnd"/>
          </w:p>
        </w:tc>
        <w:tc>
          <w:tcPr>
            <w:tcW w:w="2952" w:type="dxa"/>
          </w:tcPr>
          <w:p w14:paraId="462C3A76" w14:textId="77777777" w:rsidR="00BF1578" w:rsidRDefault="00BF1578" w:rsidP="003C39D4">
            <w:pPr>
              <w:jc w:val="both"/>
              <w:rPr>
                <w:rFonts w:ascii="Times" w:hAnsi="Times"/>
              </w:rPr>
            </w:pPr>
            <w:r>
              <w:rPr>
                <w:rFonts w:ascii="Times" w:hAnsi="Times"/>
              </w:rPr>
              <w:t>F000</w:t>
            </w:r>
          </w:p>
        </w:tc>
      </w:tr>
      <w:tr w:rsidR="00BF1578" w14:paraId="5D5AF81C" w14:textId="77777777" w:rsidTr="003C39D4">
        <w:tc>
          <w:tcPr>
            <w:tcW w:w="2952" w:type="dxa"/>
          </w:tcPr>
          <w:p w14:paraId="009C5EB8" w14:textId="77777777" w:rsidR="00BF1578" w:rsidRDefault="00BF1578" w:rsidP="003C39D4">
            <w:pPr>
              <w:jc w:val="both"/>
              <w:rPr>
                <w:rFonts w:ascii="Times" w:hAnsi="Times"/>
              </w:rPr>
            </w:pPr>
            <w:r>
              <w:rPr>
                <w:rFonts w:ascii="Times" w:hAnsi="Times"/>
              </w:rPr>
              <w:t>Collection version number</w:t>
            </w:r>
          </w:p>
        </w:tc>
        <w:tc>
          <w:tcPr>
            <w:tcW w:w="2952" w:type="dxa"/>
          </w:tcPr>
          <w:p w14:paraId="09EA5F10" w14:textId="77777777" w:rsidR="00BF1578" w:rsidRDefault="00BF1578" w:rsidP="003C39D4">
            <w:pPr>
              <w:jc w:val="both"/>
              <w:rPr>
                <w:rFonts w:ascii="Times" w:hAnsi="Times"/>
              </w:rPr>
            </w:pPr>
            <w:proofErr w:type="spellStart"/>
            <w:r>
              <w:rPr>
                <w:rFonts w:ascii="Times" w:hAnsi="Times"/>
              </w:rPr>
              <w:t>Vnnn</w:t>
            </w:r>
            <w:proofErr w:type="spellEnd"/>
          </w:p>
        </w:tc>
        <w:tc>
          <w:tcPr>
            <w:tcW w:w="2952" w:type="dxa"/>
          </w:tcPr>
          <w:p w14:paraId="7F4D8E59" w14:textId="77777777" w:rsidR="00BF1578" w:rsidRDefault="00BF1578" w:rsidP="003C39D4">
            <w:pPr>
              <w:jc w:val="both"/>
              <w:rPr>
                <w:rFonts w:ascii="Times" w:hAnsi="Times"/>
              </w:rPr>
            </w:pPr>
            <w:r>
              <w:rPr>
                <w:rFonts w:ascii="Times" w:hAnsi="Times"/>
              </w:rPr>
              <w:t>V001</w:t>
            </w:r>
          </w:p>
        </w:tc>
      </w:tr>
    </w:tbl>
    <w:p w14:paraId="05ED3180" w14:textId="77777777" w:rsidR="00BF1578" w:rsidRDefault="00BF1578" w:rsidP="00BF1578">
      <w:pPr>
        <w:jc w:val="both"/>
        <w:rPr>
          <w:rFonts w:ascii="Times" w:hAnsi="Times"/>
          <w:b/>
        </w:rPr>
      </w:pPr>
    </w:p>
    <w:p w14:paraId="7790C17B" w14:textId="77777777" w:rsidR="00BF1578" w:rsidRDefault="00BF1578" w:rsidP="00BF1578">
      <w:pPr>
        <w:jc w:val="both"/>
        <w:rPr>
          <w:rFonts w:ascii="Times" w:hAnsi="Times"/>
          <w:b/>
        </w:rPr>
      </w:pPr>
    </w:p>
    <w:p w14:paraId="075B7E8D" w14:textId="77777777" w:rsidR="00BF1578" w:rsidRPr="00146365" w:rsidRDefault="00BF1578" w:rsidP="00BF1578">
      <w:pPr>
        <w:jc w:val="both"/>
        <w:rPr>
          <w:rFonts w:ascii="Times" w:hAnsi="Times"/>
          <w:b/>
        </w:rPr>
      </w:pPr>
      <w:r w:rsidRPr="00146365">
        <w:rPr>
          <w:rFonts w:ascii="Times" w:hAnsi="Times"/>
          <w:b/>
        </w:rPr>
        <w:t xml:space="preserve">4.2 </w:t>
      </w:r>
      <w:commentRangeStart w:id="54"/>
      <w:r w:rsidRPr="00146365">
        <w:rPr>
          <w:rFonts w:ascii="Times" w:hAnsi="Times"/>
          <w:b/>
        </w:rPr>
        <w:t>Data</w:t>
      </w:r>
      <w:r>
        <w:rPr>
          <w:rFonts w:ascii="Times" w:hAnsi="Times"/>
          <w:b/>
        </w:rPr>
        <w:t xml:space="preserve"> variable descriptions </w:t>
      </w:r>
      <w:r w:rsidRPr="00146365">
        <w:rPr>
          <w:rFonts w:ascii="Times" w:hAnsi="Times"/>
          <w:b/>
        </w:rPr>
        <w:t xml:space="preserve"> </w:t>
      </w:r>
      <w:commentRangeEnd w:id="54"/>
      <w:r>
        <w:rPr>
          <w:rStyle w:val="CommentReference"/>
        </w:rPr>
        <w:commentReference w:id="54"/>
      </w:r>
    </w:p>
    <w:p w14:paraId="5C12AC3B" w14:textId="77777777" w:rsidR="00BF1578" w:rsidRDefault="00BF1578" w:rsidP="00BF1578">
      <w:pPr>
        <w:jc w:val="both"/>
        <w:rPr>
          <w:rFonts w:ascii="Times" w:hAnsi="Times"/>
        </w:rPr>
      </w:pPr>
      <w:r>
        <w:rPr>
          <w:rFonts w:ascii="Times" w:hAnsi="Times"/>
        </w:rPr>
        <w:t xml:space="preserve"> </w:t>
      </w:r>
    </w:p>
    <w:p w14:paraId="53663870" w14:textId="77777777" w:rsidR="00BF1578" w:rsidRDefault="00BF1578" w:rsidP="00BF1578">
      <w:pPr>
        <w:ind w:firstLine="720"/>
        <w:jc w:val="both"/>
        <w:rPr>
          <w:rFonts w:ascii="Times" w:hAnsi="Times"/>
        </w:rPr>
      </w:pPr>
      <w:r>
        <w:rPr>
          <w:rFonts w:ascii="Times" w:hAnsi="Times"/>
        </w:rPr>
        <w:t xml:space="preserve">The majority of the data variable names and contents in a BF are directly copied from the original L1B products or associated ancillary products for all of the Terra instrument. Users are encouraged to refer to the references [1][2][3][4][5] for a detailed description of each data variable. The original data variables that have been modified in the process of the BF production and new data variables are described in the following tables 4.2-4.2.6.  </w:t>
      </w:r>
    </w:p>
    <w:p w14:paraId="138FF4D6" w14:textId="77777777" w:rsidR="00BF1578" w:rsidRDefault="00BF1578" w:rsidP="00BF1578">
      <w:pPr>
        <w:ind w:firstLine="720"/>
        <w:jc w:val="both"/>
        <w:rPr>
          <w:rFonts w:ascii="Times" w:hAnsi="Times"/>
        </w:rPr>
      </w:pPr>
    </w:p>
    <w:p w14:paraId="14B0688C" w14:textId="77777777" w:rsidR="00BF1578" w:rsidRPr="00453156" w:rsidRDefault="00BF1578" w:rsidP="00BF1578">
      <w:pPr>
        <w:jc w:val="both"/>
        <w:rPr>
          <w:rFonts w:ascii="Times" w:hAnsi="Times"/>
          <w:b/>
        </w:rPr>
      </w:pPr>
      <w:r w:rsidRPr="00453156">
        <w:rPr>
          <w:rFonts w:ascii="Times" w:hAnsi="Times"/>
          <w:b/>
        </w:rPr>
        <w:t>4.2.1 ASTER</w:t>
      </w:r>
    </w:p>
    <w:p w14:paraId="4EA77C2E" w14:textId="77777777" w:rsidR="00BF1578" w:rsidRDefault="00BF1578" w:rsidP="00BF1578">
      <w:pPr>
        <w:ind w:firstLine="720"/>
        <w:jc w:val="both"/>
        <w:rPr>
          <w:rFonts w:ascii="Times" w:hAnsi="Times"/>
        </w:rPr>
      </w:pPr>
      <w:r>
        <w:rPr>
          <w:rFonts w:ascii="Times" w:hAnsi="Times"/>
        </w:rPr>
        <w:t xml:space="preserve">All the data fields for ASTER are stored under the root group name of “/ASTER” in a BF granule. One BF granule contains a variable number of the original ASTER L1T granules, each of which is stored as a separate and individual HDF5 subgroup, whose name is partially copied from the associated ASTER L1T file name, includes the starting time of the granule. For example, the subgroup name of </w:t>
      </w:r>
      <w:r w:rsidRPr="00CC02CC">
        <w:rPr>
          <w:rFonts w:ascii="Times" w:hAnsi="Times"/>
        </w:rPr>
        <w:t>granule_05032000141102</w:t>
      </w:r>
      <w:r>
        <w:rPr>
          <w:rFonts w:ascii="Times" w:hAnsi="Times"/>
        </w:rPr>
        <w:t xml:space="preserve"> contains the data fields for the ASTER L1T granule having a starting time of 14:11:02 (UTC) on May 3, 2000. </w:t>
      </w:r>
    </w:p>
    <w:p w14:paraId="0A53C8D5" w14:textId="77777777" w:rsidR="00BF1578" w:rsidRDefault="00BF1578" w:rsidP="00BF1578">
      <w:pPr>
        <w:jc w:val="both"/>
        <w:rPr>
          <w:rFonts w:ascii="Times" w:hAnsi="Times"/>
        </w:rPr>
      </w:pPr>
      <w:r>
        <w:rPr>
          <w:rFonts w:ascii="Times" w:hAnsi="Times"/>
        </w:rPr>
        <w:t xml:space="preserve">     </w:t>
      </w:r>
    </w:p>
    <w:p w14:paraId="4B4C37DE" w14:textId="77777777" w:rsidR="00BF1578" w:rsidRPr="00074609" w:rsidRDefault="00BF1578" w:rsidP="00BF1578">
      <w:pPr>
        <w:pStyle w:val="Caption"/>
        <w:keepNext/>
        <w:rPr>
          <w:i w:val="0"/>
          <w:color w:val="000000" w:themeColor="text1"/>
        </w:rPr>
      </w:pPr>
      <w:r w:rsidRPr="00074609">
        <w:rPr>
          <w:i w:val="0"/>
          <w:color w:val="000000" w:themeColor="text1"/>
        </w:rPr>
        <w:t xml:space="preserve">Table 4.2 </w:t>
      </w:r>
      <w:r>
        <w:rPr>
          <w:i w:val="0"/>
          <w:color w:val="000000" w:themeColor="text1"/>
        </w:rPr>
        <w:t>HDF data variables for each ASTER under the subgroup of /ASTER/</w:t>
      </w:r>
      <w:proofErr w:type="spellStart"/>
      <w:r w:rsidRPr="00CC02CC">
        <w:rPr>
          <w:i w:val="0"/>
          <w:color w:val="000000" w:themeColor="text1"/>
        </w:rPr>
        <w:t>granule_mmddyyy</w:t>
      </w:r>
      <w:r>
        <w:rPr>
          <w:i w:val="0"/>
          <w:color w:val="000000" w:themeColor="text1"/>
        </w:rPr>
        <w:t>y</w:t>
      </w:r>
      <w:r w:rsidRPr="00CC02CC">
        <w:rPr>
          <w:i w:val="0"/>
          <w:color w:val="000000" w:themeColor="text1"/>
        </w:rPr>
        <w:t>hh</w:t>
      </w:r>
      <w:r>
        <w:rPr>
          <w:i w:val="0"/>
          <w:color w:val="000000" w:themeColor="text1"/>
        </w:rPr>
        <w:t>xx</w:t>
      </w:r>
      <w:r w:rsidRPr="00CC02CC">
        <w:rPr>
          <w:i w:val="0"/>
          <w:color w:val="000000" w:themeColor="text1"/>
        </w:rPr>
        <w:t>ss</w:t>
      </w:r>
      <w:proofErr w:type="spellEnd"/>
      <w:r>
        <w:rPr>
          <w:i w:val="0"/>
          <w:color w:val="000000" w:themeColor="text1"/>
        </w:rPr>
        <w:t xml:space="preserve">, where </w:t>
      </w:r>
      <w:proofErr w:type="spellStart"/>
      <w:r>
        <w:rPr>
          <w:i w:val="0"/>
          <w:color w:val="000000" w:themeColor="text1"/>
        </w:rPr>
        <w:t>mmddyyyyhhmmss</w:t>
      </w:r>
      <w:proofErr w:type="spellEnd"/>
      <w:r>
        <w:rPr>
          <w:i w:val="0"/>
          <w:color w:val="000000" w:themeColor="text1"/>
        </w:rPr>
        <w:t>, stands for month (mm), date(</w:t>
      </w:r>
      <w:proofErr w:type="spellStart"/>
      <w:r>
        <w:rPr>
          <w:i w:val="0"/>
          <w:color w:val="000000" w:themeColor="text1"/>
        </w:rPr>
        <w:t>dd</w:t>
      </w:r>
      <w:proofErr w:type="spellEnd"/>
      <w:r>
        <w:rPr>
          <w:i w:val="0"/>
          <w:color w:val="000000" w:themeColor="text1"/>
        </w:rPr>
        <w:t>), year(</w:t>
      </w:r>
      <w:proofErr w:type="spellStart"/>
      <w:r>
        <w:rPr>
          <w:i w:val="0"/>
          <w:color w:val="000000" w:themeColor="text1"/>
        </w:rPr>
        <w:t>yyyy</w:t>
      </w:r>
      <w:proofErr w:type="spellEnd"/>
      <w:r>
        <w:rPr>
          <w:i w:val="0"/>
          <w:color w:val="000000" w:themeColor="text1"/>
        </w:rPr>
        <w:t>), hour(</w:t>
      </w:r>
      <w:proofErr w:type="spellStart"/>
      <w:r>
        <w:rPr>
          <w:i w:val="0"/>
          <w:color w:val="000000" w:themeColor="text1"/>
        </w:rPr>
        <w:t>hh</w:t>
      </w:r>
      <w:proofErr w:type="spellEnd"/>
      <w:r>
        <w:rPr>
          <w:i w:val="0"/>
          <w:color w:val="000000" w:themeColor="text1"/>
        </w:rPr>
        <w:t>), minute(xx), and second(</w:t>
      </w:r>
      <w:proofErr w:type="spellStart"/>
      <w:r>
        <w:rPr>
          <w:i w:val="0"/>
          <w:color w:val="000000" w:themeColor="text1"/>
        </w:rPr>
        <w:t>ss</w:t>
      </w:r>
      <w:proofErr w:type="spellEnd"/>
      <w:r>
        <w:rPr>
          <w:i w:val="0"/>
          <w:color w:val="000000" w:themeColor="text1"/>
        </w:rPr>
        <w:t>) of the starting time of data acquisition. The group path of “/ASTER/</w:t>
      </w:r>
      <w:proofErr w:type="spellStart"/>
      <w:r w:rsidRPr="00CC02CC">
        <w:rPr>
          <w:i w:val="0"/>
          <w:color w:val="000000" w:themeColor="text1"/>
        </w:rPr>
        <w:t>granule_mmddyyy</w:t>
      </w:r>
      <w:r>
        <w:rPr>
          <w:i w:val="0"/>
          <w:color w:val="000000" w:themeColor="text1"/>
        </w:rPr>
        <w:t>y</w:t>
      </w:r>
      <w:r w:rsidRPr="00CC02CC">
        <w:rPr>
          <w:i w:val="0"/>
          <w:color w:val="000000" w:themeColor="text1"/>
        </w:rPr>
        <w:t>hh</w:t>
      </w:r>
      <w:r>
        <w:rPr>
          <w:i w:val="0"/>
          <w:color w:val="000000" w:themeColor="text1"/>
        </w:rPr>
        <w:t>xx</w:t>
      </w:r>
      <w:r w:rsidRPr="00CC02CC">
        <w:rPr>
          <w:i w:val="0"/>
          <w:color w:val="000000" w:themeColor="text1"/>
        </w:rPr>
        <w:t>ss</w:t>
      </w:r>
      <w:proofErr w:type="spellEnd"/>
      <w:r>
        <w:rPr>
          <w:i w:val="0"/>
          <w:color w:val="000000" w:themeColor="text1"/>
        </w:rPr>
        <w:t xml:space="preserve">” is abbreviated to “…/” in the table. </w:t>
      </w:r>
    </w:p>
    <w:tbl>
      <w:tblPr>
        <w:tblStyle w:val="TableGrid"/>
        <w:tblW w:w="8841" w:type="dxa"/>
        <w:tblLook w:val="04A0" w:firstRow="1" w:lastRow="0" w:firstColumn="1" w:lastColumn="0" w:noHBand="0" w:noVBand="1"/>
      </w:tblPr>
      <w:tblGrid>
        <w:gridCol w:w="2167"/>
        <w:gridCol w:w="1286"/>
        <w:gridCol w:w="1281"/>
        <w:gridCol w:w="1756"/>
        <w:gridCol w:w="828"/>
        <w:gridCol w:w="1523"/>
      </w:tblGrid>
      <w:tr w:rsidR="00BF1578" w14:paraId="5B99C383" w14:textId="77777777" w:rsidTr="003C39D4">
        <w:tc>
          <w:tcPr>
            <w:tcW w:w="2167" w:type="dxa"/>
          </w:tcPr>
          <w:p w14:paraId="46082B18" w14:textId="77777777" w:rsidR="00BF1578" w:rsidRDefault="00BF1578" w:rsidP="003C39D4">
            <w:pPr>
              <w:jc w:val="both"/>
              <w:rPr>
                <w:rFonts w:ascii="Times" w:hAnsi="Times"/>
              </w:rPr>
            </w:pPr>
            <w:r>
              <w:rPr>
                <w:rFonts w:ascii="Times" w:hAnsi="Times"/>
              </w:rPr>
              <w:t>Path</w:t>
            </w:r>
          </w:p>
        </w:tc>
        <w:tc>
          <w:tcPr>
            <w:tcW w:w="1286" w:type="dxa"/>
          </w:tcPr>
          <w:p w14:paraId="426A23B1" w14:textId="77777777" w:rsidR="00BF1578" w:rsidRDefault="00BF1578" w:rsidP="003C39D4">
            <w:pPr>
              <w:jc w:val="both"/>
              <w:rPr>
                <w:rFonts w:ascii="Times" w:hAnsi="Times"/>
              </w:rPr>
            </w:pPr>
            <w:r>
              <w:rPr>
                <w:rFonts w:ascii="Times" w:hAnsi="Times"/>
              </w:rPr>
              <w:t>Name</w:t>
            </w:r>
          </w:p>
        </w:tc>
        <w:tc>
          <w:tcPr>
            <w:tcW w:w="1281" w:type="dxa"/>
          </w:tcPr>
          <w:p w14:paraId="7CE80D52" w14:textId="77777777" w:rsidR="00BF1578" w:rsidRDefault="00BF1578" w:rsidP="003C39D4">
            <w:pPr>
              <w:jc w:val="both"/>
              <w:rPr>
                <w:rFonts w:ascii="Times" w:hAnsi="Times"/>
              </w:rPr>
            </w:pPr>
            <w:r>
              <w:rPr>
                <w:rFonts w:ascii="Times" w:hAnsi="Times"/>
              </w:rPr>
              <w:t>Dimension</w:t>
            </w:r>
          </w:p>
        </w:tc>
        <w:tc>
          <w:tcPr>
            <w:tcW w:w="1756" w:type="dxa"/>
          </w:tcPr>
          <w:p w14:paraId="6D5402B0" w14:textId="77777777" w:rsidR="00BF1578" w:rsidRDefault="00BF1578" w:rsidP="003C39D4">
            <w:pPr>
              <w:jc w:val="both"/>
              <w:rPr>
                <w:rFonts w:ascii="Times" w:hAnsi="Times"/>
              </w:rPr>
            </w:pPr>
            <w:r>
              <w:rPr>
                <w:rFonts w:ascii="Times" w:hAnsi="Times"/>
              </w:rPr>
              <w:t>Unit</w:t>
            </w:r>
          </w:p>
        </w:tc>
        <w:tc>
          <w:tcPr>
            <w:tcW w:w="828" w:type="dxa"/>
          </w:tcPr>
          <w:p w14:paraId="4AF81C8A" w14:textId="77777777" w:rsidR="00BF1578" w:rsidRDefault="00BF1578" w:rsidP="003C39D4">
            <w:pPr>
              <w:jc w:val="both"/>
              <w:rPr>
                <w:rFonts w:ascii="Times" w:hAnsi="Times"/>
              </w:rPr>
            </w:pPr>
            <w:r>
              <w:rPr>
                <w:rFonts w:ascii="Times" w:hAnsi="Times"/>
              </w:rPr>
              <w:t>Type</w:t>
            </w:r>
          </w:p>
        </w:tc>
        <w:tc>
          <w:tcPr>
            <w:tcW w:w="1523" w:type="dxa"/>
          </w:tcPr>
          <w:p w14:paraId="2B6BA4B0" w14:textId="77777777" w:rsidR="00BF1578" w:rsidRDefault="00BF1578" w:rsidP="003C39D4">
            <w:pPr>
              <w:jc w:val="both"/>
              <w:rPr>
                <w:rFonts w:ascii="Times" w:hAnsi="Times"/>
              </w:rPr>
            </w:pPr>
            <w:r>
              <w:rPr>
                <w:rFonts w:ascii="Times" w:hAnsi="Times"/>
              </w:rPr>
              <w:t>Description</w:t>
            </w:r>
          </w:p>
        </w:tc>
      </w:tr>
      <w:tr w:rsidR="00BF1578" w:rsidRPr="000C1C2B" w14:paraId="47B7D80D" w14:textId="77777777" w:rsidTr="003C39D4">
        <w:trPr>
          <w:trHeight w:val="260"/>
        </w:trPr>
        <w:tc>
          <w:tcPr>
            <w:tcW w:w="2167" w:type="dxa"/>
          </w:tcPr>
          <w:p w14:paraId="34EE4EAF" w14:textId="77777777" w:rsidR="00BF1578" w:rsidRPr="000E6506" w:rsidRDefault="00BF1578" w:rsidP="003C39D4">
            <w:pPr>
              <w:jc w:val="both"/>
              <w:rPr>
                <w:rFonts w:ascii="Times" w:hAnsi="Times"/>
                <w:sz w:val="18"/>
                <w:szCs w:val="20"/>
              </w:rPr>
            </w:pPr>
            <w:r>
              <w:rPr>
                <w:rFonts w:ascii="Times" w:hAnsi="Times"/>
                <w:sz w:val="18"/>
                <w:szCs w:val="20"/>
              </w:rPr>
              <w:lastRenderedPageBreak/>
              <w:t>…/</w:t>
            </w:r>
            <w:r w:rsidRPr="000E6506">
              <w:rPr>
                <w:rFonts w:ascii="Times" w:hAnsi="Times"/>
                <w:sz w:val="18"/>
                <w:szCs w:val="20"/>
              </w:rPr>
              <w:t>V</w:t>
            </w:r>
            <w:r>
              <w:rPr>
                <w:rFonts w:ascii="Times" w:hAnsi="Times"/>
                <w:sz w:val="18"/>
                <w:szCs w:val="20"/>
              </w:rPr>
              <w:t>N</w:t>
            </w:r>
            <w:r w:rsidRPr="000E6506">
              <w:rPr>
                <w:rFonts w:ascii="Times" w:hAnsi="Times"/>
                <w:sz w:val="18"/>
                <w:szCs w:val="20"/>
              </w:rPr>
              <w:t>IR</w:t>
            </w:r>
          </w:p>
        </w:tc>
        <w:tc>
          <w:tcPr>
            <w:tcW w:w="1286" w:type="dxa"/>
          </w:tcPr>
          <w:p w14:paraId="354D5E1A" w14:textId="77777777" w:rsidR="00BF1578" w:rsidRPr="000E6506" w:rsidRDefault="00BF1578" w:rsidP="003C39D4">
            <w:pPr>
              <w:jc w:val="both"/>
              <w:rPr>
                <w:rFonts w:ascii="Times" w:hAnsi="Times"/>
                <w:sz w:val="18"/>
                <w:szCs w:val="20"/>
              </w:rPr>
            </w:pPr>
            <w:r>
              <w:rPr>
                <w:rFonts w:ascii="Times" w:hAnsi="Times"/>
                <w:sz w:val="18"/>
                <w:szCs w:val="20"/>
              </w:rPr>
              <w:t>ImageData1</w:t>
            </w:r>
          </w:p>
        </w:tc>
        <w:tc>
          <w:tcPr>
            <w:tcW w:w="1281" w:type="dxa"/>
          </w:tcPr>
          <w:p w14:paraId="741FCCB4"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02FD1D9D"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4365CC34"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523" w:type="dxa"/>
          </w:tcPr>
          <w:p w14:paraId="3357BB43" w14:textId="77777777" w:rsidR="00BF1578" w:rsidRPr="000C1C2B" w:rsidRDefault="00BF1578" w:rsidP="003C39D4">
            <w:pPr>
              <w:jc w:val="both"/>
              <w:rPr>
                <w:rFonts w:ascii="Times" w:hAnsi="Times"/>
                <w:sz w:val="20"/>
                <w:szCs w:val="20"/>
              </w:rPr>
            </w:pPr>
            <w:r>
              <w:rPr>
                <w:rFonts w:ascii="Times" w:hAnsi="Times"/>
                <w:sz w:val="20"/>
                <w:szCs w:val="20"/>
              </w:rPr>
              <w:t>[3]</w:t>
            </w:r>
          </w:p>
        </w:tc>
      </w:tr>
      <w:tr w:rsidR="00BF1578" w:rsidRPr="000C1C2B" w14:paraId="076C48EC" w14:textId="77777777" w:rsidTr="003C39D4">
        <w:tc>
          <w:tcPr>
            <w:tcW w:w="2167" w:type="dxa"/>
          </w:tcPr>
          <w:p w14:paraId="72E834F9" w14:textId="77777777" w:rsidR="00BF1578" w:rsidRPr="000E6506" w:rsidRDefault="00BF1578" w:rsidP="003C39D4">
            <w:pPr>
              <w:jc w:val="both"/>
              <w:rPr>
                <w:rFonts w:ascii="Times" w:hAnsi="Times"/>
                <w:sz w:val="18"/>
                <w:szCs w:val="20"/>
              </w:rPr>
            </w:pPr>
            <w:r>
              <w:rPr>
                <w:rFonts w:ascii="Times" w:hAnsi="Times"/>
                <w:sz w:val="18"/>
                <w:szCs w:val="20"/>
              </w:rPr>
              <w:t>…/VNIR</w:t>
            </w:r>
          </w:p>
        </w:tc>
        <w:tc>
          <w:tcPr>
            <w:tcW w:w="1286" w:type="dxa"/>
          </w:tcPr>
          <w:p w14:paraId="514534E2" w14:textId="77777777" w:rsidR="00BF1578" w:rsidRPr="000E6506" w:rsidRDefault="00BF1578" w:rsidP="003C39D4">
            <w:pPr>
              <w:jc w:val="both"/>
              <w:rPr>
                <w:rFonts w:ascii="Times" w:hAnsi="Times"/>
                <w:sz w:val="18"/>
                <w:szCs w:val="20"/>
              </w:rPr>
            </w:pPr>
            <w:r>
              <w:rPr>
                <w:rFonts w:ascii="Times" w:hAnsi="Times"/>
                <w:sz w:val="18"/>
                <w:szCs w:val="20"/>
              </w:rPr>
              <w:t>ImageData2</w:t>
            </w:r>
          </w:p>
        </w:tc>
        <w:tc>
          <w:tcPr>
            <w:tcW w:w="1281" w:type="dxa"/>
          </w:tcPr>
          <w:p w14:paraId="670AA8D4"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1EFBA7FB"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37680F4B"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523" w:type="dxa"/>
          </w:tcPr>
          <w:p w14:paraId="2E1F722F" w14:textId="77777777" w:rsidR="00BF1578" w:rsidRPr="000C1C2B" w:rsidRDefault="00BF1578" w:rsidP="003C39D4">
            <w:pPr>
              <w:jc w:val="both"/>
              <w:rPr>
                <w:rFonts w:ascii="Times" w:hAnsi="Times"/>
                <w:sz w:val="20"/>
                <w:szCs w:val="20"/>
              </w:rPr>
            </w:pPr>
            <w:r w:rsidRPr="008B7F89">
              <w:rPr>
                <w:rFonts w:ascii="Times" w:hAnsi="Times"/>
                <w:sz w:val="20"/>
                <w:szCs w:val="20"/>
              </w:rPr>
              <w:t>[3]</w:t>
            </w:r>
          </w:p>
        </w:tc>
      </w:tr>
      <w:tr w:rsidR="00BF1578" w:rsidRPr="000C1C2B" w14:paraId="5C4C927E" w14:textId="77777777" w:rsidTr="003C39D4">
        <w:tc>
          <w:tcPr>
            <w:tcW w:w="2167" w:type="dxa"/>
          </w:tcPr>
          <w:p w14:paraId="60364306" w14:textId="77777777" w:rsidR="00BF1578" w:rsidRPr="000E6506" w:rsidRDefault="00BF1578" w:rsidP="003C39D4">
            <w:pPr>
              <w:jc w:val="both"/>
              <w:rPr>
                <w:rFonts w:ascii="Times" w:hAnsi="Times"/>
                <w:sz w:val="18"/>
                <w:szCs w:val="20"/>
              </w:rPr>
            </w:pPr>
            <w:r>
              <w:rPr>
                <w:rFonts w:ascii="Times" w:hAnsi="Times"/>
                <w:sz w:val="18"/>
                <w:szCs w:val="20"/>
              </w:rPr>
              <w:t>…/VNIR</w:t>
            </w:r>
          </w:p>
        </w:tc>
        <w:tc>
          <w:tcPr>
            <w:tcW w:w="1286" w:type="dxa"/>
          </w:tcPr>
          <w:p w14:paraId="1CB62D5A" w14:textId="77777777" w:rsidR="00BF1578" w:rsidRPr="000E6506" w:rsidRDefault="00BF1578" w:rsidP="003C39D4">
            <w:pPr>
              <w:jc w:val="both"/>
              <w:rPr>
                <w:rFonts w:ascii="Times" w:hAnsi="Times"/>
                <w:sz w:val="18"/>
                <w:szCs w:val="20"/>
              </w:rPr>
            </w:pPr>
            <w:r>
              <w:rPr>
                <w:rFonts w:ascii="Times" w:hAnsi="Times"/>
                <w:sz w:val="18"/>
                <w:szCs w:val="20"/>
              </w:rPr>
              <w:t>ImageData3N</w:t>
            </w:r>
          </w:p>
        </w:tc>
        <w:tc>
          <w:tcPr>
            <w:tcW w:w="1281" w:type="dxa"/>
          </w:tcPr>
          <w:p w14:paraId="13F685F4" w14:textId="77777777" w:rsidR="00BF1578" w:rsidRPr="000E6506" w:rsidRDefault="00BF1578" w:rsidP="003C39D4">
            <w:pPr>
              <w:jc w:val="both"/>
              <w:rPr>
                <w:rFonts w:ascii="Times" w:hAnsi="Times"/>
                <w:sz w:val="18"/>
                <w:szCs w:val="20"/>
              </w:rPr>
            </w:pPr>
            <w:r w:rsidRPr="00067775">
              <w:rPr>
                <w:rFonts w:ascii="Times" w:hAnsi="Times"/>
                <w:sz w:val="18"/>
                <w:szCs w:val="20"/>
              </w:rPr>
              <w:t>Varies by scene</w:t>
            </w:r>
          </w:p>
        </w:tc>
        <w:tc>
          <w:tcPr>
            <w:tcW w:w="1756" w:type="dxa"/>
          </w:tcPr>
          <w:p w14:paraId="737D9437"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33ABF320"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523" w:type="dxa"/>
          </w:tcPr>
          <w:p w14:paraId="669AD0E3" w14:textId="77777777" w:rsidR="00BF1578" w:rsidRPr="000C1C2B" w:rsidRDefault="00BF1578" w:rsidP="003C39D4">
            <w:pPr>
              <w:jc w:val="both"/>
              <w:rPr>
                <w:rFonts w:ascii="Times" w:hAnsi="Times"/>
                <w:sz w:val="20"/>
                <w:szCs w:val="20"/>
              </w:rPr>
            </w:pPr>
            <w:r w:rsidRPr="008B7F89">
              <w:rPr>
                <w:rFonts w:ascii="Times" w:hAnsi="Times"/>
                <w:sz w:val="20"/>
                <w:szCs w:val="20"/>
              </w:rPr>
              <w:t>[3]</w:t>
            </w:r>
          </w:p>
        </w:tc>
      </w:tr>
      <w:tr w:rsidR="00BF1578" w:rsidRPr="000C1C2B" w14:paraId="0018F499" w14:textId="77777777" w:rsidTr="003C39D4">
        <w:tc>
          <w:tcPr>
            <w:tcW w:w="2167" w:type="dxa"/>
          </w:tcPr>
          <w:p w14:paraId="009CD98C" w14:textId="77777777" w:rsidR="00BF1578" w:rsidRPr="000E6506" w:rsidRDefault="00BF1578" w:rsidP="003C39D4">
            <w:pPr>
              <w:jc w:val="both"/>
              <w:rPr>
                <w:rFonts w:ascii="Times" w:hAnsi="Times"/>
                <w:sz w:val="18"/>
                <w:szCs w:val="20"/>
              </w:rPr>
            </w:pPr>
            <w:r>
              <w:rPr>
                <w:rFonts w:ascii="Times" w:hAnsi="Times"/>
                <w:sz w:val="18"/>
                <w:szCs w:val="20"/>
              </w:rPr>
              <w:t>…/</w:t>
            </w:r>
            <w:r w:rsidRPr="00936392">
              <w:rPr>
                <w:rFonts w:ascii="Times" w:hAnsi="Times"/>
                <w:sz w:val="18"/>
                <w:szCs w:val="20"/>
              </w:rPr>
              <w:t>VNIR/Geolocation/</w:t>
            </w:r>
          </w:p>
        </w:tc>
        <w:tc>
          <w:tcPr>
            <w:tcW w:w="1286" w:type="dxa"/>
          </w:tcPr>
          <w:p w14:paraId="1C52874F" w14:textId="77777777" w:rsidR="00BF1578" w:rsidRPr="000E6506" w:rsidRDefault="00BF1578" w:rsidP="003C39D4">
            <w:pPr>
              <w:jc w:val="both"/>
              <w:rPr>
                <w:rFonts w:ascii="Times" w:hAnsi="Times"/>
                <w:sz w:val="18"/>
                <w:szCs w:val="20"/>
              </w:rPr>
            </w:pPr>
            <w:r>
              <w:rPr>
                <w:rFonts w:ascii="Times" w:hAnsi="Times"/>
                <w:sz w:val="18"/>
                <w:szCs w:val="20"/>
              </w:rPr>
              <w:t>Latitude</w:t>
            </w:r>
          </w:p>
        </w:tc>
        <w:tc>
          <w:tcPr>
            <w:tcW w:w="1281" w:type="dxa"/>
          </w:tcPr>
          <w:p w14:paraId="251DA510"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7D52211A" w14:textId="77777777" w:rsidR="00BF1578" w:rsidRPr="000E6506"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28" w:type="dxa"/>
          </w:tcPr>
          <w:p w14:paraId="52CCD32D" w14:textId="77777777" w:rsidR="00BF1578" w:rsidRPr="000E6506" w:rsidRDefault="00BF1578" w:rsidP="003C39D4">
            <w:pPr>
              <w:jc w:val="both"/>
              <w:rPr>
                <w:rFonts w:ascii="Times" w:hAnsi="Times"/>
                <w:sz w:val="18"/>
                <w:szCs w:val="20"/>
              </w:rPr>
            </w:pPr>
            <w:r>
              <w:rPr>
                <w:rFonts w:ascii="Times" w:hAnsi="Times"/>
                <w:sz w:val="18"/>
                <w:szCs w:val="20"/>
              </w:rPr>
              <w:t>Float64</w:t>
            </w:r>
          </w:p>
        </w:tc>
        <w:tc>
          <w:tcPr>
            <w:tcW w:w="1523" w:type="dxa"/>
          </w:tcPr>
          <w:p w14:paraId="16CE36CC" w14:textId="77777777" w:rsidR="00BF1578" w:rsidRPr="000C1C2B" w:rsidRDefault="00BF1578" w:rsidP="003C39D4">
            <w:pPr>
              <w:jc w:val="both"/>
              <w:rPr>
                <w:rFonts w:ascii="Times" w:hAnsi="Times"/>
                <w:sz w:val="20"/>
                <w:szCs w:val="20"/>
              </w:rPr>
            </w:pPr>
            <w:r>
              <w:rPr>
                <w:rFonts w:ascii="Times" w:hAnsi="Times"/>
                <w:sz w:val="20"/>
                <w:szCs w:val="20"/>
              </w:rPr>
              <w:t>The same dimension as the radiance fields under …/VNIR at a resolution of 15m</w:t>
            </w:r>
          </w:p>
        </w:tc>
      </w:tr>
      <w:tr w:rsidR="00BF1578" w:rsidRPr="000C1C2B" w14:paraId="2075956A" w14:textId="77777777" w:rsidTr="003C39D4">
        <w:tc>
          <w:tcPr>
            <w:tcW w:w="2167" w:type="dxa"/>
          </w:tcPr>
          <w:p w14:paraId="586C45CE" w14:textId="77777777" w:rsidR="00BF1578" w:rsidRPr="000E6506" w:rsidRDefault="00BF1578" w:rsidP="003C39D4">
            <w:pPr>
              <w:jc w:val="both"/>
              <w:rPr>
                <w:rFonts w:ascii="Times" w:hAnsi="Times"/>
                <w:sz w:val="18"/>
                <w:szCs w:val="20"/>
              </w:rPr>
            </w:pPr>
            <w:r>
              <w:rPr>
                <w:rFonts w:ascii="Times" w:hAnsi="Times"/>
                <w:sz w:val="18"/>
                <w:szCs w:val="20"/>
              </w:rPr>
              <w:t>…/VNIR/Geolocation</w:t>
            </w:r>
          </w:p>
        </w:tc>
        <w:tc>
          <w:tcPr>
            <w:tcW w:w="1286" w:type="dxa"/>
          </w:tcPr>
          <w:p w14:paraId="4CBEE0D4" w14:textId="77777777" w:rsidR="00BF1578" w:rsidRPr="000E6506" w:rsidRDefault="00BF1578" w:rsidP="003C39D4">
            <w:pPr>
              <w:jc w:val="both"/>
              <w:rPr>
                <w:rFonts w:ascii="Times" w:hAnsi="Times"/>
                <w:sz w:val="18"/>
                <w:szCs w:val="20"/>
              </w:rPr>
            </w:pPr>
            <w:r>
              <w:rPr>
                <w:rFonts w:ascii="Times" w:hAnsi="Times"/>
                <w:sz w:val="18"/>
                <w:szCs w:val="20"/>
              </w:rPr>
              <w:t>Longitude</w:t>
            </w:r>
          </w:p>
        </w:tc>
        <w:tc>
          <w:tcPr>
            <w:tcW w:w="1281" w:type="dxa"/>
          </w:tcPr>
          <w:p w14:paraId="51C40932"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68A19762" w14:textId="77777777" w:rsidR="00BF1578" w:rsidRPr="000E6506"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28" w:type="dxa"/>
          </w:tcPr>
          <w:p w14:paraId="1A396ABD" w14:textId="77777777" w:rsidR="00BF1578" w:rsidRPr="000E6506" w:rsidRDefault="00BF1578" w:rsidP="003C39D4">
            <w:pPr>
              <w:jc w:val="both"/>
              <w:rPr>
                <w:rFonts w:ascii="Times" w:hAnsi="Times"/>
                <w:sz w:val="18"/>
                <w:szCs w:val="20"/>
              </w:rPr>
            </w:pPr>
            <w:r>
              <w:rPr>
                <w:rFonts w:ascii="Times" w:hAnsi="Times"/>
                <w:sz w:val="18"/>
                <w:szCs w:val="20"/>
              </w:rPr>
              <w:t>Float64</w:t>
            </w:r>
          </w:p>
        </w:tc>
        <w:tc>
          <w:tcPr>
            <w:tcW w:w="1523" w:type="dxa"/>
          </w:tcPr>
          <w:p w14:paraId="27C089DC" w14:textId="77777777" w:rsidR="00BF1578" w:rsidRPr="000C1C2B" w:rsidRDefault="00BF1578" w:rsidP="003C39D4">
            <w:pPr>
              <w:jc w:val="both"/>
              <w:rPr>
                <w:rFonts w:ascii="Times" w:hAnsi="Times"/>
                <w:sz w:val="20"/>
                <w:szCs w:val="20"/>
              </w:rPr>
            </w:pPr>
            <w:r>
              <w:rPr>
                <w:rFonts w:ascii="Times" w:hAnsi="Times"/>
                <w:sz w:val="20"/>
                <w:szCs w:val="20"/>
              </w:rPr>
              <w:t>The same dimension as the radiance fields under …/VNIR at a resolution of 15m</w:t>
            </w:r>
          </w:p>
        </w:tc>
      </w:tr>
      <w:tr w:rsidR="00BF1578" w:rsidRPr="000C1C2B" w14:paraId="243C3BDF" w14:textId="77777777" w:rsidTr="003C39D4">
        <w:trPr>
          <w:trHeight w:val="251"/>
        </w:trPr>
        <w:tc>
          <w:tcPr>
            <w:tcW w:w="2167" w:type="dxa"/>
          </w:tcPr>
          <w:p w14:paraId="59F1CAD7" w14:textId="77777777" w:rsidR="00BF1578" w:rsidRPr="000E6506" w:rsidRDefault="00BF1578" w:rsidP="003C39D4">
            <w:pPr>
              <w:jc w:val="both"/>
              <w:rPr>
                <w:rFonts w:ascii="Times" w:hAnsi="Times"/>
                <w:sz w:val="18"/>
                <w:szCs w:val="20"/>
              </w:rPr>
            </w:pPr>
            <w:r>
              <w:rPr>
                <w:rFonts w:ascii="Times" w:hAnsi="Times"/>
                <w:sz w:val="18"/>
                <w:szCs w:val="20"/>
              </w:rPr>
              <w:t>…/SWIR</w:t>
            </w:r>
          </w:p>
        </w:tc>
        <w:tc>
          <w:tcPr>
            <w:tcW w:w="1286" w:type="dxa"/>
          </w:tcPr>
          <w:p w14:paraId="2BFF70F3" w14:textId="77777777" w:rsidR="00BF1578" w:rsidRPr="000E6506" w:rsidRDefault="00BF1578" w:rsidP="003C39D4">
            <w:pPr>
              <w:jc w:val="both"/>
              <w:rPr>
                <w:rFonts w:ascii="Times" w:hAnsi="Times"/>
                <w:sz w:val="18"/>
                <w:szCs w:val="20"/>
              </w:rPr>
            </w:pPr>
            <w:r>
              <w:rPr>
                <w:rFonts w:ascii="Times" w:hAnsi="Times"/>
                <w:sz w:val="18"/>
                <w:szCs w:val="20"/>
              </w:rPr>
              <w:t xml:space="preserve">ImageData4 </w:t>
            </w:r>
          </w:p>
        </w:tc>
        <w:tc>
          <w:tcPr>
            <w:tcW w:w="1281" w:type="dxa"/>
          </w:tcPr>
          <w:p w14:paraId="019CE1C3"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7A8DB440"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29490738"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523" w:type="dxa"/>
          </w:tcPr>
          <w:p w14:paraId="71A6BA0B" w14:textId="77777777" w:rsidR="00BF1578" w:rsidRPr="000C1C2B" w:rsidRDefault="00BF1578" w:rsidP="003C39D4">
            <w:pPr>
              <w:jc w:val="both"/>
              <w:rPr>
                <w:rFonts w:ascii="Times" w:hAnsi="Times"/>
                <w:sz w:val="20"/>
                <w:szCs w:val="20"/>
              </w:rPr>
            </w:pPr>
            <w:r w:rsidRPr="006F60A7">
              <w:rPr>
                <w:rFonts w:ascii="Times" w:hAnsi="Times"/>
                <w:sz w:val="20"/>
                <w:szCs w:val="20"/>
              </w:rPr>
              <w:t>[3]</w:t>
            </w:r>
          </w:p>
        </w:tc>
      </w:tr>
      <w:tr w:rsidR="00BF1578" w:rsidRPr="000C1C2B" w14:paraId="0AB89FD3" w14:textId="77777777" w:rsidTr="003C39D4">
        <w:tc>
          <w:tcPr>
            <w:tcW w:w="2167" w:type="dxa"/>
          </w:tcPr>
          <w:p w14:paraId="35D1A7DD" w14:textId="77777777" w:rsidR="00BF1578" w:rsidRPr="000E6506" w:rsidRDefault="00BF1578" w:rsidP="003C39D4">
            <w:pPr>
              <w:jc w:val="both"/>
              <w:rPr>
                <w:rFonts w:ascii="Times" w:hAnsi="Times"/>
                <w:sz w:val="18"/>
                <w:szCs w:val="20"/>
              </w:rPr>
            </w:pPr>
            <w:r>
              <w:rPr>
                <w:rFonts w:ascii="Times" w:hAnsi="Times"/>
                <w:sz w:val="18"/>
                <w:szCs w:val="20"/>
              </w:rPr>
              <w:t>…/SWIR</w:t>
            </w:r>
          </w:p>
        </w:tc>
        <w:tc>
          <w:tcPr>
            <w:tcW w:w="1286" w:type="dxa"/>
          </w:tcPr>
          <w:p w14:paraId="4721988F" w14:textId="77777777" w:rsidR="00BF1578" w:rsidRPr="000E6506" w:rsidRDefault="00BF1578" w:rsidP="003C39D4">
            <w:pPr>
              <w:jc w:val="both"/>
              <w:rPr>
                <w:rFonts w:ascii="Times" w:hAnsi="Times"/>
                <w:sz w:val="18"/>
                <w:szCs w:val="20"/>
              </w:rPr>
            </w:pPr>
            <w:r>
              <w:rPr>
                <w:rFonts w:ascii="Times" w:hAnsi="Times"/>
                <w:sz w:val="18"/>
                <w:szCs w:val="20"/>
              </w:rPr>
              <w:t xml:space="preserve">ImageData5 </w:t>
            </w:r>
          </w:p>
        </w:tc>
        <w:tc>
          <w:tcPr>
            <w:tcW w:w="1281" w:type="dxa"/>
          </w:tcPr>
          <w:p w14:paraId="6EE68687"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756" w:type="dxa"/>
          </w:tcPr>
          <w:p w14:paraId="1CC3EE6B"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239E3EA3"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523" w:type="dxa"/>
          </w:tcPr>
          <w:p w14:paraId="08D5BCCC" w14:textId="77777777" w:rsidR="00BF1578" w:rsidRPr="000C1C2B" w:rsidRDefault="00BF1578" w:rsidP="003C39D4">
            <w:pPr>
              <w:jc w:val="both"/>
              <w:rPr>
                <w:rFonts w:ascii="Times" w:hAnsi="Times"/>
                <w:sz w:val="20"/>
                <w:szCs w:val="20"/>
              </w:rPr>
            </w:pPr>
            <w:r w:rsidRPr="006F60A7">
              <w:rPr>
                <w:rFonts w:ascii="Times" w:hAnsi="Times"/>
                <w:sz w:val="20"/>
                <w:szCs w:val="20"/>
              </w:rPr>
              <w:t>[3]</w:t>
            </w:r>
          </w:p>
        </w:tc>
      </w:tr>
      <w:tr w:rsidR="00BF1578" w:rsidRPr="000C1C2B" w14:paraId="36A3C01A" w14:textId="77777777" w:rsidTr="003C39D4">
        <w:tc>
          <w:tcPr>
            <w:tcW w:w="2167" w:type="dxa"/>
          </w:tcPr>
          <w:p w14:paraId="67D82097" w14:textId="77777777" w:rsidR="00BF1578" w:rsidRDefault="00BF1578" w:rsidP="003C39D4">
            <w:pPr>
              <w:jc w:val="both"/>
              <w:rPr>
                <w:rFonts w:ascii="Times" w:hAnsi="Times"/>
                <w:sz w:val="18"/>
                <w:szCs w:val="20"/>
              </w:rPr>
            </w:pPr>
            <w:r>
              <w:rPr>
                <w:rFonts w:ascii="Times" w:hAnsi="Times"/>
                <w:sz w:val="18"/>
                <w:szCs w:val="20"/>
              </w:rPr>
              <w:t>…/SWIR</w:t>
            </w:r>
          </w:p>
        </w:tc>
        <w:tc>
          <w:tcPr>
            <w:tcW w:w="1286" w:type="dxa"/>
          </w:tcPr>
          <w:p w14:paraId="696730DF" w14:textId="77777777" w:rsidR="00BF1578" w:rsidRDefault="00BF1578" w:rsidP="003C39D4">
            <w:pPr>
              <w:jc w:val="both"/>
              <w:rPr>
                <w:rFonts w:ascii="Times" w:hAnsi="Times"/>
                <w:sz w:val="18"/>
                <w:szCs w:val="20"/>
              </w:rPr>
            </w:pPr>
            <w:r>
              <w:rPr>
                <w:rFonts w:ascii="Times" w:hAnsi="Times"/>
                <w:sz w:val="18"/>
                <w:szCs w:val="20"/>
              </w:rPr>
              <w:t xml:space="preserve">ImageData6 </w:t>
            </w:r>
          </w:p>
        </w:tc>
        <w:tc>
          <w:tcPr>
            <w:tcW w:w="1281" w:type="dxa"/>
          </w:tcPr>
          <w:p w14:paraId="36CACA0E"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1CB65C45"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1AFE8D19"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3277BD3E" w14:textId="77777777" w:rsidR="00BF1578" w:rsidRDefault="00BF1578" w:rsidP="003C39D4">
            <w:pPr>
              <w:jc w:val="both"/>
              <w:rPr>
                <w:rFonts w:ascii="Times" w:hAnsi="Times"/>
                <w:sz w:val="20"/>
                <w:szCs w:val="20"/>
              </w:rPr>
            </w:pPr>
            <w:r w:rsidRPr="006F60A7">
              <w:rPr>
                <w:rFonts w:ascii="Times" w:hAnsi="Times"/>
                <w:sz w:val="20"/>
                <w:szCs w:val="20"/>
              </w:rPr>
              <w:t>[3]</w:t>
            </w:r>
          </w:p>
        </w:tc>
      </w:tr>
      <w:tr w:rsidR="00BF1578" w:rsidRPr="000C1C2B" w14:paraId="12B579DA" w14:textId="77777777" w:rsidTr="003C39D4">
        <w:tc>
          <w:tcPr>
            <w:tcW w:w="2167" w:type="dxa"/>
          </w:tcPr>
          <w:p w14:paraId="430D7159" w14:textId="77777777" w:rsidR="00BF1578" w:rsidRDefault="00BF1578" w:rsidP="003C39D4">
            <w:pPr>
              <w:jc w:val="both"/>
              <w:rPr>
                <w:rFonts w:ascii="Times" w:hAnsi="Times"/>
                <w:sz w:val="18"/>
                <w:szCs w:val="20"/>
              </w:rPr>
            </w:pPr>
            <w:r>
              <w:rPr>
                <w:rFonts w:ascii="Times" w:hAnsi="Times"/>
                <w:sz w:val="18"/>
                <w:szCs w:val="20"/>
              </w:rPr>
              <w:t>…/SWIR</w:t>
            </w:r>
          </w:p>
        </w:tc>
        <w:tc>
          <w:tcPr>
            <w:tcW w:w="1286" w:type="dxa"/>
          </w:tcPr>
          <w:p w14:paraId="75C23D3E" w14:textId="77777777" w:rsidR="00BF1578" w:rsidRDefault="00BF1578" w:rsidP="003C39D4">
            <w:pPr>
              <w:jc w:val="both"/>
              <w:rPr>
                <w:rFonts w:ascii="Times" w:hAnsi="Times"/>
                <w:sz w:val="18"/>
                <w:szCs w:val="20"/>
              </w:rPr>
            </w:pPr>
            <w:r>
              <w:rPr>
                <w:rFonts w:ascii="Times" w:hAnsi="Times"/>
                <w:sz w:val="18"/>
                <w:szCs w:val="20"/>
              </w:rPr>
              <w:t xml:space="preserve">ImageData7 </w:t>
            </w:r>
          </w:p>
        </w:tc>
        <w:tc>
          <w:tcPr>
            <w:tcW w:w="1281" w:type="dxa"/>
          </w:tcPr>
          <w:p w14:paraId="37B47287"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209A7A63"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6155FD88"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3AEC34E1" w14:textId="77777777" w:rsidR="00BF1578" w:rsidRDefault="00BF1578" w:rsidP="003C39D4">
            <w:pPr>
              <w:jc w:val="both"/>
              <w:rPr>
                <w:rFonts w:ascii="Times" w:hAnsi="Times"/>
                <w:sz w:val="20"/>
                <w:szCs w:val="20"/>
              </w:rPr>
            </w:pPr>
            <w:r w:rsidRPr="006F60A7">
              <w:rPr>
                <w:rFonts w:ascii="Times" w:hAnsi="Times"/>
                <w:sz w:val="20"/>
                <w:szCs w:val="20"/>
              </w:rPr>
              <w:t>[3]</w:t>
            </w:r>
          </w:p>
        </w:tc>
      </w:tr>
      <w:tr w:rsidR="00BF1578" w:rsidRPr="000C1C2B" w14:paraId="1698FF2B" w14:textId="77777777" w:rsidTr="003C39D4">
        <w:tc>
          <w:tcPr>
            <w:tcW w:w="2167" w:type="dxa"/>
          </w:tcPr>
          <w:p w14:paraId="57105911" w14:textId="77777777" w:rsidR="00BF1578" w:rsidRDefault="00BF1578" w:rsidP="003C39D4">
            <w:pPr>
              <w:jc w:val="both"/>
              <w:rPr>
                <w:rFonts w:ascii="Times" w:hAnsi="Times"/>
                <w:sz w:val="18"/>
                <w:szCs w:val="20"/>
              </w:rPr>
            </w:pPr>
            <w:r>
              <w:rPr>
                <w:rFonts w:ascii="Times" w:hAnsi="Times"/>
                <w:sz w:val="18"/>
                <w:szCs w:val="20"/>
              </w:rPr>
              <w:t>…/SWIR</w:t>
            </w:r>
          </w:p>
        </w:tc>
        <w:tc>
          <w:tcPr>
            <w:tcW w:w="1286" w:type="dxa"/>
          </w:tcPr>
          <w:p w14:paraId="2935B5D9" w14:textId="77777777" w:rsidR="00BF1578" w:rsidRDefault="00BF1578" w:rsidP="003C39D4">
            <w:pPr>
              <w:jc w:val="both"/>
              <w:rPr>
                <w:rFonts w:ascii="Times" w:hAnsi="Times"/>
                <w:sz w:val="18"/>
                <w:szCs w:val="20"/>
              </w:rPr>
            </w:pPr>
            <w:r>
              <w:rPr>
                <w:rFonts w:ascii="Times" w:hAnsi="Times"/>
                <w:sz w:val="18"/>
                <w:szCs w:val="20"/>
              </w:rPr>
              <w:t xml:space="preserve">ImageData8 </w:t>
            </w:r>
          </w:p>
        </w:tc>
        <w:tc>
          <w:tcPr>
            <w:tcW w:w="1281" w:type="dxa"/>
          </w:tcPr>
          <w:p w14:paraId="0C8E030D"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3F17CC8F"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0F0F64B1"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5C968C80" w14:textId="77777777" w:rsidR="00BF1578" w:rsidRDefault="00BF1578" w:rsidP="003C39D4">
            <w:pPr>
              <w:jc w:val="both"/>
              <w:rPr>
                <w:rFonts w:ascii="Times" w:hAnsi="Times"/>
                <w:sz w:val="20"/>
                <w:szCs w:val="20"/>
              </w:rPr>
            </w:pPr>
            <w:r w:rsidRPr="006F60A7">
              <w:rPr>
                <w:rFonts w:ascii="Times" w:hAnsi="Times"/>
                <w:sz w:val="20"/>
                <w:szCs w:val="20"/>
              </w:rPr>
              <w:t>[3]</w:t>
            </w:r>
          </w:p>
        </w:tc>
      </w:tr>
      <w:tr w:rsidR="00BF1578" w:rsidRPr="000C1C2B" w14:paraId="755D9403" w14:textId="77777777" w:rsidTr="003C39D4">
        <w:tc>
          <w:tcPr>
            <w:tcW w:w="2167" w:type="dxa"/>
          </w:tcPr>
          <w:p w14:paraId="0681C0FC" w14:textId="77777777" w:rsidR="00BF1578" w:rsidRDefault="00BF1578" w:rsidP="003C39D4">
            <w:pPr>
              <w:jc w:val="both"/>
              <w:rPr>
                <w:rFonts w:ascii="Times" w:hAnsi="Times"/>
                <w:sz w:val="18"/>
                <w:szCs w:val="20"/>
              </w:rPr>
            </w:pPr>
            <w:r>
              <w:rPr>
                <w:rFonts w:ascii="Times" w:hAnsi="Times"/>
                <w:sz w:val="18"/>
                <w:szCs w:val="20"/>
              </w:rPr>
              <w:t>…/SWIR</w:t>
            </w:r>
          </w:p>
        </w:tc>
        <w:tc>
          <w:tcPr>
            <w:tcW w:w="1286" w:type="dxa"/>
          </w:tcPr>
          <w:p w14:paraId="3AD5250A" w14:textId="77777777" w:rsidR="00BF1578" w:rsidRDefault="00BF1578" w:rsidP="003C39D4">
            <w:pPr>
              <w:jc w:val="both"/>
              <w:rPr>
                <w:rFonts w:ascii="Times" w:hAnsi="Times"/>
                <w:sz w:val="18"/>
                <w:szCs w:val="20"/>
              </w:rPr>
            </w:pPr>
            <w:r>
              <w:rPr>
                <w:rFonts w:ascii="Times" w:hAnsi="Times"/>
                <w:sz w:val="18"/>
                <w:szCs w:val="20"/>
              </w:rPr>
              <w:t xml:space="preserve">ImageData9 </w:t>
            </w:r>
          </w:p>
        </w:tc>
        <w:tc>
          <w:tcPr>
            <w:tcW w:w="1281" w:type="dxa"/>
          </w:tcPr>
          <w:p w14:paraId="1DFAD1E4"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3A52E8D4"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28" w:type="dxa"/>
          </w:tcPr>
          <w:p w14:paraId="19BACE0E"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2E7FBC0A" w14:textId="77777777" w:rsidR="00BF1578" w:rsidRDefault="00BF1578" w:rsidP="003C39D4">
            <w:pPr>
              <w:jc w:val="both"/>
              <w:rPr>
                <w:rFonts w:ascii="Times" w:hAnsi="Times"/>
                <w:sz w:val="20"/>
                <w:szCs w:val="20"/>
              </w:rPr>
            </w:pPr>
            <w:r w:rsidRPr="006F60A7">
              <w:rPr>
                <w:rFonts w:ascii="Times" w:hAnsi="Times"/>
                <w:sz w:val="20"/>
                <w:szCs w:val="20"/>
              </w:rPr>
              <w:t>[3]</w:t>
            </w:r>
          </w:p>
        </w:tc>
      </w:tr>
      <w:tr w:rsidR="00BF1578" w:rsidRPr="000C1C2B" w14:paraId="7550F727" w14:textId="77777777" w:rsidTr="003C39D4">
        <w:tc>
          <w:tcPr>
            <w:tcW w:w="2167" w:type="dxa"/>
          </w:tcPr>
          <w:p w14:paraId="220422C4" w14:textId="77777777" w:rsidR="00BF1578" w:rsidRDefault="00BF1578" w:rsidP="003C39D4">
            <w:pPr>
              <w:jc w:val="both"/>
              <w:rPr>
                <w:rFonts w:ascii="Times" w:hAnsi="Times"/>
                <w:sz w:val="18"/>
                <w:szCs w:val="20"/>
              </w:rPr>
            </w:pPr>
            <w:r>
              <w:rPr>
                <w:rFonts w:ascii="Times" w:hAnsi="Times"/>
                <w:sz w:val="18"/>
                <w:szCs w:val="20"/>
              </w:rPr>
              <w:t>…/SW</w:t>
            </w:r>
            <w:r w:rsidRPr="00936392">
              <w:rPr>
                <w:rFonts w:ascii="Times" w:hAnsi="Times"/>
                <w:sz w:val="18"/>
                <w:szCs w:val="20"/>
              </w:rPr>
              <w:t>IR/Geolocation/</w:t>
            </w:r>
          </w:p>
        </w:tc>
        <w:tc>
          <w:tcPr>
            <w:tcW w:w="1286" w:type="dxa"/>
          </w:tcPr>
          <w:p w14:paraId="13B66D6E" w14:textId="77777777" w:rsidR="00BF1578" w:rsidRDefault="00BF1578" w:rsidP="003C39D4">
            <w:pPr>
              <w:jc w:val="both"/>
              <w:rPr>
                <w:rFonts w:ascii="Times" w:hAnsi="Times"/>
                <w:sz w:val="18"/>
                <w:szCs w:val="20"/>
              </w:rPr>
            </w:pPr>
            <w:r>
              <w:rPr>
                <w:rFonts w:ascii="Times" w:hAnsi="Times"/>
                <w:sz w:val="18"/>
                <w:szCs w:val="20"/>
              </w:rPr>
              <w:t>Latitude</w:t>
            </w:r>
          </w:p>
        </w:tc>
        <w:tc>
          <w:tcPr>
            <w:tcW w:w="1281" w:type="dxa"/>
          </w:tcPr>
          <w:p w14:paraId="5890DF97"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48DE7A66"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28" w:type="dxa"/>
          </w:tcPr>
          <w:p w14:paraId="1A0A6D07" w14:textId="77777777" w:rsidR="00BF1578" w:rsidRDefault="00BF1578" w:rsidP="003C39D4">
            <w:pPr>
              <w:jc w:val="both"/>
              <w:rPr>
                <w:rFonts w:ascii="Times" w:hAnsi="Times"/>
                <w:sz w:val="18"/>
                <w:szCs w:val="20"/>
              </w:rPr>
            </w:pPr>
            <w:r>
              <w:rPr>
                <w:rFonts w:ascii="Times" w:hAnsi="Times"/>
                <w:sz w:val="18"/>
                <w:szCs w:val="20"/>
              </w:rPr>
              <w:t>Float64</w:t>
            </w:r>
          </w:p>
        </w:tc>
        <w:tc>
          <w:tcPr>
            <w:tcW w:w="1523" w:type="dxa"/>
          </w:tcPr>
          <w:p w14:paraId="1D057472" w14:textId="77777777" w:rsidR="00BF1578" w:rsidRDefault="00BF1578" w:rsidP="003C39D4">
            <w:pPr>
              <w:jc w:val="both"/>
              <w:rPr>
                <w:rFonts w:ascii="Times" w:hAnsi="Times"/>
                <w:sz w:val="20"/>
                <w:szCs w:val="20"/>
              </w:rPr>
            </w:pPr>
            <w:r>
              <w:rPr>
                <w:rFonts w:ascii="Times" w:hAnsi="Times"/>
                <w:sz w:val="20"/>
                <w:szCs w:val="20"/>
              </w:rPr>
              <w:t>The same dimension as the radiance fields under …/SWIR at a resolution of 30m</w:t>
            </w:r>
          </w:p>
        </w:tc>
      </w:tr>
      <w:tr w:rsidR="00BF1578" w:rsidRPr="000C1C2B" w14:paraId="5C77C57B" w14:textId="77777777" w:rsidTr="003C39D4">
        <w:tc>
          <w:tcPr>
            <w:tcW w:w="2167" w:type="dxa"/>
          </w:tcPr>
          <w:p w14:paraId="3E2686C8" w14:textId="77777777" w:rsidR="00BF1578" w:rsidRDefault="00BF1578" w:rsidP="003C39D4">
            <w:pPr>
              <w:jc w:val="both"/>
              <w:rPr>
                <w:rFonts w:ascii="Times" w:hAnsi="Times"/>
                <w:sz w:val="18"/>
                <w:szCs w:val="20"/>
              </w:rPr>
            </w:pPr>
            <w:r>
              <w:rPr>
                <w:rFonts w:ascii="Times" w:hAnsi="Times"/>
                <w:sz w:val="18"/>
                <w:szCs w:val="20"/>
              </w:rPr>
              <w:t>…/SWIR/Geolocation</w:t>
            </w:r>
          </w:p>
        </w:tc>
        <w:tc>
          <w:tcPr>
            <w:tcW w:w="1286" w:type="dxa"/>
          </w:tcPr>
          <w:p w14:paraId="670D8AFC" w14:textId="77777777" w:rsidR="00BF1578" w:rsidRDefault="00BF1578" w:rsidP="003C39D4">
            <w:pPr>
              <w:jc w:val="both"/>
              <w:rPr>
                <w:rFonts w:ascii="Times" w:hAnsi="Times"/>
                <w:sz w:val="18"/>
                <w:szCs w:val="20"/>
              </w:rPr>
            </w:pPr>
            <w:r>
              <w:rPr>
                <w:rFonts w:ascii="Times" w:hAnsi="Times"/>
                <w:sz w:val="18"/>
                <w:szCs w:val="20"/>
              </w:rPr>
              <w:t>Longitude</w:t>
            </w:r>
          </w:p>
        </w:tc>
        <w:tc>
          <w:tcPr>
            <w:tcW w:w="1281" w:type="dxa"/>
          </w:tcPr>
          <w:p w14:paraId="0D99C7B5"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5F8F1C48"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28" w:type="dxa"/>
          </w:tcPr>
          <w:p w14:paraId="103CD279" w14:textId="77777777" w:rsidR="00BF1578" w:rsidRDefault="00BF1578" w:rsidP="003C39D4">
            <w:pPr>
              <w:jc w:val="both"/>
              <w:rPr>
                <w:rFonts w:ascii="Times" w:hAnsi="Times"/>
                <w:sz w:val="18"/>
                <w:szCs w:val="20"/>
              </w:rPr>
            </w:pPr>
            <w:r>
              <w:rPr>
                <w:rFonts w:ascii="Times" w:hAnsi="Times"/>
                <w:sz w:val="18"/>
                <w:szCs w:val="20"/>
              </w:rPr>
              <w:t>Float64</w:t>
            </w:r>
          </w:p>
        </w:tc>
        <w:tc>
          <w:tcPr>
            <w:tcW w:w="1523" w:type="dxa"/>
          </w:tcPr>
          <w:p w14:paraId="0863170B" w14:textId="77777777" w:rsidR="00BF1578" w:rsidRDefault="00BF1578" w:rsidP="003C39D4">
            <w:pPr>
              <w:jc w:val="both"/>
              <w:rPr>
                <w:rFonts w:ascii="Times" w:hAnsi="Times"/>
                <w:sz w:val="20"/>
                <w:szCs w:val="20"/>
              </w:rPr>
            </w:pPr>
            <w:r>
              <w:rPr>
                <w:rFonts w:ascii="Times" w:hAnsi="Times"/>
                <w:sz w:val="20"/>
                <w:szCs w:val="20"/>
              </w:rPr>
              <w:t>The same dimension as the radiance fields under …/SWR at a resolution of 30m</w:t>
            </w:r>
          </w:p>
        </w:tc>
      </w:tr>
      <w:tr w:rsidR="00BF1578" w:rsidRPr="000C1C2B" w14:paraId="104C2040" w14:textId="77777777" w:rsidTr="003C39D4">
        <w:tc>
          <w:tcPr>
            <w:tcW w:w="2167" w:type="dxa"/>
          </w:tcPr>
          <w:p w14:paraId="79DFDA45" w14:textId="77777777" w:rsidR="00BF1578" w:rsidRDefault="00BF1578" w:rsidP="003C39D4">
            <w:pPr>
              <w:jc w:val="both"/>
              <w:rPr>
                <w:rFonts w:ascii="Times" w:hAnsi="Times"/>
                <w:sz w:val="18"/>
                <w:szCs w:val="20"/>
              </w:rPr>
            </w:pPr>
            <w:r>
              <w:rPr>
                <w:rFonts w:ascii="Times" w:hAnsi="Times"/>
                <w:sz w:val="18"/>
                <w:szCs w:val="20"/>
              </w:rPr>
              <w:t>…/TIR</w:t>
            </w:r>
          </w:p>
        </w:tc>
        <w:tc>
          <w:tcPr>
            <w:tcW w:w="1286" w:type="dxa"/>
          </w:tcPr>
          <w:p w14:paraId="1BC57A10" w14:textId="77777777" w:rsidR="00BF1578" w:rsidRDefault="00BF1578" w:rsidP="003C39D4">
            <w:pPr>
              <w:jc w:val="both"/>
              <w:rPr>
                <w:rFonts w:ascii="Times" w:hAnsi="Times"/>
                <w:sz w:val="18"/>
                <w:szCs w:val="20"/>
              </w:rPr>
            </w:pPr>
            <w:r>
              <w:rPr>
                <w:rFonts w:ascii="Times" w:hAnsi="Times"/>
                <w:sz w:val="18"/>
                <w:szCs w:val="20"/>
              </w:rPr>
              <w:t xml:space="preserve">ImageData10 </w:t>
            </w:r>
          </w:p>
        </w:tc>
        <w:tc>
          <w:tcPr>
            <w:tcW w:w="1281" w:type="dxa"/>
          </w:tcPr>
          <w:p w14:paraId="01E867FF"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4BEA4D3F"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28" w:type="dxa"/>
          </w:tcPr>
          <w:p w14:paraId="76A238C9"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48697220" w14:textId="77777777" w:rsidR="00BF1578" w:rsidRDefault="00BF1578" w:rsidP="003C39D4">
            <w:pPr>
              <w:jc w:val="both"/>
              <w:rPr>
                <w:rFonts w:ascii="Times" w:hAnsi="Times"/>
                <w:sz w:val="20"/>
                <w:szCs w:val="20"/>
              </w:rPr>
            </w:pPr>
            <w:r w:rsidRPr="005A6D47">
              <w:rPr>
                <w:rFonts w:ascii="Times" w:hAnsi="Times"/>
                <w:sz w:val="20"/>
                <w:szCs w:val="20"/>
              </w:rPr>
              <w:t>[3]</w:t>
            </w:r>
          </w:p>
        </w:tc>
      </w:tr>
      <w:tr w:rsidR="00BF1578" w:rsidRPr="000C1C2B" w14:paraId="212A79F2" w14:textId="77777777" w:rsidTr="003C39D4">
        <w:tc>
          <w:tcPr>
            <w:tcW w:w="2167" w:type="dxa"/>
          </w:tcPr>
          <w:p w14:paraId="537DFCEF" w14:textId="77777777" w:rsidR="00BF1578" w:rsidRDefault="00BF1578" w:rsidP="003C39D4">
            <w:pPr>
              <w:jc w:val="both"/>
              <w:rPr>
                <w:rFonts w:ascii="Times" w:hAnsi="Times"/>
                <w:sz w:val="18"/>
                <w:szCs w:val="20"/>
              </w:rPr>
            </w:pPr>
            <w:r>
              <w:rPr>
                <w:rFonts w:ascii="Times" w:hAnsi="Times"/>
                <w:sz w:val="18"/>
                <w:szCs w:val="20"/>
              </w:rPr>
              <w:t>…/TIR</w:t>
            </w:r>
          </w:p>
        </w:tc>
        <w:tc>
          <w:tcPr>
            <w:tcW w:w="1286" w:type="dxa"/>
          </w:tcPr>
          <w:p w14:paraId="235D33D1" w14:textId="77777777" w:rsidR="00BF1578" w:rsidRDefault="00BF1578" w:rsidP="003C39D4">
            <w:pPr>
              <w:jc w:val="both"/>
              <w:rPr>
                <w:rFonts w:ascii="Times" w:hAnsi="Times"/>
                <w:sz w:val="18"/>
                <w:szCs w:val="20"/>
              </w:rPr>
            </w:pPr>
            <w:r>
              <w:rPr>
                <w:rFonts w:ascii="Times" w:hAnsi="Times"/>
                <w:sz w:val="18"/>
                <w:szCs w:val="20"/>
              </w:rPr>
              <w:t>ImageData11</w:t>
            </w:r>
          </w:p>
        </w:tc>
        <w:tc>
          <w:tcPr>
            <w:tcW w:w="1281" w:type="dxa"/>
          </w:tcPr>
          <w:p w14:paraId="4999AE58"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27C24282"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28" w:type="dxa"/>
          </w:tcPr>
          <w:p w14:paraId="627E3537"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1ECC5D78" w14:textId="77777777" w:rsidR="00BF1578" w:rsidRDefault="00BF1578" w:rsidP="003C39D4">
            <w:pPr>
              <w:jc w:val="both"/>
              <w:rPr>
                <w:rFonts w:ascii="Times" w:hAnsi="Times"/>
                <w:sz w:val="20"/>
                <w:szCs w:val="20"/>
              </w:rPr>
            </w:pPr>
            <w:r w:rsidRPr="005A6D47">
              <w:rPr>
                <w:rFonts w:ascii="Times" w:hAnsi="Times"/>
                <w:sz w:val="20"/>
                <w:szCs w:val="20"/>
              </w:rPr>
              <w:t>[3]</w:t>
            </w:r>
          </w:p>
        </w:tc>
      </w:tr>
      <w:tr w:rsidR="00BF1578" w:rsidRPr="000C1C2B" w14:paraId="7D8F76E6" w14:textId="77777777" w:rsidTr="003C39D4">
        <w:tc>
          <w:tcPr>
            <w:tcW w:w="2167" w:type="dxa"/>
          </w:tcPr>
          <w:p w14:paraId="7594F8FA" w14:textId="77777777" w:rsidR="00BF1578" w:rsidRDefault="00BF1578" w:rsidP="003C39D4">
            <w:pPr>
              <w:jc w:val="both"/>
              <w:rPr>
                <w:rFonts w:ascii="Times" w:hAnsi="Times"/>
                <w:sz w:val="18"/>
                <w:szCs w:val="20"/>
              </w:rPr>
            </w:pPr>
            <w:r>
              <w:rPr>
                <w:rFonts w:ascii="Times" w:hAnsi="Times"/>
                <w:sz w:val="18"/>
                <w:szCs w:val="20"/>
              </w:rPr>
              <w:t>…/TIR</w:t>
            </w:r>
          </w:p>
        </w:tc>
        <w:tc>
          <w:tcPr>
            <w:tcW w:w="1286" w:type="dxa"/>
          </w:tcPr>
          <w:p w14:paraId="6F207445" w14:textId="77777777" w:rsidR="00BF1578" w:rsidRDefault="00BF1578" w:rsidP="003C39D4">
            <w:pPr>
              <w:jc w:val="both"/>
              <w:rPr>
                <w:rFonts w:ascii="Times" w:hAnsi="Times"/>
                <w:sz w:val="18"/>
                <w:szCs w:val="20"/>
              </w:rPr>
            </w:pPr>
            <w:r>
              <w:rPr>
                <w:rFonts w:ascii="Times" w:hAnsi="Times"/>
                <w:sz w:val="18"/>
                <w:szCs w:val="20"/>
              </w:rPr>
              <w:t xml:space="preserve">ImageData12 </w:t>
            </w:r>
          </w:p>
        </w:tc>
        <w:tc>
          <w:tcPr>
            <w:tcW w:w="1281" w:type="dxa"/>
          </w:tcPr>
          <w:p w14:paraId="4B19792C"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2B4A5B70"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28" w:type="dxa"/>
          </w:tcPr>
          <w:p w14:paraId="5EA291FB" w14:textId="77777777" w:rsidR="00BF1578" w:rsidRDefault="00BF1578" w:rsidP="003C39D4">
            <w:pPr>
              <w:jc w:val="both"/>
              <w:rPr>
                <w:rFonts w:ascii="Times" w:hAnsi="Times"/>
                <w:sz w:val="20"/>
                <w:szCs w:val="20"/>
              </w:rPr>
            </w:pPr>
            <w:r>
              <w:rPr>
                <w:rFonts w:ascii="Times" w:hAnsi="Times"/>
                <w:sz w:val="18"/>
                <w:szCs w:val="20"/>
              </w:rPr>
              <w:t>Float32</w:t>
            </w:r>
          </w:p>
        </w:tc>
        <w:tc>
          <w:tcPr>
            <w:tcW w:w="1523" w:type="dxa"/>
          </w:tcPr>
          <w:p w14:paraId="1DC7302A" w14:textId="77777777" w:rsidR="00BF1578" w:rsidRDefault="00BF1578" w:rsidP="003C39D4">
            <w:pPr>
              <w:jc w:val="both"/>
              <w:rPr>
                <w:rFonts w:ascii="Times" w:hAnsi="Times"/>
                <w:sz w:val="20"/>
                <w:szCs w:val="20"/>
              </w:rPr>
            </w:pPr>
            <w:r w:rsidRPr="005A6D47">
              <w:rPr>
                <w:rFonts w:ascii="Times" w:hAnsi="Times"/>
                <w:sz w:val="20"/>
                <w:szCs w:val="20"/>
              </w:rPr>
              <w:t>[3]</w:t>
            </w:r>
          </w:p>
        </w:tc>
      </w:tr>
      <w:tr w:rsidR="00BF1578" w:rsidRPr="000C1C2B" w14:paraId="21F32A5B" w14:textId="77777777" w:rsidTr="003C39D4">
        <w:tc>
          <w:tcPr>
            <w:tcW w:w="2167" w:type="dxa"/>
          </w:tcPr>
          <w:p w14:paraId="03D145E0" w14:textId="77777777" w:rsidR="00BF1578" w:rsidRDefault="00BF1578" w:rsidP="003C39D4">
            <w:pPr>
              <w:jc w:val="both"/>
              <w:rPr>
                <w:rFonts w:ascii="Times" w:hAnsi="Times"/>
                <w:sz w:val="18"/>
                <w:szCs w:val="20"/>
              </w:rPr>
            </w:pPr>
            <w:r>
              <w:rPr>
                <w:rFonts w:ascii="Times" w:hAnsi="Times"/>
                <w:sz w:val="18"/>
                <w:szCs w:val="20"/>
              </w:rPr>
              <w:t>…/TIR</w:t>
            </w:r>
          </w:p>
        </w:tc>
        <w:tc>
          <w:tcPr>
            <w:tcW w:w="1286" w:type="dxa"/>
          </w:tcPr>
          <w:p w14:paraId="0E7260A5" w14:textId="77777777" w:rsidR="00BF1578" w:rsidRDefault="00BF1578" w:rsidP="003C39D4">
            <w:pPr>
              <w:jc w:val="both"/>
              <w:rPr>
                <w:rFonts w:ascii="Times" w:hAnsi="Times"/>
                <w:sz w:val="18"/>
                <w:szCs w:val="20"/>
              </w:rPr>
            </w:pPr>
            <w:r>
              <w:rPr>
                <w:rFonts w:ascii="Times" w:hAnsi="Times"/>
                <w:sz w:val="18"/>
                <w:szCs w:val="20"/>
              </w:rPr>
              <w:t xml:space="preserve">ImageData13 </w:t>
            </w:r>
          </w:p>
        </w:tc>
        <w:tc>
          <w:tcPr>
            <w:tcW w:w="1281" w:type="dxa"/>
          </w:tcPr>
          <w:p w14:paraId="54F24B3E"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6E3D774A"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28" w:type="dxa"/>
          </w:tcPr>
          <w:p w14:paraId="4716560E" w14:textId="77777777" w:rsidR="00BF1578" w:rsidRDefault="00BF1578" w:rsidP="003C39D4">
            <w:pPr>
              <w:jc w:val="both"/>
              <w:rPr>
                <w:rFonts w:ascii="Times" w:hAnsi="Times"/>
                <w:sz w:val="20"/>
                <w:szCs w:val="20"/>
              </w:rPr>
            </w:pPr>
            <w:r>
              <w:rPr>
                <w:rFonts w:ascii="Times" w:hAnsi="Times"/>
                <w:sz w:val="18"/>
                <w:szCs w:val="20"/>
              </w:rPr>
              <w:t>Float32</w:t>
            </w:r>
          </w:p>
        </w:tc>
        <w:tc>
          <w:tcPr>
            <w:tcW w:w="1523" w:type="dxa"/>
          </w:tcPr>
          <w:p w14:paraId="3EF040CF" w14:textId="77777777" w:rsidR="00BF1578" w:rsidRDefault="00BF1578" w:rsidP="003C39D4">
            <w:pPr>
              <w:jc w:val="both"/>
              <w:rPr>
                <w:rFonts w:ascii="Times" w:hAnsi="Times"/>
                <w:sz w:val="20"/>
                <w:szCs w:val="20"/>
              </w:rPr>
            </w:pPr>
            <w:r w:rsidRPr="005A6D47">
              <w:rPr>
                <w:rFonts w:ascii="Times" w:hAnsi="Times"/>
                <w:sz w:val="20"/>
                <w:szCs w:val="20"/>
              </w:rPr>
              <w:t>[3]</w:t>
            </w:r>
          </w:p>
        </w:tc>
      </w:tr>
      <w:tr w:rsidR="00BF1578" w:rsidRPr="000C1C2B" w14:paraId="6B41A265" w14:textId="77777777" w:rsidTr="003C39D4">
        <w:tc>
          <w:tcPr>
            <w:tcW w:w="2167" w:type="dxa"/>
          </w:tcPr>
          <w:p w14:paraId="08ACA0C8" w14:textId="77777777" w:rsidR="00BF1578" w:rsidRDefault="00BF1578" w:rsidP="003C39D4">
            <w:pPr>
              <w:jc w:val="both"/>
              <w:rPr>
                <w:rFonts w:ascii="Times" w:hAnsi="Times"/>
                <w:sz w:val="18"/>
                <w:szCs w:val="20"/>
              </w:rPr>
            </w:pPr>
            <w:r>
              <w:rPr>
                <w:rFonts w:ascii="Times" w:hAnsi="Times"/>
                <w:sz w:val="18"/>
                <w:szCs w:val="20"/>
              </w:rPr>
              <w:t>…/TIR</w:t>
            </w:r>
          </w:p>
        </w:tc>
        <w:tc>
          <w:tcPr>
            <w:tcW w:w="1286" w:type="dxa"/>
          </w:tcPr>
          <w:p w14:paraId="61A0C337" w14:textId="77777777" w:rsidR="00BF1578" w:rsidRDefault="00BF1578" w:rsidP="003C39D4">
            <w:pPr>
              <w:jc w:val="both"/>
              <w:rPr>
                <w:rFonts w:ascii="Times" w:hAnsi="Times"/>
                <w:sz w:val="18"/>
                <w:szCs w:val="20"/>
              </w:rPr>
            </w:pPr>
            <w:r>
              <w:rPr>
                <w:rFonts w:ascii="Times" w:hAnsi="Times"/>
                <w:sz w:val="18"/>
                <w:szCs w:val="20"/>
              </w:rPr>
              <w:t>ImageData14</w:t>
            </w:r>
          </w:p>
        </w:tc>
        <w:tc>
          <w:tcPr>
            <w:tcW w:w="1281" w:type="dxa"/>
          </w:tcPr>
          <w:p w14:paraId="6F6DF569"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686CB494"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28" w:type="dxa"/>
          </w:tcPr>
          <w:p w14:paraId="2D588049" w14:textId="77777777" w:rsidR="00BF1578" w:rsidRDefault="00BF1578" w:rsidP="003C39D4">
            <w:pPr>
              <w:jc w:val="both"/>
              <w:rPr>
                <w:rFonts w:ascii="Times" w:hAnsi="Times"/>
                <w:sz w:val="18"/>
                <w:szCs w:val="20"/>
              </w:rPr>
            </w:pPr>
            <w:r>
              <w:rPr>
                <w:rFonts w:ascii="Times" w:hAnsi="Times"/>
                <w:sz w:val="18"/>
                <w:szCs w:val="20"/>
              </w:rPr>
              <w:t>Float32</w:t>
            </w:r>
          </w:p>
        </w:tc>
        <w:tc>
          <w:tcPr>
            <w:tcW w:w="1523" w:type="dxa"/>
          </w:tcPr>
          <w:p w14:paraId="373E474A" w14:textId="77777777" w:rsidR="00BF1578" w:rsidRPr="005A6D47" w:rsidRDefault="00BF1578" w:rsidP="003C39D4">
            <w:pPr>
              <w:jc w:val="both"/>
              <w:rPr>
                <w:rFonts w:ascii="Times" w:hAnsi="Times"/>
                <w:sz w:val="20"/>
                <w:szCs w:val="20"/>
              </w:rPr>
            </w:pPr>
            <w:r w:rsidRPr="005A6D47">
              <w:rPr>
                <w:rFonts w:ascii="Times" w:hAnsi="Times"/>
                <w:sz w:val="20"/>
                <w:szCs w:val="20"/>
              </w:rPr>
              <w:t>[3]</w:t>
            </w:r>
          </w:p>
        </w:tc>
      </w:tr>
      <w:tr w:rsidR="00BF1578" w:rsidRPr="000C1C2B" w14:paraId="52105A92" w14:textId="77777777" w:rsidTr="003C39D4">
        <w:trPr>
          <w:trHeight w:val="215"/>
        </w:trPr>
        <w:tc>
          <w:tcPr>
            <w:tcW w:w="2167" w:type="dxa"/>
          </w:tcPr>
          <w:p w14:paraId="4FFFE597" w14:textId="77777777" w:rsidR="00BF1578" w:rsidRDefault="00BF1578" w:rsidP="003C39D4">
            <w:pPr>
              <w:jc w:val="both"/>
              <w:rPr>
                <w:rFonts w:ascii="Times" w:hAnsi="Times"/>
                <w:sz w:val="18"/>
                <w:szCs w:val="20"/>
              </w:rPr>
            </w:pPr>
            <w:r>
              <w:rPr>
                <w:rFonts w:ascii="Times" w:hAnsi="Times"/>
                <w:sz w:val="18"/>
                <w:szCs w:val="20"/>
              </w:rPr>
              <w:t>…/T</w:t>
            </w:r>
            <w:r w:rsidRPr="00936392">
              <w:rPr>
                <w:rFonts w:ascii="Times" w:hAnsi="Times"/>
                <w:sz w:val="18"/>
                <w:szCs w:val="20"/>
              </w:rPr>
              <w:t>IR/Geolocation/</w:t>
            </w:r>
          </w:p>
        </w:tc>
        <w:tc>
          <w:tcPr>
            <w:tcW w:w="1286" w:type="dxa"/>
          </w:tcPr>
          <w:p w14:paraId="2717B716" w14:textId="77777777" w:rsidR="00BF1578" w:rsidRDefault="00BF1578" w:rsidP="003C39D4">
            <w:pPr>
              <w:jc w:val="both"/>
              <w:rPr>
                <w:rFonts w:ascii="Times" w:hAnsi="Times"/>
                <w:sz w:val="18"/>
                <w:szCs w:val="20"/>
              </w:rPr>
            </w:pPr>
            <w:r>
              <w:rPr>
                <w:rFonts w:ascii="Times" w:hAnsi="Times"/>
                <w:sz w:val="18"/>
                <w:szCs w:val="20"/>
              </w:rPr>
              <w:t>Latitude</w:t>
            </w:r>
          </w:p>
        </w:tc>
        <w:tc>
          <w:tcPr>
            <w:tcW w:w="1281" w:type="dxa"/>
          </w:tcPr>
          <w:p w14:paraId="53D789AD"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0EC9A504"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28" w:type="dxa"/>
          </w:tcPr>
          <w:p w14:paraId="68CC44E5" w14:textId="77777777" w:rsidR="00BF1578" w:rsidRDefault="00BF1578" w:rsidP="003C39D4">
            <w:pPr>
              <w:jc w:val="both"/>
              <w:rPr>
                <w:rFonts w:ascii="Times" w:hAnsi="Times"/>
                <w:sz w:val="20"/>
                <w:szCs w:val="20"/>
              </w:rPr>
            </w:pPr>
            <w:r>
              <w:rPr>
                <w:rFonts w:ascii="Times" w:hAnsi="Times"/>
                <w:sz w:val="18"/>
                <w:szCs w:val="20"/>
              </w:rPr>
              <w:t>Float64</w:t>
            </w:r>
          </w:p>
        </w:tc>
        <w:tc>
          <w:tcPr>
            <w:tcW w:w="1523" w:type="dxa"/>
          </w:tcPr>
          <w:p w14:paraId="7F7BF91A" w14:textId="77777777" w:rsidR="00BF1578" w:rsidRDefault="00BF1578" w:rsidP="003C39D4">
            <w:pPr>
              <w:jc w:val="both"/>
              <w:rPr>
                <w:rFonts w:ascii="Times" w:hAnsi="Times"/>
                <w:sz w:val="20"/>
                <w:szCs w:val="20"/>
              </w:rPr>
            </w:pPr>
            <w:r>
              <w:rPr>
                <w:rFonts w:ascii="Times" w:hAnsi="Times"/>
                <w:sz w:val="20"/>
                <w:szCs w:val="20"/>
              </w:rPr>
              <w:t xml:space="preserve">The same dimension as </w:t>
            </w:r>
            <w:r>
              <w:rPr>
                <w:rFonts w:ascii="Times" w:hAnsi="Times"/>
                <w:sz w:val="20"/>
                <w:szCs w:val="20"/>
              </w:rPr>
              <w:lastRenderedPageBreak/>
              <w:t>the radiance fields under …/TIR at a resolution of 90m</w:t>
            </w:r>
          </w:p>
        </w:tc>
      </w:tr>
      <w:tr w:rsidR="00BF1578" w:rsidRPr="000C1C2B" w14:paraId="355D8A48" w14:textId="77777777" w:rsidTr="003C39D4">
        <w:trPr>
          <w:trHeight w:val="215"/>
        </w:trPr>
        <w:tc>
          <w:tcPr>
            <w:tcW w:w="2167" w:type="dxa"/>
          </w:tcPr>
          <w:p w14:paraId="586F8441" w14:textId="77777777" w:rsidR="00BF1578" w:rsidRDefault="00BF1578" w:rsidP="003C39D4">
            <w:pPr>
              <w:jc w:val="both"/>
              <w:rPr>
                <w:rFonts w:ascii="Times" w:hAnsi="Times"/>
                <w:sz w:val="18"/>
                <w:szCs w:val="20"/>
              </w:rPr>
            </w:pPr>
            <w:r>
              <w:rPr>
                <w:rFonts w:ascii="Times" w:hAnsi="Times"/>
                <w:sz w:val="18"/>
                <w:szCs w:val="20"/>
              </w:rPr>
              <w:lastRenderedPageBreak/>
              <w:t>…/TIR/Geolocation</w:t>
            </w:r>
          </w:p>
        </w:tc>
        <w:tc>
          <w:tcPr>
            <w:tcW w:w="1286" w:type="dxa"/>
          </w:tcPr>
          <w:p w14:paraId="49319D0F" w14:textId="77777777" w:rsidR="00BF1578" w:rsidRDefault="00BF1578" w:rsidP="003C39D4">
            <w:pPr>
              <w:jc w:val="both"/>
              <w:rPr>
                <w:rFonts w:ascii="Times" w:hAnsi="Times"/>
                <w:sz w:val="18"/>
                <w:szCs w:val="20"/>
              </w:rPr>
            </w:pPr>
            <w:r>
              <w:rPr>
                <w:rFonts w:ascii="Times" w:hAnsi="Times"/>
                <w:sz w:val="18"/>
                <w:szCs w:val="20"/>
              </w:rPr>
              <w:t>Longitude</w:t>
            </w:r>
          </w:p>
        </w:tc>
        <w:tc>
          <w:tcPr>
            <w:tcW w:w="1281" w:type="dxa"/>
          </w:tcPr>
          <w:p w14:paraId="0F63346D" w14:textId="77777777" w:rsidR="00BF1578" w:rsidRDefault="00BF1578" w:rsidP="003C39D4">
            <w:pPr>
              <w:jc w:val="both"/>
              <w:rPr>
                <w:rFonts w:ascii="Times" w:hAnsi="Times"/>
                <w:sz w:val="18"/>
                <w:szCs w:val="20"/>
              </w:rPr>
            </w:pPr>
            <w:r>
              <w:rPr>
                <w:rFonts w:ascii="Times" w:hAnsi="Times"/>
                <w:sz w:val="18"/>
                <w:szCs w:val="20"/>
              </w:rPr>
              <w:t>Varies by scene</w:t>
            </w:r>
          </w:p>
        </w:tc>
        <w:tc>
          <w:tcPr>
            <w:tcW w:w="1756" w:type="dxa"/>
          </w:tcPr>
          <w:p w14:paraId="6BDEE341" w14:textId="77777777" w:rsidR="00BF1578" w:rsidRPr="00CC02CC" w:rsidRDefault="00BF1578" w:rsidP="003C39D4">
            <w:pPr>
              <w:jc w:val="both"/>
              <w:rPr>
                <w:rFonts w:ascii="Times" w:hAnsi="Times"/>
                <w:sz w:val="18"/>
                <w:szCs w:val="20"/>
              </w:rPr>
            </w:pPr>
            <w:r>
              <w:rPr>
                <w:rFonts w:ascii="Times" w:hAnsi="Times"/>
                <w:sz w:val="18"/>
                <w:szCs w:val="20"/>
              </w:rPr>
              <w:t>Degrees_east</w:t>
            </w:r>
            <w:r w:rsidRPr="00CC02CC">
              <w:rPr>
                <w:rFonts w:ascii="Times" w:hAnsi="Times"/>
                <w:sz w:val="18"/>
                <w:szCs w:val="20"/>
                <w:vertAlign w:val="superscript"/>
              </w:rPr>
              <w:t>1</w:t>
            </w:r>
          </w:p>
        </w:tc>
        <w:tc>
          <w:tcPr>
            <w:tcW w:w="828" w:type="dxa"/>
          </w:tcPr>
          <w:p w14:paraId="60C13484" w14:textId="77777777" w:rsidR="00BF1578" w:rsidRDefault="00BF1578" w:rsidP="003C39D4">
            <w:pPr>
              <w:jc w:val="both"/>
              <w:rPr>
                <w:rFonts w:ascii="Times" w:hAnsi="Times"/>
                <w:sz w:val="20"/>
                <w:szCs w:val="20"/>
              </w:rPr>
            </w:pPr>
            <w:r>
              <w:rPr>
                <w:rFonts w:ascii="Times" w:hAnsi="Times"/>
                <w:sz w:val="18"/>
                <w:szCs w:val="20"/>
              </w:rPr>
              <w:t>Float64</w:t>
            </w:r>
          </w:p>
        </w:tc>
        <w:tc>
          <w:tcPr>
            <w:tcW w:w="1523" w:type="dxa"/>
          </w:tcPr>
          <w:p w14:paraId="6F088830" w14:textId="77777777" w:rsidR="00BF1578" w:rsidRDefault="00BF1578" w:rsidP="003C39D4">
            <w:pPr>
              <w:jc w:val="both"/>
              <w:rPr>
                <w:rFonts w:ascii="Times" w:hAnsi="Times"/>
                <w:sz w:val="20"/>
                <w:szCs w:val="20"/>
              </w:rPr>
            </w:pPr>
            <w:r>
              <w:rPr>
                <w:rFonts w:ascii="Times" w:hAnsi="Times"/>
                <w:sz w:val="20"/>
                <w:szCs w:val="20"/>
              </w:rPr>
              <w:t>The same dimension as the radiance fields under …/TIR at a resolution of 90m</w:t>
            </w:r>
          </w:p>
        </w:tc>
      </w:tr>
      <w:tr w:rsidR="00BF1578" w:rsidRPr="000C1C2B" w14:paraId="0DA64ACE" w14:textId="77777777" w:rsidTr="003C39D4">
        <w:trPr>
          <w:trHeight w:val="215"/>
        </w:trPr>
        <w:tc>
          <w:tcPr>
            <w:tcW w:w="2167" w:type="dxa"/>
          </w:tcPr>
          <w:p w14:paraId="608EB4E9" w14:textId="77777777" w:rsidR="00BF1578" w:rsidRDefault="00BF1578" w:rsidP="003C39D4">
            <w:pPr>
              <w:jc w:val="both"/>
              <w:rPr>
                <w:rFonts w:ascii="Times" w:hAnsi="Times"/>
                <w:sz w:val="18"/>
                <w:szCs w:val="20"/>
              </w:rPr>
            </w:pPr>
            <w:r>
              <w:rPr>
                <w:rFonts w:ascii="Times" w:hAnsi="Times"/>
                <w:sz w:val="18"/>
                <w:szCs w:val="20"/>
              </w:rPr>
              <w:t>.../Geolocation</w:t>
            </w:r>
          </w:p>
        </w:tc>
        <w:tc>
          <w:tcPr>
            <w:tcW w:w="1286" w:type="dxa"/>
          </w:tcPr>
          <w:p w14:paraId="5DBF36CB" w14:textId="77777777" w:rsidR="00BF1578" w:rsidRDefault="00BF1578" w:rsidP="003C39D4">
            <w:pPr>
              <w:jc w:val="both"/>
              <w:rPr>
                <w:rFonts w:ascii="Times" w:hAnsi="Times"/>
                <w:sz w:val="18"/>
                <w:szCs w:val="20"/>
              </w:rPr>
            </w:pPr>
            <w:r>
              <w:rPr>
                <w:rFonts w:ascii="Times" w:hAnsi="Times"/>
                <w:sz w:val="18"/>
                <w:szCs w:val="20"/>
              </w:rPr>
              <w:t>Latitude</w:t>
            </w:r>
          </w:p>
        </w:tc>
        <w:tc>
          <w:tcPr>
            <w:tcW w:w="1281" w:type="dxa"/>
          </w:tcPr>
          <w:p w14:paraId="0BA5F605" w14:textId="77777777" w:rsidR="00BF1578" w:rsidRDefault="00BF1578" w:rsidP="003C39D4">
            <w:pPr>
              <w:jc w:val="both"/>
              <w:rPr>
                <w:rFonts w:ascii="Times" w:hAnsi="Times"/>
                <w:sz w:val="18"/>
                <w:szCs w:val="20"/>
              </w:rPr>
            </w:pPr>
            <w:r>
              <w:rPr>
                <w:rFonts w:ascii="Times" w:hAnsi="Times"/>
                <w:sz w:val="18"/>
                <w:szCs w:val="20"/>
              </w:rPr>
              <w:t>11 x 11</w:t>
            </w:r>
          </w:p>
        </w:tc>
        <w:tc>
          <w:tcPr>
            <w:tcW w:w="1756" w:type="dxa"/>
          </w:tcPr>
          <w:p w14:paraId="78DBE359"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28" w:type="dxa"/>
          </w:tcPr>
          <w:p w14:paraId="26ADBCC1" w14:textId="77777777" w:rsidR="00BF1578" w:rsidRDefault="00BF1578" w:rsidP="003C39D4">
            <w:pPr>
              <w:jc w:val="both"/>
              <w:rPr>
                <w:rFonts w:ascii="Times" w:hAnsi="Times"/>
                <w:sz w:val="20"/>
                <w:szCs w:val="20"/>
              </w:rPr>
            </w:pPr>
            <w:r>
              <w:rPr>
                <w:rFonts w:ascii="Times" w:hAnsi="Times"/>
                <w:sz w:val="20"/>
                <w:szCs w:val="20"/>
              </w:rPr>
              <w:t>Float64</w:t>
            </w:r>
          </w:p>
        </w:tc>
        <w:tc>
          <w:tcPr>
            <w:tcW w:w="1523" w:type="dxa"/>
          </w:tcPr>
          <w:p w14:paraId="722EEF7C" w14:textId="77777777" w:rsidR="00BF1578" w:rsidRDefault="00BF1578" w:rsidP="003C39D4">
            <w:pPr>
              <w:jc w:val="both"/>
              <w:rPr>
                <w:rFonts w:ascii="Times" w:hAnsi="Times"/>
                <w:sz w:val="20"/>
                <w:szCs w:val="20"/>
              </w:rPr>
            </w:pPr>
            <w:r>
              <w:rPr>
                <w:rFonts w:ascii="Times" w:hAnsi="Times"/>
                <w:sz w:val="20"/>
                <w:szCs w:val="20"/>
              </w:rPr>
              <w:t xml:space="preserve">Coarse resolution of latitude uniformly spaced to cover the entire scene </w:t>
            </w:r>
          </w:p>
        </w:tc>
      </w:tr>
      <w:tr w:rsidR="00BF1578" w:rsidRPr="000C1C2B" w14:paraId="6DDB842F" w14:textId="77777777" w:rsidTr="003C39D4">
        <w:trPr>
          <w:trHeight w:val="215"/>
        </w:trPr>
        <w:tc>
          <w:tcPr>
            <w:tcW w:w="2167" w:type="dxa"/>
          </w:tcPr>
          <w:p w14:paraId="3F9083E6" w14:textId="77777777" w:rsidR="00BF1578" w:rsidRDefault="00BF1578" w:rsidP="003C39D4">
            <w:pPr>
              <w:jc w:val="both"/>
              <w:rPr>
                <w:rFonts w:ascii="Times" w:hAnsi="Times"/>
                <w:sz w:val="18"/>
                <w:szCs w:val="20"/>
              </w:rPr>
            </w:pPr>
            <w:r>
              <w:rPr>
                <w:rFonts w:ascii="Times" w:hAnsi="Times"/>
                <w:sz w:val="18"/>
                <w:szCs w:val="20"/>
              </w:rPr>
              <w:t>.../Geolocation</w:t>
            </w:r>
          </w:p>
        </w:tc>
        <w:tc>
          <w:tcPr>
            <w:tcW w:w="1286" w:type="dxa"/>
          </w:tcPr>
          <w:p w14:paraId="2620D7D6" w14:textId="77777777" w:rsidR="00BF1578" w:rsidRDefault="00BF1578" w:rsidP="003C39D4">
            <w:pPr>
              <w:jc w:val="both"/>
              <w:rPr>
                <w:rFonts w:ascii="Times" w:hAnsi="Times"/>
                <w:sz w:val="18"/>
                <w:szCs w:val="20"/>
              </w:rPr>
            </w:pPr>
            <w:r>
              <w:rPr>
                <w:rFonts w:ascii="Times" w:hAnsi="Times"/>
                <w:sz w:val="18"/>
                <w:szCs w:val="20"/>
              </w:rPr>
              <w:t>Longitude</w:t>
            </w:r>
          </w:p>
        </w:tc>
        <w:tc>
          <w:tcPr>
            <w:tcW w:w="1281" w:type="dxa"/>
          </w:tcPr>
          <w:p w14:paraId="5504F8F1" w14:textId="77777777" w:rsidR="00BF1578" w:rsidRDefault="00BF1578" w:rsidP="003C39D4">
            <w:pPr>
              <w:jc w:val="both"/>
              <w:rPr>
                <w:rFonts w:ascii="Times" w:hAnsi="Times"/>
                <w:sz w:val="18"/>
                <w:szCs w:val="20"/>
              </w:rPr>
            </w:pPr>
            <w:r>
              <w:rPr>
                <w:rFonts w:ascii="Times" w:hAnsi="Times"/>
                <w:sz w:val="18"/>
                <w:szCs w:val="20"/>
              </w:rPr>
              <w:t>11 x 11</w:t>
            </w:r>
          </w:p>
        </w:tc>
        <w:tc>
          <w:tcPr>
            <w:tcW w:w="1756" w:type="dxa"/>
          </w:tcPr>
          <w:p w14:paraId="3ACF2B57"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28" w:type="dxa"/>
          </w:tcPr>
          <w:p w14:paraId="38BE70C3" w14:textId="77777777" w:rsidR="00BF1578" w:rsidRDefault="00BF1578" w:rsidP="003C39D4">
            <w:pPr>
              <w:jc w:val="both"/>
              <w:rPr>
                <w:rFonts w:ascii="Times" w:hAnsi="Times"/>
                <w:sz w:val="20"/>
                <w:szCs w:val="20"/>
              </w:rPr>
            </w:pPr>
            <w:r>
              <w:rPr>
                <w:rFonts w:ascii="Times" w:hAnsi="Times"/>
                <w:sz w:val="20"/>
                <w:szCs w:val="20"/>
              </w:rPr>
              <w:t>Float64</w:t>
            </w:r>
          </w:p>
        </w:tc>
        <w:tc>
          <w:tcPr>
            <w:tcW w:w="1523" w:type="dxa"/>
          </w:tcPr>
          <w:p w14:paraId="7CF8BF9A" w14:textId="77777777" w:rsidR="00BF1578" w:rsidRDefault="00BF1578" w:rsidP="003C39D4">
            <w:pPr>
              <w:jc w:val="both"/>
              <w:rPr>
                <w:rFonts w:ascii="Times" w:hAnsi="Times"/>
                <w:sz w:val="20"/>
                <w:szCs w:val="20"/>
              </w:rPr>
            </w:pPr>
            <w:r>
              <w:rPr>
                <w:rFonts w:ascii="Times" w:hAnsi="Times"/>
                <w:sz w:val="20"/>
                <w:szCs w:val="20"/>
              </w:rPr>
              <w:t>Coarse resolution of longitude uniformly spaced to cover the entire scene</w:t>
            </w:r>
          </w:p>
        </w:tc>
      </w:tr>
      <w:tr w:rsidR="00BF1578" w:rsidRPr="000C1C2B" w14:paraId="07D83935" w14:textId="77777777" w:rsidTr="003C39D4">
        <w:trPr>
          <w:trHeight w:val="215"/>
        </w:trPr>
        <w:tc>
          <w:tcPr>
            <w:tcW w:w="2167" w:type="dxa"/>
          </w:tcPr>
          <w:p w14:paraId="196AE80D"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Solar_Geometry</w:t>
            </w:r>
            <w:proofErr w:type="spellEnd"/>
          </w:p>
        </w:tc>
        <w:tc>
          <w:tcPr>
            <w:tcW w:w="1286" w:type="dxa"/>
          </w:tcPr>
          <w:p w14:paraId="355500A2" w14:textId="77777777" w:rsidR="00BF1578" w:rsidRDefault="00BF1578" w:rsidP="003C39D4">
            <w:pPr>
              <w:jc w:val="both"/>
              <w:rPr>
                <w:rFonts w:ascii="Times" w:hAnsi="Times"/>
                <w:sz w:val="18"/>
                <w:szCs w:val="20"/>
              </w:rPr>
            </w:pPr>
            <w:proofErr w:type="spellStart"/>
            <w:r>
              <w:rPr>
                <w:rFonts w:ascii="Times" w:hAnsi="Times"/>
                <w:sz w:val="18"/>
                <w:szCs w:val="20"/>
              </w:rPr>
              <w:t>SolarAzimuth</w:t>
            </w:r>
            <w:proofErr w:type="spellEnd"/>
          </w:p>
        </w:tc>
        <w:tc>
          <w:tcPr>
            <w:tcW w:w="1281" w:type="dxa"/>
          </w:tcPr>
          <w:p w14:paraId="19060C63" w14:textId="77777777" w:rsidR="00BF1578" w:rsidRDefault="00BF1578" w:rsidP="003C39D4">
            <w:pPr>
              <w:jc w:val="both"/>
              <w:rPr>
                <w:rFonts w:ascii="Times" w:hAnsi="Times"/>
                <w:sz w:val="18"/>
                <w:szCs w:val="20"/>
              </w:rPr>
            </w:pPr>
            <w:r>
              <w:rPr>
                <w:rFonts w:ascii="Times" w:hAnsi="Times"/>
                <w:sz w:val="18"/>
                <w:szCs w:val="20"/>
              </w:rPr>
              <w:t>1</w:t>
            </w:r>
          </w:p>
        </w:tc>
        <w:tc>
          <w:tcPr>
            <w:tcW w:w="1756" w:type="dxa"/>
          </w:tcPr>
          <w:p w14:paraId="1815FB06" w14:textId="77777777" w:rsidR="00BF1578" w:rsidRPr="00CC02CC" w:rsidRDefault="00BF1578" w:rsidP="003C39D4">
            <w:pPr>
              <w:jc w:val="both"/>
              <w:rPr>
                <w:rFonts w:ascii="Times" w:hAnsi="Times"/>
                <w:sz w:val="18"/>
                <w:szCs w:val="20"/>
              </w:rPr>
            </w:pPr>
            <w:r>
              <w:rPr>
                <w:rFonts w:ascii="Times" w:hAnsi="Times"/>
                <w:sz w:val="18"/>
                <w:szCs w:val="20"/>
              </w:rPr>
              <w:t>Degree</w:t>
            </w:r>
            <w:r w:rsidRPr="0002043D">
              <w:rPr>
                <w:rFonts w:ascii="Times" w:hAnsi="Times"/>
                <w:sz w:val="18"/>
                <w:szCs w:val="20"/>
                <w:vertAlign w:val="superscript"/>
              </w:rPr>
              <w:t>1</w:t>
            </w:r>
          </w:p>
        </w:tc>
        <w:tc>
          <w:tcPr>
            <w:tcW w:w="828" w:type="dxa"/>
          </w:tcPr>
          <w:p w14:paraId="1E4BCC7B" w14:textId="77777777" w:rsidR="00BF1578" w:rsidRDefault="00BF1578" w:rsidP="003C39D4">
            <w:pPr>
              <w:jc w:val="both"/>
              <w:rPr>
                <w:rFonts w:ascii="Times" w:hAnsi="Times"/>
                <w:sz w:val="20"/>
                <w:szCs w:val="20"/>
              </w:rPr>
            </w:pPr>
            <w:r>
              <w:rPr>
                <w:rFonts w:ascii="Times" w:hAnsi="Times"/>
                <w:sz w:val="20"/>
                <w:szCs w:val="20"/>
              </w:rPr>
              <w:t>Float32</w:t>
            </w:r>
          </w:p>
        </w:tc>
        <w:tc>
          <w:tcPr>
            <w:tcW w:w="1523" w:type="dxa"/>
          </w:tcPr>
          <w:p w14:paraId="5CF0401B" w14:textId="77777777" w:rsidR="00BF1578" w:rsidRDefault="00BF1578" w:rsidP="003C39D4">
            <w:pPr>
              <w:jc w:val="both"/>
              <w:rPr>
                <w:rFonts w:ascii="Times" w:hAnsi="Times"/>
                <w:sz w:val="20"/>
                <w:szCs w:val="20"/>
              </w:rPr>
            </w:pPr>
            <w:r w:rsidRPr="0007026C">
              <w:rPr>
                <w:rFonts w:ascii="Times" w:hAnsi="Times"/>
                <w:sz w:val="20"/>
                <w:szCs w:val="20"/>
              </w:rPr>
              <w:t>[3]</w:t>
            </w:r>
          </w:p>
        </w:tc>
      </w:tr>
      <w:tr w:rsidR="00BF1578" w:rsidRPr="000C1C2B" w14:paraId="2244CAF5" w14:textId="77777777" w:rsidTr="003C39D4">
        <w:trPr>
          <w:trHeight w:val="215"/>
        </w:trPr>
        <w:tc>
          <w:tcPr>
            <w:tcW w:w="2167" w:type="dxa"/>
          </w:tcPr>
          <w:p w14:paraId="0D17613A"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Solar_Geometry</w:t>
            </w:r>
            <w:proofErr w:type="spellEnd"/>
          </w:p>
        </w:tc>
        <w:tc>
          <w:tcPr>
            <w:tcW w:w="1286" w:type="dxa"/>
          </w:tcPr>
          <w:p w14:paraId="54F99FAC" w14:textId="77777777" w:rsidR="00BF1578" w:rsidRDefault="00BF1578" w:rsidP="003C39D4">
            <w:pPr>
              <w:jc w:val="both"/>
              <w:rPr>
                <w:rFonts w:ascii="Times" w:hAnsi="Times"/>
                <w:sz w:val="18"/>
                <w:szCs w:val="20"/>
              </w:rPr>
            </w:pPr>
            <w:proofErr w:type="spellStart"/>
            <w:r>
              <w:rPr>
                <w:rFonts w:ascii="Times" w:hAnsi="Times"/>
                <w:sz w:val="18"/>
                <w:szCs w:val="20"/>
              </w:rPr>
              <w:t>SolarElevation</w:t>
            </w:r>
            <w:proofErr w:type="spellEnd"/>
          </w:p>
        </w:tc>
        <w:tc>
          <w:tcPr>
            <w:tcW w:w="1281" w:type="dxa"/>
          </w:tcPr>
          <w:p w14:paraId="076F6CC5" w14:textId="77777777" w:rsidR="00BF1578" w:rsidRDefault="00BF1578" w:rsidP="003C39D4">
            <w:pPr>
              <w:jc w:val="both"/>
              <w:rPr>
                <w:rFonts w:ascii="Times" w:hAnsi="Times"/>
                <w:sz w:val="18"/>
                <w:szCs w:val="20"/>
              </w:rPr>
            </w:pPr>
            <w:r>
              <w:rPr>
                <w:rFonts w:ascii="Times" w:hAnsi="Times"/>
                <w:sz w:val="18"/>
                <w:szCs w:val="20"/>
              </w:rPr>
              <w:t>1</w:t>
            </w:r>
          </w:p>
        </w:tc>
        <w:tc>
          <w:tcPr>
            <w:tcW w:w="1756" w:type="dxa"/>
          </w:tcPr>
          <w:p w14:paraId="58AC6887"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28" w:type="dxa"/>
          </w:tcPr>
          <w:p w14:paraId="6932EE43" w14:textId="77777777" w:rsidR="00BF1578" w:rsidRDefault="00BF1578" w:rsidP="003C39D4">
            <w:pPr>
              <w:jc w:val="both"/>
              <w:rPr>
                <w:rFonts w:ascii="Times" w:hAnsi="Times"/>
                <w:sz w:val="20"/>
                <w:szCs w:val="20"/>
              </w:rPr>
            </w:pPr>
            <w:r>
              <w:rPr>
                <w:rFonts w:ascii="Times" w:hAnsi="Times"/>
                <w:sz w:val="20"/>
                <w:szCs w:val="20"/>
              </w:rPr>
              <w:t>Float32</w:t>
            </w:r>
          </w:p>
        </w:tc>
        <w:tc>
          <w:tcPr>
            <w:tcW w:w="1523" w:type="dxa"/>
          </w:tcPr>
          <w:p w14:paraId="61EB7DC5" w14:textId="77777777" w:rsidR="00BF1578" w:rsidRDefault="00BF1578" w:rsidP="003C39D4">
            <w:pPr>
              <w:jc w:val="both"/>
              <w:rPr>
                <w:rFonts w:ascii="Times" w:hAnsi="Times"/>
                <w:sz w:val="20"/>
                <w:szCs w:val="20"/>
              </w:rPr>
            </w:pPr>
            <w:r w:rsidRPr="0007026C">
              <w:rPr>
                <w:rFonts w:ascii="Times" w:hAnsi="Times"/>
                <w:sz w:val="20"/>
                <w:szCs w:val="20"/>
              </w:rPr>
              <w:t>[3]</w:t>
            </w:r>
          </w:p>
        </w:tc>
      </w:tr>
      <w:tr w:rsidR="00BF1578" w:rsidRPr="000C1C2B" w14:paraId="3781AD53" w14:textId="77777777" w:rsidTr="003C39D4">
        <w:trPr>
          <w:trHeight w:val="215"/>
        </w:trPr>
        <w:tc>
          <w:tcPr>
            <w:tcW w:w="2167" w:type="dxa"/>
          </w:tcPr>
          <w:p w14:paraId="442ACB0E"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PointAngle</w:t>
            </w:r>
            <w:proofErr w:type="spellEnd"/>
          </w:p>
        </w:tc>
        <w:tc>
          <w:tcPr>
            <w:tcW w:w="1286" w:type="dxa"/>
          </w:tcPr>
          <w:p w14:paraId="38BCBED0" w14:textId="77777777" w:rsidR="00BF1578" w:rsidRDefault="00BF1578" w:rsidP="003C39D4">
            <w:pPr>
              <w:jc w:val="both"/>
              <w:rPr>
                <w:rFonts w:ascii="Times" w:hAnsi="Times"/>
                <w:sz w:val="18"/>
                <w:szCs w:val="20"/>
              </w:rPr>
            </w:pPr>
            <w:r>
              <w:rPr>
                <w:rFonts w:ascii="Times" w:hAnsi="Times"/>
                <w:sz w:val="18"/>
                <w:szCs w:val="20"/>
              </w:rPr>
              <w:t>SWIR</w:t>
            </w:r>
          </w:p>
        </w:tc>
        <w:tc>
          <w:tcPr>
            <w:tcW w:w="1281" w:type="dxa"/>
          </w:tcPr>
          <w:p w14:paraId="3BF10C87" w14:textId="77777777" w:rsidR="00BF1578" w:rsidRDefault="00BF1578" w:rsidP="003C39D4">
            <w:pPr>
              <w:jc w:val="both"/>
              <w:rPr>
                <w:rFonts w:ascii="Times" w:hAnsi="Times"/>
                <w:sz w:val="18"/>
                <w:szCs w:val="20"/>
              </w:rPr>
            </w:pPr>
            <w:r>
              <w:rPr>
                <w:rFonts w:ascii="Times" w:hAnsi="Times"/>
                <w:sz w:val="18"/>
                <w:szCs w:val="20"/>
              </w:rPr>
              <w:t>1</w:t>
            </w:r>
          </w:p>
        </w:tc>
        <w:tc>
          <w:tcPr>
            <w:tcW w:w="1756" w:type="dxa"/>
          </w:tcPr>
          <w:p w14:paraId="297A5E27"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28" w:type="dxa"/>
          </w:tcPr>
          <w:p w14:paraId="567AC01B" w14:textId="77777777" w:rsidR="00BF1578" w:rsidRDefault="00BF1578" w:rsidP="003C39D4">
            <w:pPr>
              <w:jc w:val="both"/>
              <w:rPr>
                <w:rFonts w:ascii="Times" w:hAnsi="Times"/>
                <w:sz w:val="20"/>
                <w:szCs w:val="20"/>
              </w:rPr>
            </w:pPr>
            <w:r>
              <w:rPr>
                <w:rFonts w:ascii="Times" w:hAnsi="Times"/>
                <w:sz w:val="20"/>
                <w:szCs w:val="20"/>
              </w:rPr>
              <w:t>Float32</w:t>
            </w:r>
          </w:p>
        </w:tc>
        <w:tc>
          <w:tcPr>
            <w:tcW w:w="1523" w:type="dxa"/>
          </w:tcPr>
          <w:p w14:paraId="3E289FA7" w14:textId="77777777" w:rsidR="00BF1578" w:rsidRDefault="00BF1578" w:rsidP="003C39D4">
            <w:pPr>
              <w:jc w:val="both"/>
              <w:rPr>
                <w:rFonts w:ascii="Times" w:hAnsi="Times"/>
                <w:sz w:val="20"/>
                <w:szCs w:val="20"/>
              </w:rPr>
            </w:pPr>
            <w:r w:rsidRPr="0007026C">
              <w:rPr>
                <w:rFonts w:ascii="Times" w:hAnsi="Times"/>
                <w:sz w:val="20"/>
                <w:szCs w:val="20"/>
              </w:rPr>
              <w:t>[3]</w:t>
            </w:r>
          </w:p>
        </w:tc>
      </w:tr>
      <w:tr w:rsidR="00BF1578" w:rsidRPr="000C1C2B" w14:paraId="650D31FF" w14:textId="77777777" w:rsidTr="003C39D4">
        <w:trPr>
          <w:trHeight w:val="215"/>
        </w:trPr>
        <w:tc>
          <w:tcPr>
            <w:tcW w:w="2167" w:type="dxa"/>
          </w:tcPr>
          <w:p w14:paraId="04E312F6"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PointAngle</w:t>
            </w:r>
            <w:proofErr w:type="spellEnd"/>
          </w:p>
        </w:tc>
        <w:tc>
          <w:tcPr>
            <w:tcW w:w="1286" w:type="dxa"/>
          </w:tcPr>
          <w:p w14:paraId="165B17A0" w14:textId="77777777" w:rsidR="00BF1578" w:rsidRDefault="00BF1578" w:rsidP="003C39D4">
            <w:pPr>
              <w:jc w:val="both"/>
              <w:rPr>
                <w:rFonts w:ascii="Times" w:hAnsi="Times"/>
                <w:sz w:val="18"/>
                <w:szCs w:val="20"/>
              </w:rPr>
            </w:pPr>
            <w:r>
              <w:rPr>
                <w:rFonts w:ascii="Times" w:hAnsi="Times"/>
                <w:sz w:val="18"/>
                <w:szCs w:val="20"/>
              </w:rPr>
              <w:t>SWIR</w:t>
            </w:r>
          </w:p>
        </w:tc>
        <w:tc>
          <w:tcPr>
            <w:tcW w:w="1281" w:type="dxa"/>
          </w:tcPr>
          <w:p w14:paraId="3FA607B4" w14:textId="77777777" w:rsidR="00BF1578" w:rsidRDefault="00BF1578" w:rsidP="003C39D4">
            <w:pPr>
              <w:jc w:val="both"/>
              <w:rPr>
                <w:rFonts w:ascii="Times" w:hAnsi="Times"/>
                <w:sz w:val="18"/>
                <w:szCs w:val="20"/>
              </w:rPr>
            </w:pPr>
            <w:r>
              <w:rPr>
                <w:rFonts w:ascii="Times" w:hAnsi="Times"/>
                <w:sz w:val="18"/>
                <w:szCs w:val="20"/>
              </w:rPr>
              <w:t>1</w:t>
            </w:r>
          </w:p>
        </w:tc>
        <w:tc>
          <w:tcPr>
            <w:tcW w:w="1756" w:type="dxa"/>
          </w:tcPr>
          <w:p w14:paraId="5F824F2B" w14:textId="77777777" w:rsidR="00BF1578" w:rsidRDefault="00BF1578" w:rsidP="003C39D4">
            <w:pPr>
              <w:jc w:val="both"/>
              <w:rPr>
                <w:rFonts w:ascii="Times" w:hAnsi="Times"/>
                <w:sz w:val="18"/>
                <w:szCs w:val="20"/>
              </w:rPr>
            </w:pPr>
            <w:r>
              <w:rPr>
                <w:rFonts w:ascii="Times" w:hAnsi="Times"/>
                <w:sz w:val="18"/>
                <w:szCs w:val="20"/>
              </w:rPr>
              <w:t>Degree</w:t>
            </w:r>
          </w:p>
        </w:tc>
        <w:tc>
          <w:tcPr>
            <w:tcW w:w="828" w:type="dxa"/>
          </w:tcPr>
          <w:p w14:paraId="2524091A" w14:textId="77777777" w:rsidR="00BF1578" w:rsidRDefault="00BF1578" w:rsidP="003C39D4">
            <w:pPr>
              <w:jc w:val="both"/>
              <w:rPr>
                <w:rFonts w:ascii="Times" w:hAnsi="Times"/>
                <w:sz w:val="20"/>
                <w:szCs w:val="20"/>
              </w:rPr>
            </w:pPr>
            <w:r>
              <w:rPr>
                <w:rFonts w:ascii="Times" w:hAnsi="Times"/>
                <w:sz w:val="20"/>
                <w:szCs w:val="20"/>
              </w:rPr>
              <w:t>Float32</w:t>
            </w:r>
          </w:p>
        </w:tc>
        <w:tc>
          <w:tcPr>
            <w:tcW w:w="1523" w:type="dxa"/>
          </w:tcPr>
          <w:p w14:paraId="727DF42C" w14:textId="77777777" w:rsidR="00BF1578" w:rsidRDefault="00BF1578" w:rsidP="003C39D4">
            <w:pPr>
              <w:jc w:val="both"/>
              <w:rPr>
                <w:rFonts w:ascii="Times" w:hAnsi="Times"/>
                <w:sz w:val="20"/>
                <w:szCs w:val="20"/>
              </w:rPr>
            </w:pPr>
            <w:r w:rsidRPr="0007026C">
              <w:rPr>
                <w:rFonts w:ascii="Times" w:hAnsi="Times"/>
                <w:sz w:val="20"/>
                <w:szCs w:val="20"/>
              </w:rPr>
              <w:t>[3]</w:t>
            </w:r>
          </w:p>
        </w:tc>
      </w:tr>
      <w:tr w:rsidR="00BF1578" w:rsidRPr="000C1C2B" w14:paraId="1C59CFF5" w14:textId="77777777" w:rsidTr="003C39D4">
        <w:trPr>
          <w:trHeight w:val="215"/>
        </w:trPr>
        <w:tc>
          <w:tcPr>
            <w:tcW w:w="2167" w:type="dxa"/>
          </w:tcPr>
          <w:p w14:paraId="4643E0C6"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PointAngle</w:t>
            </w:r>
            <w:proofErr w:type="spellEnd"/>
          </w:p>
        </w:tc>
        <w:tc>
          <w:tcPr>
            <w:tcW w:w="1286" w:type="dxa"/>
          </w:tcPr>
          <w:p w14:paraId="3512DD4E" w14:textId="77777777" w:rsidR="00BF1578" w:rsidRDefault="00BF1578" w:rsidP="003C39D4">
            <w:pPr>
              <w:jc w:val="both"/>
              <w:rPr>
                <w:rFonts w:ascii="Times" w:hAnsi="Times"/>
                <w:sz w:val="18"/>
                <w:szCs w:val="20"/>
              </w:rPr>
            </w:pPr>
            <w:r>
              <w:rPr>
                <w:rFonts w:ascii="Times" w:hAnsi="Times"/>
                <w:sz w:val="18"/>
                <w:szCs w:val="20"/>
              </w:rPr>
              <w:t>SWIR</w:t>
            </w:r>
          </w:p>
        </w:tc>
        <w:tc>
          <w:tcPr>
            <w:tcW w:w="1281" w:type="dxa"/>
          </w:tcPr>
          <w:p w14:paraId="2FC0B6DA" w14:textId="77777777" w:rsidR="00BF1578" w:rsidRDefault="00BF1578" w:rsidP="003C39D4">
            <w:pPr>
              <w:jc w:val="both"/>
              <w:rPr>
                <w:rFonts w:ascii="Times" w:hAnsi="Times"/>
                <w:sz w:val="18"/>
                <w:szCs w:val="20"/>
              </w:rPr>
            </w:pPr>
            <w:r>
              <w:rPr>
                <w:rFonts w:ascii="Times" w:hAnsi="Times"/>
                <w:sz w:val="18"/>
                <w:szCs w:val="20"/>
              </w:rPr>
              <w:t>1</w:t>
            </w:r>
          </w:p>
        </w:tc>
        <w:tc>
          <w:tcPr>
            <w:tcW w:w="1756" w:type="dxa"/>
          </w:tcPr>
          <w:p w14:paraId="0F33A7E8" w14:textId="77777777" w:rsidR="00BF1578" w:rsidRDefault="00BF1578" w:rsidP="003C39D4">
            <w:pPr>
              <w:jc w:val="both"/>
              <w:rPr>
                <w:rFonts w:ascii="Times" w:hAnsi="Times"/>
                <w:sz w:val="18"/>
                <w:szCs w:val="20"/>
              </w:rPr>
            </w:pPr>
            <w:r>
              <w:rPr>
                <w:rFonts w:ascii="Times" w:hAnsi="Times"/>
                <w:sz w:val="18"/>
                <w:szCs w:val="20"/>
              </w:rPr>
              <w:t>Degree</w:t>
            </w:r>
          </w:p>
        </w:tc>
        <w:tc>
          <w:tcPr>
            <w:tcW w:w="828" w:type="dxa"/>
          </w:tcPr>
          <w:p w14:paraId="4BBD3989" w14:textId="77777777" w:rsidR="00BF1578" w:rsidRDefault="00BF1578" w:rsidP="003C39D4">
            <w:pPr>
              <w:jc w:val="both"/>
              <w:rPr>
                <w:rFonts w:ascii="Times" w:hAnsi="Times"/>
                <w:sz w:val="20"/>
                <w:szCs w:val="20"/>
              </w:rPr>
            </w:pPr>
            <w:r>
              <w:rPr>
                <w:rFonts w:ascii="Times" w:hAnsi="Times"/>
                <w:sz w:val="20"/>
                <w:szCs w:val="20"/>
              </w:rPr>
              <w:t>Float32</w:t>
            </w:r>
          </w:p>
        </w:tc>
        <w:tc>
          <w:tcPr>
            <w:tcW w:w="1523" w:type="dxa"/>
          </w:tcPr>
          <w:p w14:paraId="355516D6" w14:textId="77777777" w:rsidR="00BF1578" w:rsidRDefault="00BF1578" w:rsidP="003C39D4">
            <w:pPr>
              <w:jc w:val="both"/>
              <w:rPr>
                <w:rFonts w:ascii="Times" w:hAnsi="Times"/>
                <w:sz w:val="20"/>
                <w:szCs w:val="20"/>
              </w:rPr>
            </w:pPr>
            <w:r w:rsidRPr="0007026C">
              <w:rPr>
                <w:rFonts w:ascii="Times" w:hAnsi="Times"/>
                <w:sz w:val="20"/>
                <w:szCs w:val="20"/>
              </w:rPr>
              <w:t>[3]</w:t>
            </w:r>
          </w:p>
        </w:tc>
      </w:tr>
    </w:tbl>
    <w:p w14:paraId="3C8BB708" w14:textId="77777777" w:rsidR="00BF1578" w:rsidRDefault="00BF1578" w:rsidP="00BF1578">
      <w:pPr>
        <w:jc w:val="both"/>
        <w:rPr>
          <w:rFonts w:ascii="Times" w:hAnsi="Times"/>
        </w:rPr>
      </w:pPr>
    </w:p>
    <w:p w14:paraId="56F97D41" w14:textId="77777777" w:rsidR="00BF1578" w:rsidRDefault="00BF1578" w:rsidP="00BF1578">
      <w:pPr>
        <w:jc w:val="both"/>
        <w:rPr>
          <w:rFonts w:ascii="Times" w:hAnsi="Times"/>
        </w:rPr>
      </w:pPr>
    </w:p>
    <w:p w14:paraId="3C470E2A" w14:textId="77777777" w:rsidR="00BF1578" w:rsidRPr="00BC40BF" w:rsidRDefault="00BF1578" w:rsidP="00BF1578">
      <w:pPr>
        <w:jc w:val="both"/>
        <w:rPr>
          <w:rFonts w:ascii="Times" w:hAnsi="Times"/>
          <w:b/>
        </w:rPr>
      </w:pPr>
      <w:r w:rsidRPr="00BC40BF">
        <w:rPr>
          <w:rFonts w:ascii="Times" w:hAnsi="Times"/>
          <w:b/>
        </w:rPr>
        <w:t>4.2.2 CERES</w:t>
      </w:r>
    </w:p>
    <w:p w14:paraId="0CF73C26" w14:textId="77777777" w:rsidR="00BF1578" w:rsidRDefault="00BF1578" w:rsidP="00BF1578">
      <w:pPr>
        <w:ind w:firstLine="720"/>
        <w:jc w:val="both"/>
        <w:rPr>
          <w:rFonts w:ascii="Times" w:hAnsi="Times"/>
        </w:rPr>
      </w:pPr>
      <w:r>
        <w:rPr>
          <w:rFonts w:ascii="Times" w:hAnsi="Times"/>
        </w:rPr>
        <w:t xml:space="preserve">All the data fields for CERES FM1 and FM2 are stored under the root group name of “/CERES/FM1” and “/CERES/FM2”, respectively, in a BF granule. One BF </w:t>
      </w:r>
      <w:proofErr w:type="spellStart"/>
      <w:r>
        <w:rPr>
          <w:rFonts w:ascii="Times" w:hAnsi="Times"/>
        </w:rPr>
        <w:t>graule</w:t>
      </w:r>
      <w:proofErr w:type="spellEnd"/>
      <w:r>
        <w:rPr>
          <w:rFonts w:ascii="Times" w:hAnsi="Times"/>
        </w:rPr>
        <w:t xml:space="preserve"> contains two or three hourly CERES SSF granule files, each of which is stored as a separate and individual HDF5 subgroup, whose names are partially copied from their associated SSF file names, includes the starting time of the SSF file. For example, the CERES subgroup name of granule_200092705 contains the data fields for the CERES SSF granule having a starting time of 05:00 (UTC) on September 27, 2009. All of the data fields were directly copied from the CERES SSF product without any modifications. </w:t>
      </w:r>
    </w:p>
    <w:p w14:paraId="03CB3DF3" w14:textId="77777777" w:rsidR="00BF1578" w:rsidRDefault="00BF1578" w:rsidP="00BF1578">
      <w:pPr>
        <w:jc w:val="both"/>
        <w:rPr>
          <w:rFonts w:ascii="Times" w:hAnsi="Times"/>
          <w:b/>
        </w:rPr>
      </w:pPr>
    </w:p>
    <w:p w14:paraId="271432F9" w14:textId="77777777" w:rsidR="00BF1578" w:rsidRDefault="00BF1578" w:rsidP="00BF1578">
      <w:pPr>
        <w:jc w:val="both"/>
        <w:rPr>
          <w:rFonts w:ascii="Times" w:hAnsi="Times"/>
          <w:b/>
        </w:rPr>
      </w:pPr>
    </w:p>
    <w:p w14:paraId="4CF44DED" w14:textId="77777777" w:rsidR="00BF1578" w:rsidRPr="00F67D10" w:rsidRDefault="00BF1578" w:rsidP="00BF1578">
      <w:pPr>
        <w:pStyle w:val="Caption"/>
        <w:keepNext/>
        <w:rPr>
          <w:i w:val="0"/>
          <w:color w:val="000000" w:themeColor="text1"/>
        </w:rPr>
      </w:pPr>
      <w:r>
        <w:rPr>
          <w:i w:val="0"/>
          <w:color w:val="000000" w:themeColor="text1"/>
        </w:rPr>
        <w:t>Table 4.3</w:t>
      </w:r>
      <w:r w:rsidRPr="00074609">
        <w:rPr>
          <w:i w:val="0"/>
          <w:color w:val="000000" w:themeColor="text1"/>
        </w:rPr>
        <w:t xml:space="preserve"> </w:t>
      </w:r>
      <w:r>
        <w:rPr>
          <w:i w:val="0"/>
          <w:color w:val="000000" w:themeColor="text1"/>
        </w:rPr>
        <w:t xml:space="preserve">HDF data variables for </w:t>
      </w:r>
      <w:proofErr w:type="gramStart"/>
      <w:r>
        <w:rPr>
          <w:i w:val="0"/>
          <w:color w:val="000000" w:themeColor="text1"/>
        </w:rPr>
        <w:t>CERES  under</w:t>
      </w:r>
      <w:proofErr w:type="gramEnd"/>
      <w:r>
        <w:rPr>
          <w:i w:val="0"/>
          <w:color w:val="000000" w:themeColor="text1"/>
        </w:rPr>
        <w:t xml:space="preserve"> the subgroup of /CERES/FM1/</w:t>
      </w:r>
      <w:proofErr w:type="spellStart"/>
      <w:r>
        <w:rPr>
          <w:i w:val="0"/>
          <w:color w:val="000000" w:themeColor="text1"/>
        </w:rPr>
        <w:t>granule_</w:t>
      </w:r>
      <w:r w:rsidRPr="00CC02CC">
        <w:rPr>
          <w:i w:val="0"/>
          <w:color w:val="000000" w:themeColor="text1"/>
        </w:rPr>
        <w:t>yyy</w:t>
      </w:r>
      <w:r>
        <w:rPr>
          <w:i w:val="0"/>
          <w:color w:val="000000" w:themeColor="text1"/>
        </w:rPr>
        <w:t>ymmddhh</w:t>
      </w:r>
      <w:proofErr w:type="spellEnd"/>
      <w:r>
        <w:rPr>
          <w:i w:val="0"/>
          <w:color w:val="000000" w:themeColor="text1"/>
        </w:rPr>
        <w:t xml:space="preserve"> or /CERES/FM2/</w:t>
      </w:r>
      <w:proofErr w:type="spellStart"/>
      <w:r>
        <w:rPr>
          <w:i w:val="0"/>
          <w:color w:val="000000" w:themeColor="text1"/>
        </w:rPr>
        <w:t>granule_</w:t>
      </w:r>
      <w:r w:rsidRPr="00CC02CC">
        <w:rPr>
          <w:i w:val="0"/>
          <w:color w:val="000000" w:themeColor="text1"/>
        </w:rPr>
        <w:t>yyy</w:t>
      </w:r>
      <w:r>
        <w:rPr>
          <w:i w:val="0"/>
          <w:color w:val="000000" w:themeColor="text1"/>
        </w:rPr>
        <w:t>ymmddhh</w:t>
      </w:r>
      <w:proofErr w:type="spellEnd"/>
      <w:r>
        <w:rPr>
          <w:i w:val="0"/>
          <w:color w:val="000000" w:themeColor="text1"/>
        </w:rPr>
        <w:t xml:space="preserve">, where </w:t>
      </w:r>
      <w:proofErr w:type="spellStart"/>
      <w:r w:rsidRPr="00CC02CC">
        <w:rPr>
          <w:i w:val="0"/>
          <w:color w:val="000000" w:themeColor="text1"/>
        </w:rPr>
        <w:t>yyy</w:t>
      </w:r>
      <w:r>
        <w:rPr>
          <w:i w:val="0"/>
          <w:color w:val="000000" w:themeColor="text1"/>
        </w:rPr>
        <w:t>ymmddhh</w:t>
      </w:r>
      <w:proofErr w:type="spellEnd"/>
      <w:r>
        <w:rPr>
          <w:i w:val="0"/>
          <w:color w:val="000000" w:themeColor="text1"/>
        </w:rPr>
        <w:t>, stands for year(</w:t>
      </w:r>
      <w:proofErr w:type="spellStart"/>
      <w:r>
        <w:rPr>
          <w:i w:val="0"/>
          <w:color w:val="000000" w:themeColor="text1"/>
        </w:rPr>
        <w:t>yyyy</w:t>
      </w:r>
      <w:proofErr w:type="spellEnd"/>
      <w:r>
        <w:rPr>
          <w:i w:val="0"/>
          <w:color w:val="000000" w:themeColor="text1"/>
        </w:rPr>
        <w:t>), ,month (mm),  and hour(</w:t>
      </w:r>
      <w:proofErr w:type="spellStart"/>
      <w:r>
        <w:rPr>
          <w:i w:val="0"/>
          <w:color w:val="000000" w:themeColor="text1"/>
        </w:rPr>
        <w:t>hh</w:t>
      </w:r>
      <w:proofErr w:type="spellEnd"/>
      <w:r>
        <w:rPr>
          <w:i w:val="0"/>
          <w:color w:val="000000" w:themeColor="text1"/>
        </w:rPr>
        <w:t>)  of the starting time of data acquisition. The group path of “/CERES/{FM</w:t>
      </w:r>
      <w:proofErr w:type="gramStart"/>
      <w:r>
        <w:rPr>
          <w:i w:val="0"/>
          <w:color w:val="000000" w:themeColor="text1"/>
        </w:rPr>
        <w:t>1,FM</w:t>
      </w:r>
      <w:proofErr w:type="gramEnd"/>
      <w:r>
        <w:rPr>
          <w:i w:val="0"/>
          <w:color w:val="000000" w:themeColor="text1"/>
        </w:rPr>
        <w:t>2}/</w:t>
      </w:r>
      <w:proofErr w:type="spellStart"/>
      <w:r w:rsidRPr="00CC02CC">
        <w:rPr>
          <w:i w:val="0"/>
          <w:color w:val="000000" w:themeColor="text1"/>
        </w:rPr>
        <w:t>granule_mmddyyy</w:t>
      </w:r>
      <w:r>
        <w:rPr>
          <w:i w:val="0"/>
          <w:color w:val="000000" w:themeColor="text1"/>
        </w:rPr>
        <w:t>y</w:t>
      </w:r>
      <w:r w:rsidRPr="00CC02CC">
        <w:rPr>
          <w:i w:val="0"/>
          <w:color w:val="000000" w:themeColor="text1"/>
        </w:rPr>
        <w:t>hh</w:t>
      </w:r>
      <w:proofErr w:type="spellEnd"/>
      <w:r>
        <w:rPr>
          <w:i w:val="0"/>
          <w:color w:val="000000" w:themeColor="text1"/>
        </w:rPr>
        <w:t xml:space="preserve">” is abbreviated to “…/” in the table. </w:t>
      </w:r>
      <w:r>
        <w:t xml:space="preserve"> </w:t>
      </w:r>
    </w:p>
    <w:tbl>
      <w:tblPr>
        <w:tblStyle w:val="TableGrid"/>
        <w:tblW w:w="8841" w:type="dxa"/>
        <w:tblLook w:val="04A0" w:firstRow="1" w:lastRow="0" w:firstColumn="1" w:lastColumn="0" w:noHBand="0" w:noVBand="1"/>
      </w:tblPr>
      <w:tblGrid>
        <w:gridCol w:w="2074"/>
        <w:gridCol w:w="1976"/>
        <w:gridCol w:w="1277"/>
        <w:gridCol w:w="1276"/>
        <w:gridCol w:w="767"/>
        <w:gridCol w:w="1471"/>
      </w:tblGrid>
      <w:tr w:rsidR="00BF1578" w14:paraId="75CA212C" w14:textId="77777777" w:rsidTr="003C39D4">
        <w:tc>
          <w:tcPr>
            <w:tcW w:w="2092" w:type="dxa"/>
          </w:tcPr>
          <w:p w14:paraId="535E6446" w14:textId="77777777" w:rsidR="00BF1578" w:rsidRDefault="00BF1578" w:rsidP="003C39D4">
            <w:pPr>
              <w:jc w:val="both"/>
              <w:rPr>
                <w:rFonts w:ascii="Times" w:hAnsi="Times"/>
              </w:rPr>
            </w:pPr>
            <w:r>
              <w:rPr>
                <w:rFonts w:ascii="Times" w:hAnsi="Times"/>
              </w:rPr>
              <w:t>Path</w:t>
            </w:r>
          </w:p>
        </w:tc>
        <w:tc>
          <w:tcPr>
            <w:tcW w:w="1976" w:type="dxa"/>
          </w:tcPr>
          <w:p w14:paraId="6739AFD6" w14:textId="77777777" w:rsidR="00BF1578" w:rsidRDefault="00BF1578" w:rsidP="003C39D4">
            <w:pPr>
              <w:jc w:val="both"/>
              <w:rPr>
                <w:rFonts w:ascii="Times" w:hAnsi="Times"/>
              </w:rPr>
            </w:pPr>
            <w:r>
              <w:rPr>
                <w:rFonts w:ascii="Times" w:hAnsi="Times"/>
              </w:rPr>
              <w:t>Name</w:t>
            </w:r>
          </w:p>
        </w:tc>
        <w:tc>
          <w:tcPr>
            <w:tcW w:w="1278" w:type="dxa"/>
          </w:tcPr>
          <w:p w14:paraId="2B1B9FDA" w14:textId="77777777" w:rsidR="00BF1578" w:rsidRDefault="00BF1578" w:rsidP="003C39D4">
            <w:pPr>
              <w:jc w:val="both"/>
              <w:rPr>
                <w:rFonts w:ascii="Times" w:hAnsi="Times"/>
              </w:rPr>
            </w:pPr>
            <w:r>
              <w:rPr>
                <w:rFonts w:ascii="Times" w:hAnsi="Times"/>
              </w:rPr>
              <w:t>Dimension</w:t>
            </w:r>
          </w:p>
        </w:tc>
        <w:tc>
          <w:tcPr>
            <w:tcW w:w="1246" w:type="dxa"/>
          </w:tcPr>
          <w:p w14:paraId="5DD03261" w14:textId="77777777" w:rsidR="00BF1578" w:rsidRDefault="00BF1578" w:rsidP="003C39D4">
            <w:pPr>
              <w:jc w:val="both"/>
              <w:rPr>
                <w:rFonts w:ascii="Times" w:hAnsi="Times"/>
              </w:rPr>
            </w:pPr>
            <w:r>
              <w:rPr>
                <w:rFonts w:ascii="Times" w:hAnsi="Times"/>
              </w:rPr>
              <w:t>Unit</w:t>
            </w:r>
          </w:p>
        </w:tc>
        <w:tc>
          <w:tcPr>
            <w:tcW w:w="767" w:type="dxa"/>
          </w:tcPr>
          <w:p w14:paraId="17299852" w14:textId="77777777" w:rsidR="00BF1578" w:rsidRDefault="00BF1578" w:rsidP="003C39D4">
            <w:pPr>
              <w:jc w:val="both"/>
              <w:rPr>
                <w:rFonts w:ascii="Times" w:hAnsi="Times"/>
              </w:rPr>
            </w:pPr>
            <w:r>
              <w:rPr>
                <w:rFonts w:ascii="Times" w:hAnsi="Times"/>
              </w:rPr>
              <w:t>Type</w:t>
            </w:r>
          </w:p>
        </w:tc>
        <w:tc>
          <w:tcPr>
            <w:tcW w:w="1482" w:type="dxa"/>
          </w:tcPr>
          <w:p w14:paraId="31C5368A" w14:textId="77777777" w:rsidR="00BF1578" w:rsidRDefault="00BF1578" w:rsidP="003C39D4">
            <w:pPr>
              <w:jc w:val="both"/>
              <w:rPr>
                <w:rFonts w:ascii="Times" w:hAnsi="Times"/>
              </w:rPr>
            </w:pPr>
            <w:r>
              <w:rPr>
                <w:rFonts w:ascii="Times" w:hAnsi="Times"/>
              </w:rPr>
              <w:t>Description</w:t>
            </w:r>
          </w:p>
        </w:tc>
      </w:tr>
      <w:tr w:rsidR="00BF1578" w:rsidRPr="000C1C2B" w14:paraId="0F9E6C92" w14:textId="77777777" w:rsidTr="003C39D4">
        <w:trPr>
          <w:trHeight w:val="260"/>
        </w:trPr>
        <w:tc>
          <w:tcPr>
            <w:tcW w:w="2092" w:type="dxa"/>
          </w:tcPr>
          <w:p w14:paraId="66679B67"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2FC1B987" w14:textId="77777777" w:rsidR="00BF1578" w:rsidRPr="000E6506" w:rsidRDefault="00BF1578" w:rsidP="003C39D4">
            <w:pPr>
              <w:jc w:val="both"/>
              <w:rPr>
                <w:rFonts w:ascii="Times" w:hAnsi="Times"/>
                <w:sz w:val="18"/>
                <w:szCs w:val="20"/>
              </w:rPr>
            </w:pPr>
            <w:proofErr w:type="spellStart"/>
            <w:r>
              <w:rPr>
                <w:rFonts w:ascii="Times" w:hAnsi="Times"/>
                <w:sz w:val="18"/>
                <w:szCs w:val="20"/>
              </w:rPr>
              <w:t>LW_Radiance</w:t>
            </w:r>
            <w:proofErr w:type="spellEnd"/>
          </w:p>
        </w:tc>
        <w:tc>
          <w:tcPr>
            <w:tcW w:w="1278" w:type="dxa"/>
          </w:tcPr>
          <w:p w14:paraId="35F7343B"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679B7A26"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vertAlign w:val="superscript"/>
              </w:rPr>
              <w:t xml:space="preserve"> </w:t>
            </w:r>
            <w:r>
              <w:rPr>
                <w:rFonts w:ascii="Times" w:hAnsi="Times"/>
                <w:sz w:val="18"/>
                <w:szCs w:val="20"/>
              </w:rPr>
              <w:t>sr</w:t>
            </w:r>
            <w:r w:rsidRPr="00CC02CC">
              <w:rPr>
                <w:rFonts w:ascii="Times" w:hAnsi="Times"/>
                <w:sz w:val="18"/>
                <w:szCs w:val="20"/>
                <w:vertAlign w:val="superscript"/>
              </w:rPr>
              <w:t>-1</w:t>
            </w:r>
          </w:p>
        </w:tc>
        <w:tc>
          <w:tcPr>
            <w:tcW w:w="767" w:type="dxa"/>
          </w:tcPr>
          <w:p w14:paraId="52A9DEEB"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59D9B26A" w14:textId="77777777" w:rsidR="00BF1578" w:rsidRPr="000C1C2B" w:rsidRDefault="00BF1578" w:rsidP="003C39D4">
            <w:pPr>
              <w:jc w:val="both"/>
              <w:rPr>
                <w:rFonts w:ascii="Times" w:hAnsi="Times"/>
                <w:sz w:val="20"/>
                <w:szCs w:val="20"/>
              </w:rPr>
            </w:pPr>
            <w:r>
              <w:rPr>
                <w:rFonts w:ascii="Times" w:hAnsi="Times"/>
                <w:sz w:val="20"/>
                <w:szCs w:val="20"/>
              </w:rPr>
              <w:t xml:space="preserve"> [5]</w:t>
            </w:r>
          </w:p>
        </w:tc>
      </w:tr>
      <w:tr w:rsidR="00BF1578" w:rsidRPr="000C1C2B" w14:paraId="23A5EE1C" w14:textId="77777777" w:rsidTr="003C39D4">
        <w:tc>
          <w:tcPr>
            <w:tcW w:w="2092" w:type="dxa"/>
          </w:tcPr>
          <w:p w14:paraId="4BB7CB45"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64FDF2AD" w14:textId="77777777" w:rsidR="00BF1578" w:rsidRPr="000E6506" w:rsidRDefault="00BF1578" w:rsidP="003C39D4">
            <w:pPr>
              <w:jc w:val="both"/>
              <w:rPr>
                <w:rFonts w:ascii="Times" w:hAnsi="Times"/>
                <w:sz w:val="18"/>
                <w:szCs w:val="20"/>
              </w:rPr>
            </w:pPr>
            <w:proofErr w:type="spellStart"/>
            <w:r>
              <w:rPr>
                <w:rFonts w:ascii="Times" w:hAnsi="Times"/>
                <w:sz w:val="18"/>
                <w:szCs w:val="20"/>
              </w:rPr>
              <w:t>Radiance_Mode_Flags</w:t>
            </w:r>
            <w:proofErr w:type="spellEnd"/>
          </w:p>
        </w:tc>
        <w:tc>
          <w:tcPr>
            <w:tcW w:w="1278" w:type="dxa"/>
          </w:tcPr>
          <w:p w14:paraId="7D53C42A"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11997FFD" w14:textId="77777777" w:rsidR="00BF1578" w:rsidRPr="000E6506" w:rsidRDefault="00BF1578" w:rsidP="003C39D4">
            <w:pPr>
              <w:jc w:val="both"/>
              <w:rPr>
                <w:rFonts w:ascii="Times" w:hAnsi="Times"/>
                <w:sz w:val="18"/>
                <w:szCs w:val="20"/>
              </w:rPr>
            </w:pPr>
            <w:r w:rsidRPr="00741547">
              <w:rPr>
                <w:rFonts w:ascii="Times" w:hAnsi="Times"/>
                <w:sz w:val="18"/>
                <w:szCs w:val="20"/>
              </w:rPr>
              <w:t>Wm</w:t>
            </w:r>
            <w:r w:rsidRPr="00741547">
              <w:rPr>
                <w:rFonts w:ascii="Times" w:hAnsi="Times"/>
                <w:sz w:val="18"/>
                <w:szCs w:val="20"/>
                <w:vertAlign w:val="superscript"/>
              </w:rPr>
              <w:t xml:space="preserve">-2 </w:t>
            </w:r>
            <w:r w:rsidRPr="00741547">
              <w:rPr>
                <w:rFonts w:ascii="Times" w:hAnsi="Times"/>
                <w:sz w:val="18"/>
                <w:szCs w:val="20"/>
              </w:rPr>
              <w:t>str</w:t>
            </w:r>
            <w:r w:rsidRPr="00741547">
              <w:rPr>
                <w:rFonts w:ascii="Times" w:hAnsi="Times"/>
                <w:sz w:val="18"/>
                <w:szCs w:val="20"/>
                <w:vertAlign w:val="superscript"/>
              </w:rPr>
              <w:t>-1</w:t>
            </w:r>
          </w:p>
        </w:tc>
        <w:tc>
          <w:tcPr>
            <w:tcW w:w="767" w:type="dxa"/>
          </w:tcPr>
          <w:p w14:paraId="48CFC2C9"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6570637F"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693598A9" w14:textId="77777777" w:rsidTr="003C39D4">
        <w:tc>
          <w:tcPr>
            <w:tcW w:w="2092" w:type="dxa"/>
          </w:tcPr>
          <w:p w14:paraId="2FAC5C06"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02532056" w14:textId="77777777" w:rsidR="00BF1578" w:rsidRPr="000E6506" w:rsidRDefault="00BF1578" w:rsidP="003C39D4">
            <w:pPr>
              <w:jc w:val="both"/>
              <w:rPr>
                <w:rFonts w:ascii="Times" w:hAnsi="Times"/>
                <w:sz w:val="18"/>
                <w:szCs w:val="20"/>
              </w:rPr>
            </w:pPr>
            <w:proofErr w:type="spellStart"/>
            <w:r>
              <w:rPr>
                <w:rFonts w:ascii="Times" w:hAnsi="Times"/>
                <w:sz w:val="18"/>
                <w:szCs w:val="20"/>
              </w:rPr>
              <w:t>SW_Filtered_Radiance</w:t>
            </w:r>
            <w:proofErr w:type="spellEnd"/>
          </w:p>
        </w:tc>
        <w:tc>
          <w:tcPr>
            <w:tcW w:w="1278" w:type="dxa"/>
          </w:tcPr>
          <w:p w14:paraId="4A0C21AA" w14:textId="77777777" w:rsidR="00BF1578" w:rsidRPr="000E6506" w:rsidRDefault="00BF1578" w:rsidP="003C39D4">
            <w:pPr>
              <w:jc w:val="both"/>
              <w:rPr>
                <w:rFonts w:ascii="Times" w:hAnsi="Times"/>
                <w:sz w:val="18"/>
                <w:szCs w:val="20"/>
              </w:rPr>
            </w:pPr>
            <w:r>
              <w:rPr>
                <w:rFonts w:ascii="Times" w:hAnsi="Times"/>
                <w:sz w:val="18"/>
                <w:szCs w:val="20"/>
              </w:rPr>
              <w:t xml:space="preserve">Varies by </w:t>
            </w:r>
            <w:r>
              <w:rPr>
                <w:rFonts w:ascii="Times" w:hAnsi="Times"/>
                <w:sz w:val="18"/>
                <w:szCs w:val="20"/>
              </w:rPr>
              <w:lastRenderedPageBreak/>
              <w:t>scene</w:t>
            </w:r>
          </w:p>
        </w:tc>
        <w:tc>
          <w:tcPr>
            <w:tcW w:w="1246" w:type="dxa"/>
          </w:tcPr>
          <w:p w14:paraId="4E7446DC" w14:textId="77777777" w:rsidR="00BF1578" w:rsidRPr="000E6506" w:rsidRDefault="00BF1578" w:rsidP="003C39D4">
            <w:pPr>
              <w:jc w:val="both"/>
              <w:rPr>
                <w:rFonts w:ascii="Times" w:hAnsi="Times"/>
                <w:sz w:val="18"/>
                <w:szCs w:val="20"/>
              </w:rPr>
            </w:pPr>
            <w:r w:rsidRPr="00741547">
              <w:rPr>
                <w:rFonts w:ascii="Times" w:hAnsi="Times"/>
                <w:sz w:val="18"/>
                <w:szCs w:val="20"/>
              </w:rPr>
              <w:lastRenderedPageBreak/>
              <w:t>Wm</w:t>
            </w:r>
            <w:r w:rsidRPr="00741547">
              <w:rPr>
                <w:rFonts w:ascii="Times" w:hAnsi="Times"/>
                <w:sz w:val="18"/>
                <w:szCs w:val="20"/>
                <w:vertAlign w:val="superscript"/>
              </w:rPr>
              <w:t xml:space="preserve">-2 </w:t>
            </w:r>
            <w:r>
              <w:rPr>
                <w:rFonts w:ascii="Times" w:hAnsi="Times"/>
                <w:sz w:val="18"/>
                <w:szCs w:val="20"/>
              </w:rPr>
              <w:t>s</w:t>
            </w:r>
            <w:r w:rsidRPr="00741547">
              <w:rPr>
                <w:rFonts w:ascii="Times" w:hAnsi="Times"/>
                <w:sz w:val="18"/>
                <w:szCs w:val="20"/>
              </w:rPr>
              <w:t>r</w:t>
            </w:r>
            <w:r w:rsidRPr="00741547">
              <w:rPr>
                <w:rFonts w:ascii="Times" w:hAnsi="Times"/>
                <w:sz w:val="18"/>
                <w:szCs w:val="20"/>
                <w:vertAlign w:val="superscript"/>
              </w:rPr>
              <w:t>-1</w:t>
            </w:r>
          </w:p>
        </w:tc>
        <w:tc>
          <w:tcPr>
            <w:tcW w:w="767" w:type="dxa"/>
          </w:tcPr>
          <w:p w14:paraId="5DCF3711"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71807C83"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404C37C5" w14:textId="77777777" w:rsidTr="003C39D4">
        <w:tc>
          <w:tcPr>
            <w:tcW w:w="2092" w:type="dxa"/>
          </w:tcPr>
          <w:p w14:paraId="482E7AF6" w14:textId="77777777" w:rsidR="00BF1578" w:rsidRPr="000E6506" w:rsidRDefault="00BF1578" w:rsidP="003C39D4">
            <w:pPr>
              <w:jc w:val="both"/>
              <w:rPr>
                <w:rFonts w:ascii="Times" w:hAnsi="Times"/>
                <w:sz w:val="18"/>
                <w:szCs w:val="20"/>
              </w:rPr>
            </w:pPr>
            <w:r>
              <w:rPr>
                <w:rFonts w:ascii="Times" w:hAnsi="Times"/>
                <w:sz w:val="18"/>
                <w:szCs w:val="20"/>
              </w:rPr>
              <w:t xml:space="preserve">…/Radiances </w:t>
            </w:r>
          </w:p>
        </w:tc>
        <w:tc>
          <w:tcPr>
            <w:tcW w:w="1976" w:type="dxa"/>
          </w:tcPr>
          <w:p w14:paraId="3A301AF7" w14:textId="77777777" w:rsidR="00BF1578" w:rsidRPr="000E6506" w:rsidRDefault="00BF1578" w:rsidP="003C39D4">
            <w:pPr>
              <w:jc w:val="both"/>
              <w:rPr>
                <w:rFonts w:ascii="Times" w:hAnsi="Times"/>
                <w:sz w:val="18"/>
                <w:szCs w:val="20"/>
              </w:rPr>
            </w:pPr>
            <w:proofErr w:type="spellStart"/>
            <w:r>
              <w:rPr>
                <w:rFonts w:ascii="Times" w:hAnsi="Times"/>
                <w:sz w:val="18"/>
                <w:szCs w:val="20"/>
              </w:rPr>
              <w:t>SW_Radiance</w:t>
            </w:r>
            <w:proofErr w:type="spellEnd"/>
          </w:p>
        </w:tc>
        <w:tc>
          <w:tcPr>
            <w:tcW w:w="1278" w:type="dxa"/>
          </w:tcPr>
          <w:p w14:paraId="62874946"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7B12F092" w14:textId="77777777" w:rsidR="00BF1578" w:rsidRPr="000E6506" w:rsidRDefault="00BF1578" w:rsidP="003C39D4">
            <w:pPr>
              <w:jc w:val="both"/>
              <w:rPr>
                <w:rFonts w:ascii="Times" w:hAnsi="Times"/>
                <w:sz w:val="18"/>
                <w:szCs w:val="20"/>
              </w:rPr>
            </w:pPr>
            <w:r w:rsidRPr="00741547">
              <w:rPr>
                <w:rFonts w:ascii="Times" w:hAnsi="Times"/>
                <w:sz w:val="18"/>
                <w:szCs w:val="20"/>
              </w:rPr>
              <w:t>Wm</w:t>
            </w:r>
            <w:r w:rsidRPr="00741547">
              <w:rPr>
                <w:rFonts w:ascii="Times" w:hAnsi="Times"/>
                <w:sz w:val="18"/>
                <w:szCs w:val="20"/>
                <w:vertAlign w:val="superscript"/>
              </w:rPr>
              <w:t xml:space="preserve">-2 </w:t>
            </w:r>
            <w:r>
              <w:rPr>
                <w:rFonts w:ascii="Times" w:hAnsi="Times"/>
                <w:sz w:val="18"/>
                <w:szCs w:val="20"/>
              </w:rPr>
              <w:t>s</w:t>
            </w:r>
            <w:r w:rsidRPr="00741547">
              <w:rPr>
                <w:rFonts w:ascii="Times" w:hAnsi="Times"/>
                <w:sz w:val="18"/>
                <w:szCs w:val="20"/>
              </w:rPr>
              <w:t>r</w:t>
            </w:r>
            <w:r w:rsidRPr="00741547">
              <w:rPr>
                <w:rFonts w:ascii="Times" w:hAnsi="Times"/>
                <w:sz w:val="18"/>
                <w:szCs w:val="20"/>
                <w:vertAlign w:val="superscript"/>
              </w:rPr>
              <w:t>-1</w:t>
            </w:r>
          </w:p>
        </w:tc>
        <w:tc>
          <w:tcPr>
            <w:tcW w:w="767" w:type="dxa"/>
          </w:tcPr>
          <w:p w14:paraId="20A411B1"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5147887E"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722540BF" w14:textId="77777777" w:rsidTr="003C39D4">
        <w:tc>
          <w:tcPr>
            <w:tcW w:w="2092" w:type="dxa"/>
          </w:tcPr>
          <w:p w14:paraId="47044CEB"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0B07B0BC" w14:textId="77777777" w:rsidR="00BF1578" w:rsidRPr="000E6506" w:rsidRDefault="00BF1578" w:rsidP="003C39D4">
            <w:pPr>
              <w:jc w:val="both"/>
              <w:rPr>
                <w:rFonts w:ascii="Times" w:hAnsi="Times"/>
                <w:sz w:val="18"/>
                <w:szCs w:val="20"/>
              </w:rPr>
            </w:pPr>
            <w:proofErr w:type="spellStart"/>
            <w:r>
              <w:rPr>
                <w:rFonts w:ascii="Times" w:hAnsi="Times"/>
                <w:sz w:val="18"/>
                <w:szCs w:val="20"/>
              </w:rPr>
              <w:t>TOT_Filtered_Radiance</w:t>
            </w:r>
            <w:proofErr w:type="spellEnd"/>
          </w:p>
        </w:tc>
        <w:tc>
          <w:tcPr>
            <w:tcW w:w="1278" w:type="dxa"/>
          </w:tcPr>
          <w:p w14:paraId="4113DC36"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31F3DB22" w14:textId="77777777" w:rsidR="00BF1578" w:rsidRPr="000E6506" w:rsidRDefault="00BF1578" w:rsidP="003C39D4">
            <w:pPr>
              <w:jc w:val="both"/>
              <w:rPr>
                <w:rFonts w:ascii="Times" w:hAnsi="Times"/>
                <w:sz w:val="18"/>
                <w:szCs w:val="20"/>
              </w:rPr>
            </w:pPr>
            <w:r w:rsidRPr="00741547">
              <w:rPr>
                <w:rFonts w:ascii="Times" w:hAnsi="Times"/>
                <w:sz w:val="18"/>
                <w:szCs w:val="20"/>
              </w:rPr>
              <w:t>Wm</w:t>
            </w:r>
            <w:r w:rsidRPr="00741547">
              <w:rPr>
                <w:rFonts w:ascii="Times" w:hAnsi="Times"/>
                <w:sz w:val="18"/>
                <w:szCs w:val="20"/>
                <w:vertAlign w:val="superscript"/>
              </w:rPr>
              <w:t xml:space="preserve">-2 </w:t>
            </w:r>
            <w:r>
              <w:rPr>
                <w:rFonts w:ascii="Times" w:hAnsi="Times"/>
                <w:sz w:val="18"/>
                <w:szCs w:val="20"/>
              </w:rPr>
              <w:t>s</w:t>
            </w:r>
            <w:r w:rsidRPr="00741547">
              <w:rPr>
                <w:rFonts w:ascii="Times" w:hAnsi="Times"/>
                <w:sz w:val="18"/>
                <w:szCs w:val="20"/>
              </w:rPr>
              <w:t>r</w:t>
            </w:r>
            <w:r w:rsidRPr="00741547">
              <w:rPr>
                <w:rFonts w:ascii="Times" w:hAnsi="Times"/>
                <w:sz w:val="18"/>
                <w:szCs w:val="20"/>
                <w:vertAlign w:val="superscript"/>
              </w:rPr>
              <w:t>-1</w:t>
            </w:r>
          </w:p>
        </w:tc>
        <w:tc>
          <w:tcPr>
            <w:tcW w:w="767" w:type="dxa"/>
          </w:tcPr>
          <w:p w14:paraId="732A872F"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4190FC20"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5D0B474B" w14:textId="77777777" w:rsidTr="003C39D4">
        <w:trPr>
          <w:trHeight w:val="251"/>
        </w:trPr>
        <w:tc>
          <w:tcPr>
            <w:tcW w:w="2092" w:type="dxa"/>
          </w:tcPr>
          <w:p w14:paraId="1A31D986"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0572A028" w14:textId="77777777" w:rsidR="00BF1578" w:rsidRPr="000E6506" w:rsidRDefault="00BF1578" w:rsidP="003C39D4">
            <w:pPr>
              <w:jc w:val="both"/>
              <w:rPr>
                <w:rFonts w:ascii="Times" w:hAnsi="Times"/>
                <w:sz w:val="18"/>
                <w:szCs w:val="20"/>
              </w:rPr>
            </w:pPr>
            <w:proofErr w:type="spellStart"/>
            <w:r>
              <w:rPr>
                <w:rFonts w:ascii="Times" w:hAnsi="Times"/>
                <w:sz w:val="18"/>
                <w:szCs w:val="20"/>
              </w:rPr>
              <w:t>WN_Filtered_Radiance</w:t>
            </w:r>
            <w:proofErr w:type="spellEnd"/>
          </w:p>
        </w:tc>
        <w:tc>
          <w:tcPr>
            <w:tcW w:w="1278" w:type="dxa"/>
          </w:tcPr>
          <w:p w14:paraId="1976D408"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7EB104E7" w14:textId="77777777" w:rsidR="00BF1578" w:rsidRPr="000E6506" w:rsidRDefault="00BF1578" w:rsidP="003C39D4">
            <w:pPr>
              <w:jc w:val="both"/>
              <w:rPr>
                <w:rFonts w:ascii="Times" w:hAnsi="Times"/>
                <w:sz w:val="18"/>
                <w:szCs w:val="20"/>
              </w:rPr>
            </w:pPr>
            <w:r w:rsidRPr="00D84DF6">
              <w:rPr>
                <w:rFonts w:ascii="Times" w:hAnsi="Times"/>
                <w:sz w:val="18"/>
                <w:szCs w:val="20"/>
              </w:rPr>
              <w:t>Wm</w:t>
            </w:r>
            <w:r w:rsidRPr="00D84DF6">
              <w:rPr>
                <w:rFonts w:ascii="Times" w:hAnsi="Times"/>
                <w:sz w:val="18"/>
                <w:szCs w:val="20"/>
                <w:vertAlign w:val="superscript"/>
              </w:rPr>
              <w:t xml:space="preserve">-2 </w:t>
            </w:r>
            <w:r>
              <w:rPr>
                <w:rFonts w:ascii="Times" w:hAnsi="Times"/>
                <w:sz w:val="18"/>
                <w:szCs w:val="20"/>
              </w:rPr>
              <w:t>s</w:t>
            </w:r>
            <w:r w:rsidRPr="00D84DF6">
              <w:rPr>
                <w:rFonts w:ascii="Times" w:hAnsi="Times"/>
                <w:sz w:val="18"/>
                <w:szCs w:val="20"/>
              </w:rPr>
              <w:t>r</w:t>
            </w:r>
            <w:r w:rsidRPr="00D84DF6">
              <w:rPr>
                <w:rFonts w:ascii="Times" w:hAnsi="Times"/>
                <w:sz w:val="18"/>
                <w:szCs w:val="20"/>
                <w:vertAlign w:val="superscript"/>
              </w:rPr>
              <w:t>-1</w:t>
            </w:r>
          </w:p>
        </w:tc>
        <w:tc>
          <w:tcPr>
            <w:tcW w:w="767" w:type="dxa"/>
          </w:tcPr>
          <w:p w14:paraId="6816157D"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32435B1D"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2EDF8735" w14:textId="77777777" w:rsidTr="003C39D4">
        <w:tc>
          <w:tcPr>
            <w:tcW w:w="2092" w:type="dxa"/>
          </w:tcPr>
          <w:p w14:paraId="14BAE755" w14:textId="77777777" w:rsidR="00BF1578" w:rsidRPr="000E6506" w:rsidRDefault="00BF1578" w:rsidP="003C39D4">
            <w:pPr>
              <w:jc w:val="both"/>
              <w:rPr>
                <w:rFonts w:ascii="Times" w:hAnsi="Times"/>
                <w:sz w:val="18"/>
                <w:szCs w:val="20"/>
              </w:rPr>
            </w:pPr>
            <w:r>
              <w:rPr>
                <w:rFonts w:ascii="Times" w:hAnsi="Times"/>
                <w:sz w:val="18"/>
                <w:szCs w:val="20"/>
              </w:rPr>
              <w:t>…/Radiances</w:t>
            </w:r>
          </w:p>
        </w:tc>
        <w:tc>
          <w:tcPr>
            <w:tcW w:w="1976" w:type="dxa"/>
          </w:tcPr>
          <w:p w14:paraId="61496E9C" w14:textId="77777777" w:rsidR="00BF1578" w:rsidRPr="000E6506" w:rsidRDefault="00BF1578" w:rsidP="003C39D4">
            <w:pPr>
              <w:jc w:val="both"/>
              <w:rPr>
                <w:rFonts w:ascii="Times" w:hAnsi="Times"/>
                <w:sz w:val="18"/>
                <w:szCs w:val="20"/>
              </w:rPr>
            </w:pPr>
            <w:proofErr w:type="spellStart"/>
            <w:r>
              <w:rPr>
                <w:rFonts w:ascii="Times" w:hAnsi="Times"/>
                <w:sz w:val="18"/>
                <w:szCs w:val="20"/>
              </w:rPr>
              <w:t>WN_Radiance</w:t>
            </w:r>
            <w:proofErr w:type="spellEnd"/>
            <w:r>
              <w:rPr>
                <w:rFonts w:ascii="Times" w:hAnsi="Times"/>
                <w:sz w:val="18"/>
                <w:szCs w:val="20"/>
              </w:rPr>
              <w:t xml:space="preserve"> </w:t>
            </w:r>
          </w:p>
        </w:tc>
        <w:tc>
          <w:tcPr>
            <w:tcW w:w="1278" w:type="dxa"/>
          </w:tcPr>
          <w:p w14:paraId="5925427E" w14:textId="77777777" w:rsidR="00BF1578" w:rsidRPr="000E6506" w:rsidRDefault="00BF1578" w:rsidP="003C39D4">
            <w:pPr>
              <w:jc w:val="both"/>
              <w:rPr>
                <w:rFonts w:ascii="Times" w:hAnsi="Times"/>
                <w:sz w:val="18"/>
                <w:szCs w:val="20"/>
              </w:rPr>
            </w:pPr>
            <w:r>
              <w:rPr>
                <w:rFonts w:ascii="Times" w:hAnsi="Times"/>
                <w:sz w:val="18"/>
                <w:szCs w:val="20"/>
              </w:rPr>
              <w:t>Varies by scene</w:t>
            </w:r>
          </w:p>
        </w:tc>
        <w:tc>
          <w:tcPr>
            <w:tcW w:w="1246" w:type="dxa"/>
          </w:tcPr>
          <w:p w14:paraId="0574C43A" w14:textId="77777777" w:rsidR="00BF1578" w:rsidRPr="000E6506" w:rsidRDefault="00BF1578" w:rsidP="003C39D4">
            <w:pPr>
              <w:jc w:val="both"/>
              <w:rPr>
                <w:rFonts w:ascii="Times" w:hAnsi="Times"/>
                <w:sz w:val="18"/>
                <w:szCs w:val="20"/>
              </w:rPr>
            </w:pPr>
            <w:r w:rsidRPr="00D84DF6">
              <w:rPr>
                <w:rFonts w:ascii="Times" w:hAnsi="Times"/>
                <w:sz w:val="18"/>
                <w:szCs w:val="20"/>
              </w:rPr>
              <w:t>Wm</w:t>
            </w:r>
            <w:r w:rsidRPr="00D84DF6">
              <w:rPr>
                <w:rFonts w:ascii="Times" w:hAnsi="Times"/>
                <w:sz w:val="18"/>
                <w:szCs w:val="20"/>
                <w:vertAlign w:val="superscript"/>
              </w:rPr>
              <w:t xml:space="preserve">-2 </w:t>
            </w:r>
            <w:r w:rsidRPr="00D84DF6">
              <w:rPr>
                <w:rFonts w:ascii="Times" w:hAnsi="Times"/>
                <w:sz w:val="18"/>
                <w:szCs w:val="20"/>
              </w:rPr>
              <w:t>sr</w:t>
            </w:r>
            <w:r w:rsidRPr="00D84DF6">
              <w:rPr>
                <w:rFonts w:ascii="Times" w:hAnsi="Times"/>
                <w:sz w:val="18"/>
                <w:szCs w:val="20"/>
                <w:vertAlign w:val="superscript"/>
              </w:rPr>
              <w:t>-1</w:t>
            </w:r>
          </w:p>
        </w:tc>
        <w:tc>
          <w:tcPr>
            <w:tcW w:w="767" w:type="dxa"/>
          </w:tcPr>
          <w:p w14:paraId="6B98A07C"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482" w:type="dxa"/>
          </w:tcPr>
          <w:p w14:paraId="5951B6D2" w14:textId="77777777" w:rsidR="00BF1578" w:rsidRPr="000C1C2B"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4E405B2B" w14:textId="77777777" w:rsidTr="003C39D4">
        <w:tc>
          <w:tcPr>
            <w:tcW w:w="2092" w:type="dxa"/>
          </w:tcPr>
          <w:p w14:paraId="5052CBD4"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Time_and_Position</w:t>
            </w:r>
            <w:proofErr w:type="spellEnd"/>
          </w:p>
        </w:tc>
        <w:tc>
          <w:tcPr>
            <w:tcW w:w="1976" w:type="dxa"/>
          </w:tcPr>
          <w:p w14:paraId="13625A1C" w14:textId="77777777" w:rsidR="00BF1578" w:rsidRDefault="00BF1578" w:rsidP="003C39D4">
            <w:pPr>
              <w:jc w:val="both"/>
              <w:rPr>
                <w:rFonts w:ascii="Times" w:hAnsi="Times"/>
                <w:sz w:val="18"/>
                <w:szCs w:val="20"/>
              </w:rPr>
            </w:pPr>
            <w:r>
              <w:rPr>
                <w:rFonts w:ascii="Times" w:hAnsi="Times"/>
                <w:sz w:val="18"/>
                <w:szCs w:val="20"/>
              </w:rPr>
              <w:t>Latitude</w:t>
            </w:r>
          </w:p>
        </w:tc>
        <w:tc>
          <w:tcPr>
            <w:tcW w:w="1278" w:type="dxa"/>
          </w:tcPr>
          <w:p w14:paraId="3F27B2B2"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70FF3E4A"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767" w:type="dxa"/>
          </w:tcPr>
          <w:p w14:paraId="0B057EBE"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6CDBFB30"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47BBE7C8" w14:textId="77777777" w:rsidTr="003C39D4">
        <w:tc>
          <w:tcPr>
            <w:tcW w:w="2092" w:type="dxa"/>
          </w:tcPr>
          <w:p w14:paraId="15F66ED8"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Time_and_Position</w:t>
            </w:r>
            <w:proofErr w:type="spellEnd"/>
          </w:p>
        </w:tc>
        <w:tc>
          <w:tcPr>
            <w:tcW w:w="1976" w:type="dxa"/>
          </w:tcPr>
          <w:p w14:paraId="2A070F5D" w14:textId="77777777" w:rsidR="00BF1578" w:rsidRDefault="00BF1578" w:rsidP="003C39D4">
            <w:pPr>
              <w:jc w:val="both"/>
              <w:rPr>
                <w:rFonts w:ascii="Times" w:hAnsi="Times"/>
                <w:sz w:val="18"/>
                <w:szCs w:val="20"/>
              </w:rPr>
            </w:pPr>
            <w:r>
              <w:rPr>
                <w:rFonts w:ascii="Times" w:hAnsi="Times"/>
                <w:sz w:val="18"/>
                <w:szCs w:val="20"/>
              </w:rPr>
              <w:t>Longitude</w:t>
            </w:r>
          </w:p>
        </w:tc>
        <w:tc>
          <w:tcPr>
            <w:tcW w:w="1278" w:type="dxa"/>
          </w:tcPr>
          <w:p w14:paraId="6BE533C8"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5300670E"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767" w:type="dxa"/>
          </w:tcPr>
          <w:p w14:paraId="517E7766"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7BB772CC"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5B891B10" w14:textId="77777777" w:rsidTr="003C39D4">
        <w:tc>
          <w:tcPr>
            <w:tcW w:w="2092" w:type="dxa"/>
          </w:tcPr>
          <w:p w14:paraId="0EB7BE3F"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Time_and_Postion</w:t>
            </w:r>
            <w:proofErr w:type="spellEnd"/>
          </w:p>
        </w:tc>
        <w:tc>
          <w:tcPr>
            <w:tcW w:w="1976" w:type="dxa"/>
          </w:tcPr>
          <w:p w14:paraId="3A0A4184" w14:textId="77777777" w:rsidR="00BF1578" w:rsidRDefault="00BF1578" w:rsidP="003C39D4">
            <w:pPr>
              <w:jc w:val="both"/>
              <w:rPr>
                <w:rFonts w:ascii="Times" w:hAnsi="Times"/>
                <w:sz w:val="18"/>
                <w:szCs w:val="20"/>
              </w:rPr>
            </w:pPr>
            <w:proofErr w:type="spellStart"/>
            <w:r>
              <w:rPr>
                <w:rFonts w:ascii="Times" w:hAnsi="Times"/>
                <w:sz w:val="18"/>
                <w:szCs w:val="20"/>
              </w:rPr>
              <w:t>Time_of_observation</w:t>
            </w:r>
            <w:proofErr w:type="spellEnd"/>
            <w:r>
              <w:rPr>
                <w:rFonts w:ascii="Times" w:hAnsi="Times"/>
                <w:sz w:val="18"/>
                <w:szCs w:val="20"/>
              </w:rPr>
              <w:t xml:space="preserve"> </w:t>
            </w:r>
          </w:p>
        </w:tc>
        <w:tc>
          <w:tcPr>
            <w:tcW w:w="1278" w:type="dxa"/>
          </w:tcPr>
          <w:p w14:paraId="36803B7F"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7077491B" w14:textId="77777777" w:rsidR="00BF1578" w:rsidRPr="00CC02CC" w:rsidRDefault="00BF1578" w:rsidP="003C39D4">
            <w:pPr>
              <w:jc w:val="both"/>
              <w:rPr>
                <w:rFonts w:ascii="Times" w:hAnsi="Times"/>
                <w:sz w:val="18"/>
                <w:szCs w:val="20"/>
              </w:rPr>
            </w:pPr>
            <w:r>
              <w:rPr>
                <w:rFonts w:ascii="Times" w:hAnsi="Times"/>
                <w:sz w:val="18"/>
                <w:szCs w:val="20"/>
              </w:rPr>
              <w:t xml:space="preserve"> Day</w:t>
            </w:r>
          </w:p>
        </w:tc>
        <w:tc>
          <w:tcPr>
            <w:tcW w:w="767" w:type="dxa"/>
          </w:tcPr>
          <w:p w14:paraId="2B3C8613" w14:textId="77777777" w:rsidR="00BF1578" w:rsidRDefault="00BF1578" w:rsidP="003C39D4">
            <w:pPr>
              <w:jc w:val="both"/>
              <w:rPr>
                <w:rFonts w:ascii="Times" w:hAnsi="Times"/>
                <w:sz w:val="18"/>
                <w:szCs w:val="20"/>
              </w:rPr>
            </w:pPr>
            <w:r>
              <w:rPr>
                <w:rFonts w:ascii="Times" w:hAnsi="Times"/>
                <w:sz w:val="18"/>
                <w:szCs w:val="20"/>
              </w:rPr>
              <w:t>Float64</w:t>
            </w:r>
          </w:p>
        </w:tc>
        <w:tc>
          <w:tcPr>
            <w:tcW w:w="1482" w:type="dxa"/>
          </w:tcPr>
          <w:p w14:paraId="4BF044B8"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7FC3CD7D" w14:textId="77777777" w:rsidTr="003C39D4">
        <w:tc>
          <w:tcPr>
            <w:tcW w:w="2092" w:type="dxa"/>
          </w:tcPr>
          <w:p w14:paraId="35E014F2"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Viewing_Angles</w:t>
            </w:r>
            <w:proofErr w:type="spellEnd"/>
          </w:p>
        </w:tc>
        <w:tc>
          <w:tcPr>
            <w:tcW w:w="1976" w:type="dxa"/>
          </w:tcPr>
          <w:p w14:paraId="70906379" w14:textId="77777777" w:rsidR="00BF1578" w:rsidRDefault="00BF1578" w:rsidP="003C39D4">
            <w:pPr>
              <w:jc w:val="both"/>
              <w:rPr>
                <w:rFonts w:ascii="Times" w:hAnsi="Times"/>
                <w:sz w:val="18"/>
                <w:szCs w:val="20"/>
              </w:rPr>
            </w:pPr>
            <w:proofErr w:type="spellStart"/>
            <w:r>
              <w:rPr>
                <w:rFonts w:ascii="Times" w:hAnsi="Times"/>
                <w:sz w:val="18"/>
                <w:szCs w:val="20"/>
              </w:rPr>
              <w:t>Relative_Azimuth</w:t>
            </w:r>
            <w:proofErr w:type="spellEnd"/>
            <w:r>
              <w:rPr>
                <w:rFonts w:ascii="Times" w:hAnsi="Times"/>
                <w:sz w:val="18"/>
                <w:szCs w:val="20"/>
              </w:rPr>
              <w:t xml:space="preserve"> </w:t>
            </w:r>
          </w:p>
        </w:tc>
        <w:tc>
          <w:tcPr>
            <w:tcW w:w="1278" w:type="dxa"/>
          </w:tcPr>
          <w:p w14:paraId="6E4517CF"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6BAF4DF8" w14:textId="77777777" w:rsidR="00BF1578" w:rsidRPr="00CC02CC" w:rsidRDefault="00BF1578" w:rsidP="003C39D4">
            <w:pPr>
              <w:jc w:val="both"/>
              <w:rPr>
                <w:rFonts w:ascii="Times" w:hAnsi="Times"/>
                <w:sz w:val="18"/>
                <w:szCs w:val="20"/>
              </w:rPr>
            </w:pPr>
            <w:r>
              <w:rPr>
                <w:rFonts w:ascii="Times" w:hAnsi="Times"/>
                <w:sz w:val="18"/>
                <w:szCs w:val="20"/>
              </w:rPr>
              <w:t>Degree</w:t>
            </w:r>
            <w:r w:rsidRPr="00CC02CC">
              <w:rPr>
                <w:rFonts w:ascii="Times" w:hAnsi="Times"/>
                <w:sz w:val="18"/>
                <w:szCs w:val="20"/>
                <w:vertAlign w:val="superscript"/>
              </w:rPr>
              <w:t>1</w:t>
            </w:r>
          </w:p>
        </w:tc>
        <w:tc>
          <w:tcPr>
            <w:tcW w:w="767" w:type="dxa"/>
          </w:tcPr>
          <w:p w14:paraId="3F4F00FB"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54E56796"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3E1BA83B" w14:textId="77777777" w:rsidTr="003C39D4">
        <w:tc>
          <w:tcPr>
            <w:tcW w:w="2092" w:type="dxa"/>
          </w:tcPr>
          <w:p w14:paraId="15AF391C"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Viewing_Angles</w:t>
            </w:r>
            <w:proofErr w:type="spellEnd"/>
          </w:p>
        </w:tc>
        <w:tc>
          <w:tcPr>
            <w:tcW w:w="1976" w:type="dxa"/>
          </w:tcPr>
          <w:p w14:paraId="7E2EB505" w14:textId="77777777" w:rsidR="00BF1578" w:rsidRDefault="00BF1578" w:rsidP="003C39D4">
            <w:pPr>
              <w:jc w:val="both"/>
              <w:rPr>
                <w:rFonts w:ascii="Times" w:hAnsi="Times"/>
                <w:sz w:val="18"/>
                <w:szCs w:val="20"/>
              </w:rPr>
            </w:pPr>
            <w:proofErr w:type="spellStart"/>
            <w:r>
              <w:rPr>
                <w:rFonts w:ascii="Times" w:hAnsi="Times"/>
                <w:sz w:val="18"/>
                <w:szCs w:val="20"/>
              </w:rPr>
              <w:t>Solar_Zenith</w:t>
            </w:r>
            <w:proofErr w:type="spellEnd"/>
          </w:p>
        </w:tc>
        <w:tc>
          <w:tcPr>
            <w:tcW w:w="1278" w:type="dxa"/>
          </w:tcPr>
          <w:p w14:paraId="60E37674"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114420E0"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767" w:type="dxa"/>
          </w:tcPr>
          <w:p w14:paraId="7DADF7F4"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160E4FE4"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40102709" w14:textId="77777777" w:rsidTr="003C39D4">
        <w:tc>
          <w:tcPr>
            <w:tcW w:w="2092" w:type="dxa"/>
          </w:tcPr>
          <w:p w14:paraId="4611C76F"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Viewing_Angles</w:t>
            </w:r>
            <w:proofErr w:type="spellEnd"/>
          </w:p>
        </w:tc>
        <w:tc>
          <w:tcPr>
            <w:tcW w:w="1976" w:type="dxa"/>
          </w:tcPr>
          <w:p w14:paraId="331CCBA9" w14:textId="77777777" w:rsidR="00BF1578" w:rsidRDefault="00BF1578" w:rsidP="003C39D4">
            <w:pPr>
              <w:jc w:val="both"/>
              <w:rPr>
                <w:rFonts w:ascii="Times" w:hAnsi="Times"/>
                <w:sz w:val="18"/>
                <w:szCs w:val="20"/>
              </w:rPr>
            </w:pPr>
            <w:proofErr w:type="spellStart"/>
            <w:r>
              <w:rPr>
                <w:rFonts w:ascii="Times" w:hAnsi="Times"/>
                <w:sz w:val="18"/>
                <w:szCs w:val="20"/>
              </w:rPr>
              <w:t>Viewing_Azimuth</w:t>
            </w:r>
            <w:proofErr w:type="spellEnd"/>
          </w:p>
        </w:tc>
        <w:tc>
          <w:tcPr>
            <w:tcW w:w="1278" w:type="dxa"/>
          </w:tcPr>
          <w:p w14:paraId="72BDE02B"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794DC049" w14:textId="77777777" w:rsidR="00BF1578" w:rsidRPr="00CC02CC" w:rsidRDefault="00BF1578" w:rsidP="003C39D4">
            <w:pPr>
              <w:jc w:val="both"/>
              <w:rPr>
                <w:rFonts w:ascii="Times" w:hAnsi="Times"/>
                <w:sz w:val="18"/>
                <w:szCs w:val="20"/>
              </w:rPr>
            </w:pPr>
            <w:r>
              <w:rPr>
                <w:rFonts w:ascii="Times" w:hAnsi="Times"/>
                <w:sz w:val="18"/>
                <w:szCs w:val="20"/>
              </w:rPr>
              <w:t>Degree</w:t>
            </w:r>
            <w:r w:rsidRPr="00CC02CC">
              <w:rPr>
                <w:rFonts w:ascii="Times" w:hAnsi="Times"/>
                <w:sz w:val="18"/>
                <w:szCs w:val="20"/>
                <w:vertAlign w:val="superscript"/>
              </w:rPr>
              <w:t>1</w:t>
            </w:r>
          </w:p>
        </w:tc>
        <w:tc>
          <w:tcPr>
            <w:tcW w:w="767" w:type="dxa"/>
          </w:tcPr>
          <w:p w14:paraId="36D6BBAA"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66EA2812"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r w:rsidR="00BF1578" w:rsidRPr="000C1C2B" w14:paraId="4D4AFA37" w14:textId="77777777" w:rsidTr="003C39D4">
        <w:trPr>
          <w:trHeight w:val="188"/>
        </w:trPr>
        <w:tc>
          <w:tcPr>
            <w:tcW w:w="2092" w:type="dxa"/>
          </w:tcPr>
          <w:p w14:paraId="46B65EB5"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Viewing_Angles</w:t>
            </w:r>
            <w:proofErr w:type="spellEnd"/>
          </w:p>
        </w:tc>
        <w:tc>
          <w:tcPr>
            <w:tcW w:w="1976" w:type="dxa"/>
          </w:tcPr>
          <w:p w14:paraId="5D5C28CF" w14:textId="77777777" w:rsidR="00BF1578" w:rsidRDefault="00BF1578" w:rsidP="003C39D4">
            <w:pPr>
              <w:jc w:val="both"/>
              <w:rPr>
                <w:rFonts w:ascii="Times" w:hAnsi="Times"/>
                <w:sz w:val="18"/>
                <w:szCs w:val="20"/>
              </w:rPr>
            </w:pPr>
            <w:proofErr w:type="spellStart"/>
            <w:r>
              <w:rPr>
                <w:rFonts w:ascii="Times" w:hAnsi="Times"/>
                <w:sz w:val="18"/>
                <w:szCs w:val="20"/>
              </w:rPr>
              <w:t>Viewing_Zenith</w:t>
            </w:r>
            <w:proofErr w:type="spellEnd"/>
          </w:p>
        </w:tc>
        <w:tc>
          <w:tcPr>
            <w:tcW w:w="1278" w:type="dxa"/>
          </w:tcPr>
          <w:p w14:paraId="33966BFC" w14:textId="77777777" w:rsidR="00BF1578" w:rsidRDefault="00BF1578" w:rsidP="003C39D4">
            <w:pPr>
              <w:jc w:val="both"/>
              <w:rPr>
                <w:rFonts w:ascii="Times" w:hAnsi="Times"/>
                <w:sz w:val="18"/>
                <w:szCs w:val="20"/>
              </w:rPr>
            </w:pPr>
            <w:r>
              <w:rPr>
                <w:rFonts w:ascii="Times" w:hAnsi="Times"/>
                <w:sz w:val="18"/>
                <w:szCs w:val="20"/>
              </w:rPr>
              <w:t>Varies by scene</w:t>
            </w:r>
          </w:p>
        </w:tc>
        <w:tc>
          <w:tcPr>
            <w:tcW w:w="1246" w:type="dxa"/>
          </w:tcPr>
          <w:p w14:paraId="2CB973C5"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767" w:type="dxa"/>
          </w:tcPr>
          <w:p w14:paraId="619B2282" w14:textId="77777777" w:rsidR="00BF1578" w:rsidRDefault="00BF1578" w:rsidP="003C39D4">
            <w:pPr>
              <w:jc w:val="both"/>
              <w:rPr>
                <w:rFonts w:ascii="Times" w:hAnsi="Times"/>
                <w:sz w:val="18"/>
                <w:szCs w:val="20"/>
              </w:rPr>
            </w:pPr>
            <w:r>
              <w:rPr>
                <w:rFonts w:ascii="Times" w:hAnsi="Times"/>
                <w:sz w:val="18"/>
                <w:szCs w:val="20"/>
              </w:rPr>
              <w:t>Float32</w:t>
            </w:r>
          </w:p>
        </w:tc>
        <w:tc>
          <w:tcPr>
            <w:tcW w:w="1482" w:type="dxa"/>
          </w:tcPr>
          <w:p w14:paraId="1787BC2E" w14:textId="77777777" w:rsidR="00BF1578" w:rsidRDefault="00BF1578" w:rsidP="003C39D4">
            <w:pPr>
              <w:jc w:val="both"/>
              <w:rPr>
                <w:rFonts w:ascii="Times" w:hAnsi="Times"/>
                <w:sz w:val="20"/>
                <w:szCs w:val="20"/>
              </w:rPr>
            </w:pPr>
            <w:r w:rsidRPr="004B108B">
              <w:rPr>
                <w:rFonts w:ascii="Times" w:hAnsi="Times"/>
                <w:sz w:val="20"/>
                <w:szCs w:val="20"/>
              </w:rPr>
              <w:t xml:space="preserve"> [5]</w:t>
            </w:r>
          </w:p>
        </w:tc>
      </w:tr>
    </w:tbl>
    <w:p w14:paraId="506DF116" w14:textId="77777777" w:rsidR="00BF1578" w:rsidRDefault="00BF1578" w:rsidP="00BF1578">
      <w:pPr>
        <w:jc w:val="both"/>
      </w:pPr>
    </w:p>
    <w:p w14:paraId="24C6C26B" w14:textId="77777777" w:rsidR="00BF1578" w:rsidRPr="00AD2099" w:rsidRDefault="00BF1578" w:rsidP="00BF1578">
      <w:pPr>
        <w:jc w:val="both"/>
        <w:rPr>
          <w:rFonts w:ascii="Times" w:hAnsi="Times"/>
          <w:b/>
        </w:rPr>
      </w:pPr>
      <w:r w:rsidRPr="00AD2099">
        <w:rPr>
          <w:rFonts w:ascii="Times" w:hAnsi="Times"/>
          <w:b/>
        </w:rPr>
        <w:t>4.2.3 MISR</w:t>
      </w:r>
    </w:p>
    <w:p w14:paraId="781D4C26" w14:textId="77777777" w:rsidR="00BF1578" w:rsidRDefault="00BF1578" w:rsidP="00BF1578">
      <w:pPr>
        <w:ind w:firstLine="720"/>
        <w:jc w:val="both"/>
        <w:rPr>
          <w:rFonts w:ascii="Times" w:hAnsi="Times"/>
        </w:rPr>
      </w:pPr>
      <w:r>
        <w:rPr>
          <w:rFonts w:ascii="Times" w:hAnsi="Times"/>
        </w:rPr>
        <w:t xml:space="preserve">All the data fields for MISR are stored under the root group name of “/MISR” in a BF granule. One BF granule contains one orbital MISR data for all of the MISR cameras. The designated MISR cameras name (DF, CF, BF, AF, AN, AA, BA, CA, DA) are used to name subgroups, where radiance fields are stored.  </w:t>
      </w:r>
    </w:p>
    <w:p w14:paraId="16FF405F" w14:textId="77777777" w:rsidR="00BF1578" w:rsidRDefault="00BF1578" w:rsidP="00BF1578">
      <w:pPr>
        <w:ind w:firstLine="720"/>
        <w:jc w:val="both"/>
        <w:rPr>
          <w:rFonts w:ascii="Times" w:hAnsi="Times"/>
        </w:rPr>
      </w:pPr>
    </w:p>
    <w:p w14:paraId="59554C02" w14:textId="77777777" w:rsidR="00BF1578" w:rsidRPr="00F67D10" w:rsidRDefault="00BF1578" w:rsidP="00BF1578">
      <w:pPr>
        <w:pStyle w:val="Caption"/>
        <w:keepNext/>
        <w:rPr>
          <w:i w:val="0"/>
          <w:color w:val="000000" w:themeColor="text1"/>
        </w:rPr>
      </w:pPr>
      <w:r>
        <w:rPr>
          <w:i w:val="0"/>
          <w:color w:val="000000" w:themeColor="text1"/>
        </w:rPr>
        <w:t>Table 4.4</w:t>
      </w:r>
      <w:r w:rsidRPr="00074609">
        <w:rPr>
          <w:i w:val="0"/>
          <w:color w:val="000000" w:themeColor="text1"/>
        </w:rPr>
        <w:t xml:space="preserve"> </w:t>
      </w:r>
      <w:r>
        <w:rPr>
          <w:i w:val="0"/>
          <w:color w:val="000000" w:themeColor="text1"/>
        </w:rPr>
        <w:t>HDF data variables for MISR. The root group name of “/MISR/” is abbreviated to “…/” in the table. In the table, {cam} following “…</w:t>
      </w:r>
      <w:proofErr w:type="gramStart"/>
      <w:r>
        <w:rPr>
          <w:i w:val="0"/>
          <w:color w:val="000000" w:themeColor="text1"/>
        </w:rPr>
        <w:t>/”  represents</w:t>
      </w:r>
      <w:proofErr w:type="gramEnd"/>
      <w:r>
        <w:rPr>
          <w:i w:val="0"/>
          <w:color w:val="000000" w:themeColor="text1"/>
        </w:rPr>
        <w:t xml:space="preserve"> the subgroups named by one of the nine MISR cameras designated as (DF, CF, BF, AF, AN, AA, BA, CA, and DA).  </w:t>
      </w:r>
    </w:p>
    <w:tbl>
      <w:tblPr>
        <w:tblStyle w:val="TableGrid"/>
        <w:tblW w:w="8856" w:type="dxa"/>
        <w:tblLayout w:type="fixed"/>
        <w:tblLook w:val="04A0" w:firstRow="1" w:lastRow="0" w:firstColumn="1" w:lastColumn="0" w:noHBand="0" w:noVBand="1"/>
      </w:tblPr>
      <w:tblGrid>
        <w:gridCol w:w="2406"/>
        <w:gridCol w:w="2022"/>
        <w:gridCol w:w="1575"/>
        <w:gridCol w:w="765"/>
        <w:gridCol w:w="810"/>
        <w:gridCol w:w="1278"/>
      </w:tblGrid>
      <w:tr w:rsidR="00BF1578" w14:paraId="2422D167" w14:textId="77777777" w:rsidTr="003C39D4">
        <w:tc>
          <w:tcPr>
            <w:tcW w:w="2406" w:type="dxa"/>
          </w:tcPr>
          <w:p w14:paraId="3851DE37" w14:textId="77777777" w:rsidR="00BF1578" w:rsidRDefault="00BF1578" w:rsidP="003C39D4">
            <w:pPr>
              <w:jc w:val="both"/>
              <w:rPr>
                <w:rFonts w:ascii="Times" w:hAnsi="Times"/>
              </w:rPr>
            </w:pPr>
            <w:r>
              <w:rPr>
                <w:rFonts w:ascii="Times" w:hAnsi="Times"/>
              </w:rPr>
              <w:t>Path</w:t>
            </w:r>
          </w:p>
        </w:tc>
        <w:tc>
          <w:tcPr>
            <w:tcW w:w="2022" w:type="dxa"/>
          </w:tcPr>
          <w:p w14:paraId="37C6B6A1" w14:textId="77777777" w:rsidR="00BF1578" w:rsidRDefault="00BF1578" w:rsidP="003C39D4">
            <w:pPr>
              <w:jc w:val="both"/>
              <w:rPr>
                <w:rFonts w:ascii="Times" w:hAnsi="Times"/>
              </w:rPr>
            </w:pPr>
            <w:r>
              <w:rPr>
                <w:rFonts w:ascii="Times" w:hAnsi="Times"/>
              </w:rPr>
              <w:t>Name</w:t>
            </w:r>
          </w:p>
        </w:tc>
        <w:tc>
          <w:tcPr>
            <w:tcW w:w="1575" w:type="dxa"/>
          </w:tcPr>
          <w:p w14:paraId="5D58FF60" w14:textId="77777777" w:rsidR="00BF1578" w:rsidRDefault="00BF1578" w:rsidP="003C39D4">
            <w:pPr>
              <w:jc w:val="both"/>
              <w:rPr>
                <w:rFonts w:ascii="Times" w:hAnsi="Times"/>
              </w:rPr>
            </w:pPr>
            <w:r>
              <w:rPr>
                <w:rFonts w:ascii="Times" w:hAnsi="Times"/>
              </w:rPr>
              <w:t>Dimension</w:t>
            </w:r>
          </w:p>
        </w:tc>
        <w:tc>
          <w:tcPr>
            <w:tcW w:w="765" w:type="dxa"/>
          </w:tcPr>
          <w:p w14:paraId="3A49EB41" w14:textId="77777777" w:rsidR="00BF1578" w:rsidRDefault="00BF1578" w:rsidP="003C39D4">
            <w:pPr>
              <w:jc w:val="both"/>
              <w:rPr>
                <w:rFonts w:ascii="Times" w:hAnsi="Times"/>
              </w:rPr>
            </w:pPr>
            <w:r>
              <w:rPr>
                <w:rFonts w:ascii="Times" w:hAnsi="Times"/>
              </w:rPr>
              <w:t>Unit</w:t>
            </w:r>
          </w:p>
        </w:tc>
        <w:tc>
          <w:tcPr>
            <w:tcW w:w="810" w:type="dxa"/>
          </w:tcPr>
          <w:p w14:paraId="40D2ED3D" w14:textId="77777777" w:rsidR="00BF1578" w:rsidRDefault="00BF1578" w:rsidP="003C39D4">
            <w:pPr>
              <w:jc w:val="both"/>
              <w:rPr>
                <w:rFonts w:ascii="Times" w:hAnsi="Times"/>
              </w:rPr>
            </w:pPr>
            <w:r>
              <w:rPr>
                <w:rFonts w:ascii="Times" w:hAnsi="Times"/>
              </w:rPr>
              <w:t>Type</w:t>
            </w:r>
          </w:p>
        </w:tc>
        <w:tc>
          <w:tcPr>
            <w:tcW w:w="1278" w:type="dxa"/>
          </w:tcPr>
          <w:p w14:paraId="76E401B7" w14:textId="77777777" w:rsidR="00BF1578" w:rsidRDefault="00BF1578" w:rsidP="003C39D4">
            <w:pPr>
              <w:jc w:val="both"/>
              <w:rPr>
                <w:rFonts w:ascii="Times" w:hAnsi="Times"/>
              </w:rPr>
            </w:pPr>
            <w:r>
              <w:rPr>
                <w:rFonts w:ascii="Times" w:hAnsi="Times"/>
              </w:rPr>
              <w:t>Description</w:t>
            </w:r>
          </w:p>
        </w:tc>
      </w:tr>
      <w:tr w:rsidR="00BF1578" w:rsidRPr="000C1C2B" w14:paraId="14FFCD27" w14:textId="77777777" w:rsidTr="003C39D4">
        <w:trPr>
          <w:trHeight w:val="260"/>
        </w:trPr>
        <w:tc>
          <w:tcPr>
            <w:tcW w:w="2406" w:type="dxa"/>
          </w:tcPr>
          <w:p w14:paraId="66C82313"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BRF_Conversion_Factors</w:t>
            </w:r>
            <w:proofErr w:type="spellEnd"/>
          </w:p>
        </w:tc>
        <w:tc>
          <w:tcPr>
            <w:tcW w:w="2022" w:type="dxa"/>
          </w:tcPr>
          <w:p w14:paraId="26F674C2" w14:textId="77777777" w:rsidR="00BF1578" w:rsidRPr="000E6506" w:rsidRDefault="00BF1578" w:rsidP="003C39D4">
            <w:pPr>
              <w:jc w:val="both"/>
              <w:rPr>
                <w:rFonts w:ascii="Times" w:hAnsi="Times"/>
                <w:sz w:val="18"/>
                <w:szCs w:val="20"/>
              </w:rPr>
            </w:pPr>
            <w:r>
              <w:rPr>
                <w:rFonts w:ascii="Times" w:hAnsi="Times"/>
                <w:sz w:val="18"/>
                <w:szCs w:val="20"/>
              </w:rPr>
              <w:t xml:space="preserve"> </w:t>
            </w:r>
            <w:proofErr w:type="spellStart"/>
            <w:r>
              <w:rPr>
                <w:rFonts w:ascii="Times" w:hAnsi="Times"/>
                <w:sz w:val="18"/>
                <w:szCs w:val="20"/>
              </w:rPr>
              <w:t>BlueConversionFactor</w:t>
            </w:r>
            <w:proofErr w:type="spellEnd"/>
          </w:p>
        </w:tc>
        <w:tc>
          <w:tcPr>
            <w:tcW w:w="1575" w:type="dxa"/>
          </w:tcPr>
          <w:p w14:paraId="57E9FCAF"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468FA6FB" w14:textId="77777777" w:rsidR="00BF1578" w:rsidRPr="007E226A" w:rsidRDefault="00BF1578" w:rsidP="003C39D4">
            <w:pPr>
              <w:jc w:val="both"/>
              <w:rPr>
                <w:rFonts w:ascii="Times" w:hAnsi="Times"/>
                <w:sz w:val="18"/>
                <w:szCs w:val="20"/>
              </w:rPr>
            </w:pPr>
            <w:r>
              <w:rPr>
                <w:rFonts w:ascii="Times" w:hAnsi="Times"/>
                <w:sz w:val="18"/>
                <w:szCs w:val="20"/>
              </w:rPr>
              <w:t xml:space="preserve"> N/A</w:t>
            </w:r>
          </w:p>
        </w:tc>
        <w:tc>
          <w:tcPr>
            <w:tcW w:w="810" w:type="dxa"/>
          </w:tcPr>
          <w:p w14:paraId="1005CA1F"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4927C00F" w14:textId="77777777" w:rsidR="00BF1578" w:rsidRPr="000C1C2B" w:rsidRDefault="00BF1578" w:rsidP="003C39D4">
            <w:pPr>
              <w:jc w:val="both"/>
              <w:rPr>
                <w:rFonts w:ascii="Times" w:hAnsi="Times"/>
                <w:sz w:val="20"/>
                <w:szCs w:val="20"/>
              </w:rPr>
            </w:pPr>
            <w:r>
              <w:rPr>
                <w:rFonts w:ascii="Times" w:hAnsi="Times"/>
                <w:sz w:val="20"/>
                <w:szCs w:val="20"/>
              </w:rPr>
              <w:t xml:space="preserve"> [1]</w:t>
            </w:r>
          </w:p>
        </w:tc>
      </w:tr>
      <w:tr w:rsidR="00BF1578" w:rsidRPr="000C1C2B" w14:paraId="0CA80958" w14:textId="77777777" w:rsidTr="003C39D4">
        <w:tc>
          <w:tcPr>
            <w:tcW w:w="2406" w:type="dxa"/>
          </w:tcPr>
          <w:p w14:paraId="346E1282"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BRF_Conversion_Factors</w:t>
            </w:r>
            <w:proofErr w:type="spellEnd"/>
          </w:p>
        </w:tc>
        <w:tc>
          <w:tcPr>
            <w:tcW w:w="2022" w:type="dxa"/>
          </w:tcPr>
          <w:p w14:paraId="7DC8C7AF" w14:textId="77777777" w:rsidR="00BF1578" w:rsidRPr="000E6506" w:rsidRDefault="00BF1578" w:rsidP="003C39D4">
            <w:pPr>
              <w:jc w:val="both"/>
              <w:rPr>
                <w:rFonts w:ascii="Times" w:hAnsi="Times"/>
                <w:sz w:val="18"/>
                <w:szCs w:val="20"/>
              </w:rPr>
            </w:pPr>
            <w:r>
              <w:rPr>
                <w:rFonts w:ascii="Times" w:hAnsi="Times"/>
                <w:sz w:val="18"/>
                <w:szCs w:val="20"/>
              </w:rPr>
              <w:t xml:space="preserve"> </w:t>
            </w:r>
            <w:proofErr w:type="spellStart"/>
            <w:r>
              <w:rPr>
                <w:rFonts w:ascii="Times" w:hAnsi="Times"/>
                <w:sz w:val="18"/>
                <w:szCs w:val="20"/>
              </w:rPr>
              <w:t>GreenConversionFactor</w:t>
            </w:r>
            <w:proofErr w:type="spellEnd"/>
          </w:p>
        </w:tc>
        <w:tc>
          <w:tcPr>
            <w:tcW w:w="1575" w:type="dxa"/>
          </w:tcPr>
          <w:p w14:paraId="1AA18933"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4219307C" w14:textId="77777777" w:rsidR="00BF1578" w:rsidRPr="000E6506" w:rsidRDefault="00BF1578" w:rsidP="003C39D4">
            <w:pPr>
              <w:jc w:val="both"/>
              <w:rPr>
                <w:rFonts w:ascii="Times" w:hAnsi="Times"/>
                <w:sz w:val="18"/>
                <w:szCs w:val="20"/>
              </w:rPr>
            </w:pPr>
            <w:r>
              <w:rPr>
                <w:rFonts w:ascii="Times" w:hAnsi="Times"/>
                <w:sz w:val="18"/>
                <w:szCs w:val="20"/>
              </w:rPr>
              <w:t>N/A</w:t>
            </w:r>
          </w:p>
        </w:tc>
        <w:tc>
          <w:tcPr>
            <w:tcW w:w="810" w:type="dxa"/>
          </w:tcPr>
          <w:p w14:paraId="5B65DF69"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E389B3B"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1282D90D" w14:textId="77777777" w:rsidTr="003C39D4">
        <w:tc>
          <w:tcPr>
            <w:tcW w:w="2406" w:type="dxa"/>
          </w:tcPr>
          <w:p w14:paraId="257B1F74"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BRF_Conversion_Factors</w:t>
            </w:r>
            <w:proofErr w:type="spellEnd"/>
          </w:p>
        </w:tc>
        <w:tc>
          <w:tcPr>
            <w:tcW w:w="2022" w:type="dxa"/>
          </w:tcPr>
          <w:p w14:paraId="7F727E9A" w14:textId="77777777" w:rsidR="00BF1578" w:rsidRPr="000E6506" w:rsidRDefault="00BF1578" w:rsidP="003C39D4">
            <w:pPr>
              <w:jc w:val="both"/>
              <w:rPr>
                <w:rFonts w:ascii="Times" w:hAnsi="Times"/>
                <w:sz w:val="18"/>
                <w:szCs w:val="20"/>
              </w:rPr>
            </w:pPr>
            <w:r>
              <w:rPr>
                <w:rFonts w:ascii="Times" w:hAnsi="Times"/>
                <w:sz w:val="18"/>
                <w:szCs w:val="20"/>
              </w:rPr>
              <w:t xml:space="preserve"> </w:t>
            </w:r>
            <w:proofErr w:type="spellStart"/>
            <w:r>
              <w:rPr>
                <w:rFonts w:ascii="Times" w:hAnsi="Times"/>
                <w:sz w:val="18"/>
                <w:szCs w:val="20"/>
              </w:rPr>
              <w:t>RedConversionFactor</w:t>
            </w:r>
            <w:proofErr w:type="spellEnd"/>
          </w:p>
        </w:tc>
        <w:tc>
          <w:tcPr>
            <w:tcW w:w="1575" w:type="dxa"/>
          </w:tcPr>
          <w:p w14:paraId="666FD580"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6B5E7D91" w14:textId="77777777" w:rsidR="00BF1578" w:rsidRPr="000E6506" w:rsidRDefault="00BF1578" w:rsidP="003C39D4">
            <w:pPr>
              <w:jc w:val="both"/>
              <w:rPr>
                <w:rFonts w:ascii="Times" w:hAnsi="Times"/>
                <w:sz w:val="18"/>
                <w:szCs w:val="20"/>
              </w:rPr>
            </w:pPr>
            <w:r>
              <w:rPr>
                <w:rFonts w:ascii="Times" w:hAnsi="Times"/>
                <w:sz w:val="18"/>
                <w:szCs w:val="20"/>
              </w:rPr>
              <w:t>N/A</w:t>
            </w:r>
          </w:p>
        </w:tc>
        <w:tc>
          <w:tcPr>
            <w:tcW w:w="810" w:type="dxa"/>
          </w:tcPr>
          <w:p w14:paraId="23041D5D"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FE72BA9"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0F53747E" w14:textId="77777777" w:rsidTr="003C39D4">
        <w:tc>
          <w:tcPr>
            <w:tcW w:w="2406" w:type="dxa"/>
          </w:tcPr>
          <w:p w14:paraId="40CD7581"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BRF_Conversion_Factors</w:t>
            </w:r>
            <w:proofErr w:type="spellEnd"/>
          </w:p>
        </w:tc>
        <w:tc>
          <w:tcPr>
            <w:tcW w:w="2022" w:type="dxa"/>
          </w:tcPr>
          <w:p w14:paraId="2521AF08" w14:textId="77777777" w:rsidR="00BF1578" w:rsidRPr="000E6506" w:rsidRDefault="00BF1578" w:rsidP="003C39D4">
            <w:pPr>
              <w:jc w:val="both"/>
              <w:rPr>
                <w:rFonts w:ascii="Times" w:hAnsi="Times"/>
                <w:sz w:val="18"/>
                <w:szCs w:val="20"/>
              </w:rPr>
            </w:pPr>
            <w:r>
              <w:rPr>
                <w:rFonts w:ascii="Times" w:hAnsi="Times"/>
                <w:sz w:val="18"/>
                <w:szCs w:val="20"/>
              </w:rPr>
              <w:t xml:space="preserve"> </w:t>
            </w:r>
            <w:proofErr w:type="spellStart"/>
            <w:r>
              <w:rPr>
                <w:rFonts w:ascii="Times" w:hAnsi="Times"/>
                <w:sz w:val="18"/>
                <w:szCs w:val="20"/>
              </w:rPr>
              <w:t>NIRConversionFactor</w:t>
            </w:r>
            <w:proofErr w:type="spellEnd"/>
          </w:p>
        </w:tc>
        <w:tc>
          <w:tcPr>
            <w:tcW w:w="1575" w:type="dxa"/>
          </w:tcPr>
          <w:p w14:paraId="18447F3B"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16D1AC30" w14:textId="77777777" w:rsidR="00BF1578" w:rsidRPr="000E6506" w:rsidRDefault="00BF1578" w:rsidP="003C39D4">
            <w:pPr>
              <w:jc w:val="both"/>
              <w:rPr>
                <w:rFonts w:ascii="Times" w:hAnsi="Times"/>
                <w:sz w:val="18"/>
                <w:szCs w:val="20"/>
              </w:rPr>
            </w:pPr>
            <w:r>
              <w:rPr>
                <w:rFonts w:ascii="Times" w:hAnsi="Times"/>
                <w:sz w:val="18"/>
                <w:szCs w:val="20"/>
              </w:rPr>
              <w:t>N/A</w:t>
            </w:r>
          </w:p>
        </w:tc>
        <w:tc>
          <w:tcPr>
            <w:tcW w:w="810" w:type="dxa"/>
          </w:tcPr>
          <w:p w14:paraId="04C7784B"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735E9A54"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078A6B4A" w14:textId="77777777" w:rsidTr="003C39D4">
        <w:tc>
          <w:tcPr>
            <w:tcW w:w="2406" w:type="dxa"/>
          </w:tcPr>
          <w:p w14:paraId="0FA8AF83" w14:textId="77777777" w:rsidR="00BF1578" w:rsidRPr="000E6506" w:rsidRDefault="00BF1578" w:rsidP="003C39D4">
            <w:pPr>
              <w:jc w:val="both"/>
              <w:rPr>
                <w:rFonts w:ascii="Times" w:hAnsi="Times"/>
                <w:sz w:val="18"/>
                <w:szCs w:val="20"/>
              </w:rPr>
            </w:pPr>
            <w:r>
              <w:rPr>
                <w:rFonts w:ascii="Times" w:hAnsi="Times"/>
                <w:sz w:val="18"/>
                <w:szCs w:val="20"/>
              </w:rPr>
              <w:t xml:space="preserve">…/{cam}// </w:t>
            </w:r>
          </w:p>
        </w:tc>
        <w:tc>
          <w:tcPr>
            <w:tcW w:w="2022" w:type="dxa"/>
          </w:tcPr>
          <w:p w14:paraId="5561EEBC" w14:textId="77777777" w:rsidR="00BF1578" w:rsidRPr="000E6506" w:rsidRDefault="00BF1578" w:rsidP="003C39D4">
            <w:pPr>
              <w:jc w:val="both"/>
              <w:rPr>
                <w:rFonts w:ascii="Times" w:hAnsi="Times"/>
                <w:sz w:val="18"/>
                <w:szCs w:val="20"/>
              </w:rPr>
            </w:pPr>
            <w:r>
              <w:rPr>
                <w:rFonts w:ascii="Times" w:hAnsi="Times"/>
                <w:sz w:val="18"/>
                <w:szCs w:val="20"/>
              </w:rPr>
              <w:t xml:space="preserve"> </w:t>
            </w:r>
            <w:proofErr w:type="spellStart"/>
            <w:r>
              <w:rPr>
                <w:rFonts w:ascii="Times" w:hAnsi="Times"/>
                <w:sz w:val="18"/>
                <w:szCs w:val="20"/>
              </w:rPr>
              <w:t>BlockCenterTime</w:t>
            </w:r>
            <w:proofErr w:type="spellEnd"/>
          </w:p>
        </w:tc>
        <w:tc>
          <w:tcPr>
            <w:tcW w:w="1575" w:type="dxa"/>
          </w:tcPr>
          <w:p w14:paraId="29107A57" w14:textId="77777777" w:rsidR="00BF1578" w:rsidRPr="000E6506" w:rsidRDefault="00BF1578" w:rsidP="003C39D4">
            <w:pPr>
              <w:jc w:val="both"/>
              <w:rPr>
                <w:rFonts w:ascii="Times" w:hAnsi="Times"/>
                <w:sz w:val="18"/>
                <w:szCs w:val="20"/>
              </w:rPr>
            </w:pPr>
            <w:r>
              <w:rPr>
                <w:rFonts w:ascii="Times" w:hAnsi="Times"/>
                <w:sz w:val="18"/>
                <w:szCs w:val="20"/>
              </w:rPr>
              <w:t>180</w:t>
            </w:r>
          </w:p>
        </w:tc>
        <w:tc>
          <w:tcPr>
            <w:tcW w:w="765" w:type="dxa"/>
          </w:tcPr>
          <w:p w14:paraId="78321F7D" w14:textId="77777777" w:rsidR="00BF1578" w:rsidRPr="000E6506" w:rsidRDefault="00BF1578" w:rsidP="003C39D4">
            <w:pPr>
              <w:jc w:val="both"/>
              <w:rPr>
                <w:rFonts w:ascii="Times" w:hAnsi="Times"/>
                <w:sz w:val="18"/>
                <w:szCs w:val="20"/>
              </w:rPr>
            </w:pPr>
            <w:r>
              <w:rPr>
                <w:rFonts w:ascii="Times" w:hAnsi="Times"/>
                <w:sz w:val="18"/>
                <w:szCs w:val="20"/>
              </w:rPr>
              <w:t>UTC</w:t>
            </w:r>
            <w:r w:rsidRPr="00741547">
              <w:rPr>
                <w:rFonts w:ascii="Times" w:hAnsi="Times"/>
                <w:sz w:val="18"/>
                <w:szCs w:val="20"/>
                <w:vertAlign w:val="superscript"/>
              </w:rPr>
              <w:t>1</w:t>
            </w:r>
          </w:p>
        </w:tc>
        <w:tc>
          <w:tcPr>
            <w:tcW w:w="810" w:type="dxa"/>
          </w:tcPr>
          <w:p w14:paraId="35EEEDFB"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2A2C7B7E"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6ED284EA" w14:textId="77777777" w:rsidTr="003C39D4">
        <w:trPr>
          <w:trHeight w:val="251"/>
        </w:trPr>
        <w:tc>
          <w:tcPr>
            <w:tcW w:w="2406" w:type="dxa"/>
          </w:tcPr>
          <w:p w14:paraId="6442B98B"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6ED4E428" w14:textId="77777777" w:rsidR="00BF1578" w:rsidRPr="000E6506" w:rsidRDefault="00BF1578" w:rsidP="003C39D4">
            <w:pPr>
              <w:jc w:val="both"/>
              <w:rPr>
                <w:rFonts w:ascii="Times" w:hAnsi="Times"/>
                <w:sz w:val="18"/>
                <w:szCs w:val="20"/>
              </w:rPr>
            </w:pPr>
            <w:proofErr w:type="spellStart"/>
            <w:r>
              <w:rPr>
                <w:rFonts w:ascii="Times" w:hAnsi="Times"/>
                <w:sz w:val="18"/>
                <w:szCs w:val="20"/>
              </w:rPr>
              <w:t>Blue_Radiance</w:t>
            </w:r>
            <w:proofErr w:type="spellEnd"/>
          </w:p>
        </w:tc>
        <w:tc>
          <w:tcPr>
            <w:tcW w:w="1575" w:type="dxa"/>
          </w:tcPr>
          <w:p w14:paraId="7841CA7D"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128</w:t>
            </w:r>
            <w:r>
              <w:rPr>
                <w:rFonts w:ascii="Times" w:hAnsi="Times"/>
                <w:sz w:val="18"/>
                <w:szCs w:val="20"/>
              </w:rPr>
              <w:sym w:font="Symbol" w:char="F0B4"/>
            </w:r>
            <w:r>
              <w:rPr>
                <w:rFonts w:ascii="Times" w:hAnsi="Times"/>
                <w:sz w:val="18"/>
                <w:szCs w:val="20"/>
              </w:rPr>
              <w:t>512 for off-nadir cameras</w:t>
            </w:r>
          </w:p>
          <w:p w14:paraId="0F021646"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 for AN</w:t>
            </w:r>
          </w:p>
        </w:tc>
        <w:tc>
          <w:tcPr>
            <w:tcW w:w="765" w:type="dxa"/>
          </w:tcPr>
          <w:p w14:paraId="5E1D2E74"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10" w:type="dxa"/>
          </w:tcPr>
          <w:p w14:paraId="208C0CBB"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37D12DB0"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4FBEFB69" w14:textId="77777777" w:rsidTr="003C39D4">
        <w:trPr>
          <w:trHeight w:val="251"/>
        </w:trPr>
        <w:tc>
          <w:tcPr>
            <w:tcW w:w="2406" w:type="dxa"/>
          </w:tcPr>
          <w:p w14:paraId="1D41E5E4"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041D306D" w14:textId="77777777" w:rsidR="00BF1578" w:rsidRPr="000E6506" w:rsidRDefault="00BF1578" w:rsidP="003C39D4">
            <w:pPr>
              <w:jc w:val="both"/>
              <w:rPr>
                <w:rFonts w:ascii="Times" w:hAnsi="Times"/>
                <w:sz w:val="18"/>
                <w:szCs w:val="20"/>
              </w:rPr>
            </w:pPr>
            <w:proofErr w:type="spellStart"/>
            <w:r>
              <w:rPr>
                <w:rFonts w:ascii="Times" w:hAnsi="Times"/>
                <w:sz w:val="18"/>
                <w:szCs w:val="20"/>
              </w:rPr>
              <w:t>Green_Radiance</w:t>
            </w:r>
            <w:proofErr w:type="spellEnd"/>
          </w:p>
        </w:tc>
        <w:tc>
          <w:tcPr>
            <w:tcW w:w="1575" w:type="dxa"/>
          </w:tcPr>
          <w:p w14:paraId="6ED77BD8"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128</w:t>
            </w:r>
            <w:r>
              <w:rPr>
                <w:rFonts w:ascii="Times" w:hAnsi="Times"/>
                <w:sz w:val="18"/>
                <w:szCs w:val="20"/>
              </w:rPr>
              <w:sym w:font="Symbol" w:char="F0B4"/>
            </w:r>
            <w:r>
              <w:rPr>
                <w:rFonts w:ascii="Times" w:hAnsi="Times"/>
                <w:sz w:val="18"/>
                <w:szCs w:val="20"/>
              </w:rPr>
              <w:t>512 for off-nadir cameras</w:t>
            </w:r>
          </w:p>
          <w:p w14:paraId="5BB6FACA"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 for AN</w:t>
            </w:r>
          </w:p>
        </w:tc>
        <w:tc>
          <w:tcPr>
            <w:tcW w:w="765" w:type="dxa"/>
          </w:tcPr>
          <w:p w14:paraId="15BFF1D3"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10" w:type="dxa"/>
          </w:tcPr>
          <w:p w14:paraId="7FACE857"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275A56C1"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7E7C826D" w14:textId="77777777" w:rsidTr="003C39D4">
        <w:trPr>
          <w:trHeight w:val="251"/>
        </w:trPr>
        <w:tc>
          <w:tcPr>
            <w:tcW w:w="2406" w:type="dxa"/>
          </w:tcPr>
          <w:p w14:paraId="6CBFC80E"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146AA3EB" w14:textId="77777777" w:rsidR="00BF1578" w:rsidRPr="000E6506" w:rsidRDefault="00BF1578" w:rsidP="003C39D4">
            <w:pPr>
              <w:jc w:val="both"/>
              <w:rPr>
                <w:rFonts w:ascii="Times" w:hAnsi="Times"/>
                <w:sz w:val="18"/>
                <w:szCs w:val="20"/>
              </w:rPr>
            </w:pPr>
            <w:proofErr w:type="spellStart"/>
            <w:r>
              <w:rPr>
                <w:rFonts w:ascii="Times" w:hAnsi="Times"/>
                <w:sz w:val="18"/>
                <w:szCs w:val="20"/>
              </w:rPr>
              <w:t>Red_Radiance</w:t>
            </w:r>
            <w:proofErr w:type="spellEnd"/>
          </w:p>
        </w:tc>
        <w:tc>
          <w:tcPr>
            <w:tcW w:w="1575" w:type="dxa"/>
          </w:tcPr>
          <w:p w14:paraId="5A1F3853" w14:textId="77777777" w:rsidR="00BF1578" w:rsidRPr="000E6506"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w:t>
            </w:r>
          </w:p>
        </w:tc>
        <w:tc>
          <w:tcPr>
            <w:tcW w:w="765" w:type="dxa"/>
          </w:tcPr>
          <w:p w14:paraId="7AC0ACB4"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sr</w:t>
            </w:r>
            <w:r w:rsidRPr="00CC02CC">
              <w:rPr>
                <w:rFonts w:ascii="Times" w:hAnsi="Times"/>
                <w:sz w:val="18"/>
                <w:szCs w:val="20"/>
                <w:vertAlign w:val="superscript"/>
              </w:rPr>
              <w:t>-1</w:t>
            </w:r>
          </w:p>
        </w:tc>
        <w:tc>
          <w:tcPr>
            <w:tcW w:w="810" w:type="dxa"/>
          </w:tcPr>
          <w:p w14:paraId="4CAE6C74"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5A8369BE"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5488F00F" w14:textId="77777777" w:rsidTr="003C39D4">
        <w:trPr>
          <w:trHeight w:val="251"/>
        </w:trPr>
        <w:tc>
          <w:tcPr>
            <w:tcW w:w="2406" w:type="dxa"/>
          </w:tcPr>
          <w:p w14:paraId="09A478BA"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05B8250E" w14:textId="77777777" w:rsidR="00BF1578" w:rsidRPr="000E6506" w:rsidRDefault="00BF1578" w:rsidP="003C39D4">
            <w:pPr>
              <w:jc w:val="both"/>
              <w:rPr>
                <w:rFonts w:ascii="Times" w:hAnsi="Times"/>
                <w:sz w:val="18"/>
                <w:szCs w:val="20"/>
              </w:rPr>
            </w:pPr>
            <w:proofErr w:type="spellStart"/>
            <w:r>
              <w:rPr>
                <w:rFonts w:ascii="Times" w:hAnsi="Times"/>
                <w:sz w:val="18"/>
                <w:szCs w:val="20"/>
              </w:rPr>
              <w:t>NIR_Radiance</w:t>
            </w:r>
            <w:proofErr w:type="spellEnd"/>
          </w:p>
        </w:tc>
        <w:tc>
          <w:tcPr>
            <w:tcW w:w="1575" w:type="dxa"/>
          </w:tcPr>
          <w:p w14:paraId="04724762"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128</w:t>
            </w:r>
            <w:r>
              <w:rPr>
                <w:rFonts w:ascii="Times" w:hAnsi="Times"/>
                <w:sz w:val="18"/>
                <w:szCs w:val="20"/>
              </w:rPr>
              <w:sym w:font="Symbol" w:char="F0B4"/>
            </w:r>
            <w:r>
              <w:rPr>
                <w:rFonts w:ascii="Times" w:hAnsi="Times"/>
                <w:sz w:val="18"/>
                <w:szCs w:val="20"/>
              </w:rPr>
              <w:t>512 for off-nadir cameras</w:t>
            </w:r>
          </w:p>
          <w:p w14:paraId="2F291E0B" w14:textId="77777777" w:rsidR="00BF1578" w:rsidRPr="000E6506" w:rsidRDefault="00BF1578" w:rsidP="003C39D4">
            <w:pPr>
              <w:jc w:val="both"/>
              <w:rPr>
                <w:rFonts w:ascii="Times" w:hAnsi="Times"/>
                <w:sz w:val="18"/>
                <w:szCs w:val="20"/>
              </w:rPr>
            </w:pPr>
            <w:r>
              <w:rPr>
                <w:rFonts w:ascii="Times" w:hAnsi="Times"/>
                <w:sz w:val="18"/>
                <w:szCs w:val="20"/>
              </w:rPr>
              <w:lastRenderedPageBreak/>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 for AN</w:t>
            </w:r>
          </w:p>
        </w:tc>
        <w:tc>
          <w:tcPr>
            <w:tcW w:w="765" w:type="dxa"/>
          </w:tcPr>
          <w:p w14:paraId="5772629D" w14:textId="77777777" w:rsidR="00BF1578" w:rsidRPr="000E6506" w:rsidRDefault="00BF1578" w:rsidP="003C39D4">
            <w:pPr>
              <w:jc w:val="both"/>
              <w:rPr>
                <w:rFonts w:ascii="Times" w:hAnsi="Times"/>
                <w:sz w:val="18"/>
                <w:szCs w:val="20"/>
              </w:rPr>
            </w:pPr>
            <w:r w:rsidRPr="00CC02CC">
              <w:rPr>
                <w:rFonts w:ascii="Times" w:hAnsi="Times"/>
                <w:sz w:val="18"/>
                <w:szCs w:val="20"/>
              </w:rPr>
              <w:lastRenderedPageBreak/>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sidRPr="00715CB8">
              <w:rPr>
                <w:rFonts w:ascii="Times" w:hAnsi="Times"/>
                <w:sz w:val="18"/>
                <w:szCs w:val="20"/>
                <w:vertAlign w:val="superscript"/>
              </w:rPr>
              <w:t>st</w:t>
            </w:r>
            <w:r>
              <w:rPr>
                <w:rFonts w:ascii="Times" w:hAnsi="Times"/>
                <w:sz w:val="18"/>
                <w:szCs w:val="20"/>
              </w:rPr>
              <w:t>sr</w:t>
            </w:r>
            <w:r w:rsidRPr="00CC02CC">
              <w:rPr>
                <w:rFonts w:ascii="Times" w:hAnsi="Times"/>
                <w:sz w:val="18"/>
                <w:szCs w:val="20"/>
                <w:vertAlign w:val="superscript"/>
              </w:rPr>
              <w:t>-1</w:t>
            </w:r>
          </w:p>
        </w:tc>
        <w:tc>
          <w:tcPr>
            <w:tcW w:w="810" w:type="dxa"/>
          </w:tcPr>
          <w:p w14:paraId="5A3DF9F9"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16ABB69A"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1AEFA83D" w14:textId="77777777" w:rsidTr="003C39D4">
        <w:tc>
          <w:tcPr>
            <w:tcW w:w="2406" w:type="dxa"/>
          </w:tcPr>
          <w:p w14:paraId="246E5F8B" w14:textId="77777777" w:rsidR="00BF1578" w:rsidRPr="000E6506"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39542725" w14:textId="77777777" w:rsidR="00BF1578" w:rsidRPr="000E6506" w:rsidRDefault="00BF1578" w:rsidP="003C39D4">
            <w:pPr>
              <w:jc w:val="both"/>
              <w:rPr>
                <w:rFonts w:ascii="Times" w:hAnsi="Times"/>
                <w:sz w:val="18"/>
                <w:szCs w:val="20"/>
              </w:rPr>
            </w:pPr>
            <w:proofErr w:type="spellStart"/>
            <w:r>
              <w:rPr>
                <w:rFonts w:ascii="Times" w:hAnsi="Times"/>
                <w:sz w:val="18"/>
                <w:szCs w:val="20"/>
              </w:rPr>
              <w:t>Blue_Radiance_low_accuracy_index</w:t>
            </w:r>
            <w:proofErr w:type="spellEnd"/>
          </w:p>
        </w:tc>
        <w:tc>
          <w:tcPr>
            <w:tcW w:w="1575" w:type="dxa"/>
          </w:tcPr>
          <w:p w14:paraId="6C6E9380"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 xml:space="preserve">3; n is the number of pixels with reduced accuracy, 3 records coordinates (block, sample, line) of these pixels </w:t>
            </w:r>
          </w:p>
        </w:tc>
        <w:tc>
          <w:tcPr>
            <w:tcW w:w="765" w:type="dxa"/>
          </w:tcPr>
          <w:p w14:paraId="691D8644" w14:textId="77777777" w:rsidR="00BF1578" w:rsidRPr="000E6506" w:rsidRDefault="00BF1578" w:rsidP="003C39D4">
            <w:pPr>
              <w:jc w:val="both"/>
              <w:rPr>
                <w:rFonts w:ascii="Times" w:hAnsi="Times"/>
                <w:sz w:val="18"/>
                <w:szCs w:val="20"/>
              </w:rPr>
            </w:pPr>
            <w:r>
              <w:rPr>
                <w:rFonts w:ascii="Times" w:hAnsi="Times"/>
                <w:sz w:val="18"/>
                <w:szCs w:val="20"/>
              </w:rPr>
              <w:t xml:space="preserve"> N/A</w:t>
            </w:r>
          </w:p>
        </w:tc>
        <w:tc>
          <w:tcPr>
            <w:tcW w:w="810" w:type="dxa"/>
          </w:tcPr>
          <w:p w14:paraId="2CB4C6C8" w14:textId="77777777" w:rsidR="00BF1578" w:rsidRPr="000E6506" w:rsidRDefault="00BF1578" w:rsidP="003C39D4">
            <w:pPr>
              <w:jc w:val="both"/>
              <w:rPr>
                <w:rFonts w:ascii="Times" w:hAnsi="Times"/>
                <w:sz w:val="18"/>
                <w:szCs w:val="20"/>
              </w:rPr>
            </w:pPr>
            <w:r>
              <w:rPr>
                <w:rFonts w:ascii="Times" w:hAnsi="Times"/>
                <w:sz w:val="18"/>
                <w:szCs w:val="20"/>
              </w:rPr>
              <w:t>Unsigned short</w:t>
            </w:r>
          </w:p>
        </w:tc>
        <w:tc>
          <w:tcPr>
            <w:tcW w:w="1278" w:type="dxa"/>
          </w:tcPr>
          <w:p w14:paraId="2E3AA599" w14:textId="77777777" w:rsidR="00BF1578" w:rsidRPr="000C1C2B"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Only appear if pixels with RDQI=1 exist</w:t>
            </w:r>
          </w:p>
        </w:tc>
      </w:tr>
      <w:tr w:rsidR="00BF1578" w:rsidRPr="000C1C2B" w14:paraId="3CEA9265" w14:textId="77777777" w:rsidTr="003C39D4">
        <w:tc>
          <w:tcPr>
            <w:tcW w:w="2406" w:type="dxa"/>
          </w:tcPr>
          <w:p w14:paraId="7715F4D6"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205EBD4A" w14:textId="77777777" w:rsidR="00BF1578" w:rsidRDefault="00BF1578" w:rsidP="003C39D4">
            <w:pPr>
              <w:jc w:val="both"/>
              <w:rPr>
                <w:rFonts w:ascii="Times" w:hAnsi="Times"/>
                <w:sz w:val="18"/>
                <w:szCs w:val="20"/>
              </w:rPr>
            </w:pPr>
            <w:proofErr w:type="spellStart"/>
            <w:r>
              <w:rPr>
                <w:rFonts w:ascii="Times" w:hAnsi="Times"/>
                <w:sz w:val="18"/>
                <w:szCs w:val="20"/>
              </w:rPr>
              <w:t>Green_Radiance_low_accuracy_index</w:t>
            </w:r>
            <w:proofErr w:type="spellEnd"/>
          </w:p>
        </w:tc>
        <w:tc>
          <w:tcPr>
            <w:tcW w:w="1575" w:type="dxa"/>
          </w:tcPr>
          <w:p w14:paraId="6D9089FC"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 xml:space="preserve">3; n is the number of pixels with low RDQI, 3 records coordinates (block, sample, line) of these pixels </w:t>
            </w:r>
          </w:p>
        </w:tc>
        <w:tc>
          <w:tcPr>
            <w:tcW w:w="765" w:type="dxa"/>
          </w:tcPr>
          <w:p w14:paraId="5D0A7B09" w14:textId="77777777" w:rsidR="00BF1578" w:rsidRPr="00CC02CC" w:rsidRDefault="00BF1578" w:rsidP="003C39D4">
            <w:pPr>
              <w:jc w:val="both"/>
              <w:rPr>
                <w:rFonts w:ascii="Times" w:hAnsi="Times"/>
                <w:sz w:val="18"/>
                <w:szCs w:val="20"/>
              </w:rPr>
            </w:pPr>
            <w:r>
              <w:rPr>
                <w:rFonts w:ascii="Times" w:hAnsi="Times"/>
                <w:sz w:val="18"/>
                <w:szCs w:val="20"/>
              </w:rPr>
              <w:t>N/A</w:t>
            </w:r>
          </w:p>
        </w:tc>
        <w:tc>
          <w:tcPr>
            <w:tcW w:w="810" w:type="dxa"/>
          </w:tcPr>
          <w:p w14:paraId="761EF716" w14:textId="77777777" w:rsidR="00BF1578" w:rsidRDefault="00BF1578" w:rsidP="003C39D4">
            <w:pPr>
              <w:jc w:val="both"/>
              <w:rPr>
                <w:rFonts w:ascii="Times" w:hAnsi="Times"/>
                <w:sz w:val="18"/>
                <w:szCs w:val="20"/>
              </w:rPr>
            </w:pPr>
            <w:r>
              <w:rPr>
                <w:rFonts w:ascii="Times" w:hAnsi="Times"/>
                <w:sz w:val="18"/>
                <w:szCs w:val="20"/>
              </w:rPr>
              <w:t>Un-Int16</w:t>
            </w:r>
          </w:p>
        </w:tc>
        <w:tc>
          <w:tcPr>
            <w:tcW w:w="1278" w:type="dxa"/>
          </w:tcPr>
          <w:p w14:paraId="1CF9F9A3" w14:textId="77777777" w:rsidR="00BF1578"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 xml:space="preserve">Only appear if pixels with RDQI </w:t>
            </w:r>
            <w:r>
              <w:rPr>
                <w:rFonts w:ascii="Times" w:hAnsi="Times"/>
                <w:sz w:val="20"/>
                <w:szCs w:val="20"/>
              </w:rPr>
              <w:sym w:font="Symbol" w:char="F020"/>
            </w:r>
            <w:r>
              <w:rPr>
                <w:rFonts w:ascii="Times" w:hAnsi="Times"/>
                <w:sz w:val="20"/>
                <w:szCs w:val="20"/>
              </w:rPr>
              <w:sym w:font="Symbol" w:char="F0B3"/>
            </w:r>
            <w:r>
              <w:rPr>
                <w:rFonts w:ascii="Times" w:hAnsi="Times"/>
                <w:sz w:val="20"/>
                <w:szCs w:val="20"/>
              </w:rPr>
              <w:t>1 exist</w:t>
            </w:r>
          </w:p>
        </w:tc>
      </w:tr>
      <w:tr w:rsidR="00BF1578" w:rsidRPr="000C1C2B" w14:paraId="082E5B50" w14:textId="77777777" w:rsidTr="003C39D4">
        <w:tc>
          <w:tcPr>
            <w:tcW w:w="2406" w:type="dxa"/>
          </w:tcPr>
          <w:p w14:paraId="0DFEFEAB"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0A7C8EA9" w14:textId="77777777" w:rsidR="00BF1578" w:rsidRDefault="00BF1578" w:rsidP="003C39D4">
            <w:pPr>
              <w:jc w:val="both"/>
              <w:rPr>
                <w:rFonts w:ascii="Times" w:hAnsi="Times"/>
                <w:sz w:val="18"/>
                <w:szCs w:val="20"/>
              </w:rPr>
            </w:pPr>
            <w:proofErr w:type="spellStart"/>
            <w:r>
              <w:rPr>
                <w:rFonts w:ascii="Times" w:hAnsi="Times"/>
                <w:sz w:val="18"/>
                <w:szCs w:val="20"/>
              </w:rPr>
              <w:t>Red_Radiance_low_accuracy_index</w:t>
            </w:r>
            <w:proofErr w:type="spellEnd"/>
          </w:p>
        </w:tc>
        <w:tc>
          <w:tcPr>
            <w:tcW w:w="1575" w:type="dxa"/>
          </w:tcPr>
          <w:p w14:paraId="6779A722"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 xml:space="preserve">3; n is the number of pixels with low RDQI, 3 records coordinates (block, sample, line) of these pixels </w:t>
            </w:r>
          </w:p>
        </w:tc>
        <w:tc>
          <w:tcPr>
            <w:tcW w:w="765" w:type="dxa"/>
          </w:tcPr>
          <w:p w14:paraId="410DB6F7" w14:textId="77777777" w:rsidR="00BF1578" w:rsidRPr="00CC02CC" w:rsidRDefault="00BF1578" w:rsidP="003C39D4">
            <w:pPr>
              <w:jc w:val="both"/>
              <w:rPr>
                <w:rFonts w:ascii="Times" w:hAnsi="Times"/>
                <w:sz w:val="18"/>
                <w:szCs w:val="20"/>
              </w:rPr>
            </w:pPr>
            <w:r>
              <w:rPr>
                <w:rFonts w:ascii="Times" w:hAnsi="Times"/>
                <w:sz w:val="18"/>
                <w:szCs w:val="20"/>
              </w:rPr>
              <w:t>N/A</w:t>
            </w:r>
          </w:p>
        </w:tc>
        <w:tc>
          <w:tcPr>
            <w:tcW w:w="810" w:type="dxa"/>
          </w:tcPr>
          <w:p w14:paraId="463105FC" w14:textId="77777777" w:rsidR="00BF1578" w:rsidRDefault="00BF1578" w:rsidP="003C39D4">
            <w:pPr>
              <w:jc w:val="both"/>
              <w:rPr>
                <w:rFonts w:ascii="Times" w:hAnsi="Times"/>
                <w:sz w:val="18"/>
                <w:szCs w:val="20"/>
              </w:rPr>
            </w:pPr>
            <w:r>
              <w:rPr>
                <w:rFonts w:ascii="Times" w:hAnsi="Times"/>
                <w:sz w:val="18"/>
                <w:szCs w:val="20"/>
              </w:rPr>
              <w:t>Un-Int16</w:t>
            </w:r>
          </w:p>
        </w:tc>
        <w:tc>
          <w:tcPr>
            <w:tcW w:w="1278" w:type="dxa"/>
          </w:tcPr>
          <w:p w14:paraId="61BF6FBC" w14:textId="77777777" w:rsidR="00BF1578" w:rsidRDefault="00BF1578" w:rsidP="003C39D4">
            <w:pPr>
              <w:jc w:val="both"/>
              <w:rPr>
                <w:rFonts w:ascii="Times" w:hAnsi="Times"/>
                <w:sz w:val="20"/>
                <w:szCs w:val="20"/>
              </w:rPr>
            </w:pPr>
            <w:r>
              <w:rPr>
                <w:rFonts w:ascii="Times" w:hAnsi="Times"/>
                <w:sz w:val="20"/>
                <w:szCs w:val="20"/>
              </w:rPr>
              <w:t xml:space="preserve">Only appear if pixels with RDQI </w:t>
            </w:r>
            <w:r>
              <w:rPr>
                <w:rFonts w:ascii="Times" w:hAnsi="Times"/>
                <w:sz w:val="20"/>
                <w:szCs w:val="20"/>
              </w:rPr>
              <w:sym w:font="Symbol" w:char="F020"/>
            </w:r>
            <w:r>
              <w:rPr>
                <w:rFonts w:ascii="Times" w:hAnsi="Times"/>
                <w:sz w:val="20"/>
                <w:szCs w:val="20"/>
              </w:rPr>
              <w:sym w:font="Symbol" w:char="F0B3"/>
            </w:r>
            <w:r>
              <w:rPr>
                <w:rFonts w:ascii="Times" w:hAnsi="Times"/>
                <w:sz w:val="20"/>
                <w:szCs w:val="20"/>
              </w:rPr>
              <w:t>1 exist</w:t>
            </w:r>
          </w:p>
        </w:tc>
      </w:tr>
      <w:tr w:rsidR="00BF1578" w:rsidRPr="000C1C2B" w14:paraId="0DC78FCA" w14:textId="77777777" w:rsidTr="003C39D4">
        <w:tc>
          <w:tcPr>
            <w:tcW w:w="2406" w:type="dxa"/>
          </w:tcPr>
          <w:p w14:paraId="7571C1A2"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Data_Fields</w:t>
            </w:r>
            <w:proofErr w:type="spellEnd"/>
          </w:p>
        </w:tc>
        <w:tc>
          <w:tcPr>
            <w:tcW w:w="2022" w:type="dxa"/>
          </w:tcPr>
          <w:p w14:paraId="281E5F2F" w14:textId="77777777" w:rsidR="00BF1578" w:rsidRDefault="00BF1578" w:rsidP="003C39D4">
            <w:pPr>
              <w:jc w:val="both"/>
              <w:rPr>
                <w:rFonts w:ascii="Times" w:hAnsi="Times"/>
                <w:sz w:val="18"/>
                <w:szCs w:val="20"/>
              </w:rPr>
            </w:pPr>
            <w:proofErr w:type="spellStart"/>
            <w:r>
              <w:rPr>
                <w:rFonts w:ascii="Times" w:hAnsi="Times"/>
                <w:sz w:val="18"/>
                <w:szCs w:val="20"/>
              </w:rPr>
              <w:t>NIR_Radiance_low_accuracy_index</w:t>
            </w:r>
            <w:proofErr w:type="spellEnd"/>
          </w:p>
        </w:tc>
        <w:tc>
          <w:tcPr>
            <w:tcW w:w="1575" w:type="dxa"/>
          </w:tcPr>
          <w:p w14:paraId="30366751"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 xml:space="preserve">3; n is the number of pixels with low RDQI, 3 records coordinates (block, sample, line) of these pixels </w:t>
            </w:r>
          </w:p>
        </w:tc>
        <w:tc>
          <w:tcPr>
            <w:tcW w:w="765" w:type="dxa"/>
          </w:tcPr>
          <w:p w14:paraId="32264EB7" w14:textId="77777777" w:rsidR="00BF1578" w:rsidRPr="00CC02CC" w:rsidRDefault="00BF1578" w:rsidP="003C39D4">
            <w:pPr>
              <w:jc w:val="both"/>
              <w:rPr>
                <w:rFonts w:ascii="Times" w:hAnsi="Times"/>
                <w:sz w:val="18"/>
                <w:szCs w:val="20"/>
              </w:rPr>
            </w:pPr>
            <w:r>
              <w:rPr>
                <w:rFonts w:ascii="Times" w:hAnsi="Times"/>
                <w:sz w:val="18"/>
                <w:szCs w:val="20"/>
              </w:rPr>
              <w:t>N/A</w:t>
            </w:r>
          </w:p>
        </w:tc>
        <w:tc>
          <w:tcPr>
            <w:tcW w:w="810" w:type="dxa"/>
          </w:tcPr>
          <w:p w14:paraId="02A6967B" w14:textId="77777777" w:rsidR="00BF1578" w:rsidRDefault="00BF1578" w:rsidP="003C39D4">
            <w:pPr>
              <w:jc w:val="both"/>
              <w:rPr>
                <w:rFonts w:ascii="Times" w:hAnsi="Times"/>
                <w:sz w:val="18"/>
                <w:szCs w:val="20"/>
              </w:rPr>
            </w:pPr>
            <w:r>
              <w:rPr>
                <w:rFonts w:ascii="Times" w:hAnsi="Times"/>
                <w:sz w:val="18"/>
                <w:szCs w:val="20"/>
              </w:rPr>
              <w:t>Un-Int16</w:t>
            </w:r>
          </w:p>
        </w:tc>
        <w:tc>
          <w:tcPr>
            <w:tcW w:w="1278" w:type="dxa"/>
          </w:tcPr>
          <w:p w14:paraId="4BE7918C" w14:textId="77777777" w:rsidR="00BF1578" w:rsidRDefault="00BF1578" w:rsidP="003C39D4">
            <w:pPr>
              <w:jc w:val="both"/>
              <w:rPr>
                <w:rFonts w:ascii="Times" w:hAnsi="Times"/>
                <w:sz w:val="20"/>
                <w:szCs w:val="20"/>
              </w:rPr>
            </w:pPr>
            <w:r>
              <w:rPr>
                <w:rFonts w:ascii="Times" w:hAnsi="Times"/>
                <w:sz w:val="20"/>
                <w:szCs w:val="20"/>
              </w:rPr>
              <w:t xml:space="preserve">Only appear if pixels with RDQI </w:t>
            </w:r>
            <w:r>
              <w:rPr>
                <w:rFonts w:ascii="Times" w:hAnsi="Times"/>
                <w:sz w:val="20"/>
                <w:szCs w:val="20"/>
              </w:rPr>
              <w:sym w:font="Symbol" w:char="F020"/>
            </w:r>
            <w:r>
              <w:rPr>
                <w:rFonts w:ascii="Times" w:hAnsi="Times"/>
                <w:sz w:val="20"/>
                <w:szCs w:val="20"/>
              </w:rPr>
              <w:sym w:font="Symbol" w:char="F0B3"/>
            </w:r>
            <w:r>
              <w:rPr>
                <w:rFonts w:ascii="Times" w:hAnsi="Times"/>
                <w:sz w:val="20"/>
                <w:szCs w:val="20"/>
              </w:rPr>
              <w:t>1 exist</w:t>
            </w:r>
          </w:p>
        </w:tc>
      </w:tr>
      <w:tr w:rsidR="00BF1578" w:rsidRPr="000C1C2B" w14:paraId="26C64ED6" w14:textId="77777777" w:rsidTr="003C39D4">
        <w:tc>
          <w:tcPr>
            <w:tcW w:w="2406" w:type="dxa"/>
          </w:tcPr>
          <w:p w14:paraId="3BE40064"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Sensor_Geometry</w:t>
            </w:r>
            <w:proofErr w:type="spellEnd"/>
          </w:p>
        </w:tc>
        <w:tc>
          <w:tcPr>
            <w:tcW w:w="2022" w:type="dxa"/>
          </w:tcPr>
          <w:p w14:paraId="34EFC529" w14:textId="77777777" w:rsidR="00BF1578" w:rsidRDefault="00BF1578" w:rsidP="003C39D4">
            <w:pPr>
              <w:jc w:val="both"/>
              <w:rPr>
                <w:rFonts w:ascii="Times" w:hAnsi="Times"/>
                <w:sz w:val="18"/>
                <w:szCs w:val="20"/>
              </w:rPr>
            </w:pPr>
            <w:r>
              <w:rPr>
                <w:rFonts w:ascii="Times" w:hAnsi="Times"/>
                <w:sz w:val="18"/>
                <w:szCs w:val="20"/>
              </w:rPr>
              <w:t>{cam}Azimuth</w:t>
            </w:r>
          </w:p>
        </w:tc>
        <w:tc>
          <w:tcPr>
            <w:tcW w:w="1575" w:type="dxa"/>
          </w:tcPr>
          <w:p w14:paraId="6D6B7EA6"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4FE68E74"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5AF3E48F"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59943BC8" w14:textId="77777777" w:rsidR="00BF1578"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7DCFFA35" w14:textId="77777777" w:rsidTr="003C39D4">
        <w:tc>
          <w:tcPr>
            <w:tcW w:w="2406" w:type="dxa"/>
          </w:tcPr>
          <w:p w14:paraId="20CB1FCA"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Sensor_Geometry</w:t>
            </w:r>
            <w:proofErr w:type="spellEnd"/>
          </w:p>
        </w:tc>
        <w:tc>
          <w:tcPr>
            <w:tcW w:w="2022" w:type="dxa"/>
          </w:tcPr>
          <w:p w14:paraId="2B8F5D21" w14:textId="77777777" w:rsidR="00BF1578" w:rsidRDefault="00BF1578" w:rsidP="003C39D4">
            <w:pPr>
              <w:jc w:val="both"/>
              <w:rPr>
                <w:rFonts w:ascii="Times" w:hAnsi="Times"/>
                <w:sz w:val="18"/>
                <w:szCs w:val="20"/>
              </w:rPr>
            </w:pPr>
            <w:r>
              <w:rPr>
                <w:rFonts w:ascii="Times" w:hAnsi="Times"/>
                <w:sz w:val="18"/>
                <w:szCs w:val="20"/>
              </w:rPr>
              <w:t>{cam}Glitter</w:t>
            </w:r>
          </w:p>
        </w:tc>
        <w:tc>
          <w:tcPr>
            <w:tcW w:w="1575" w:type="dxa"/>
          </w:tcPr>
          <w:p w14:paraId="35F47F2D"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7FBFA00F"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756C60EC"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59CF3924" w14:textId="77777777" w:rsidR="00BF1578" w:rsidRDefault="00BF1578" w:rsidP="003C39D4">
            <w:pPr>
              <w:jc w:val="both"/>
              <w:rPr>
                <w:rFonts w:ascii="Times" w:hAnsi="Times"/>
                <w:sz w:val="20"/>
                <w:szCs w:val="20"/>
              </w:rPr>
            </w:pPr>
            <w:r w:rsidRPr="00B960BD">
              <w:rPr>
                <w:rFonts w:ascii="Times" w:hAnsi="Times"/>
                <w:sz w:val="20"/>
                <w:szCs w:val="20"/>
              </w:rPr>
              <w:t xml:space="preserve"> [</w:t>
            </w:r>
            <w:r>
              <w:rPr>
                <w:rFonts w:ascii="Times" w:hAnsi="Times"/>
                <w:sz w:val="20"/>
                <w:szCs w:val="20"/>
              </w:rPr>
              <w:t>1</w:t>
            </w:r>
            <w:r w:rsidRPr="00B960BD">
              <w:rPr>
                <w:rFonts w:ascii="Times" w:hAnsi="Times"/>
                <w:sz w:val="20"/>
                <w:szCs w:val="20"/>
              </w:rPr>
              <w:t>]</w:t>
            </w:r>
          </w:p>
        </w:tc>
      </w:tr>
      <w:tr w:rsidR="00BF1578" w:rsidRPr="000C1C2B" w14:paraId="22B5F80A" w14:textId="77777777" w:rsidTr="003C39D4">
        <w:tc>
          <w:tcPr>
            <w:tcW w:w="2406" w:type="dxa"/>
          </w:tcPr>
          <w:p w14:paraId="2EBEC52E"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Sensor_Geometry</w:t>
            </w:r>
            <w:proofErr w:type="spellEnd"/>
          </w:p>
        </w:tc>
        <w:tc>
          <w:tcPr>
            <w:tcW w:w="2022" w:type="dxa"/>
          </w:tcPr>
          <w:p w14:paraId="679F4E59" w14:textId="77777777" w:rsidR="00BF1578" w:rsidRDefault="00BF1578" w:rsidP="003C39D4">
            <w:pPr>
              <w:jc w:val="both"/>
              <w:rPr>
                <w:rFonts w:ascii="Times" w:hAnsi="Times"/>
                <w:sz w:val="18"/>
                <w:szCs w:val="20"/>
              </w:rPr>
            </w:pPr>
            <w:r>
              <w:rPr>
                <w:rFonts w:ascii="Times" w:hAnsi="Times"/>
                <w:sz w:val="18"/>
                <w:szCs w:val="20"/>
              </w:rPr>
              <w:t>{cam}Scatter</w:t>
            </w:r>
          </w:p>
        </w:tc>
        <w:tc>
          <w:tcPr>
            <w:tcW w:w="1575" w:type="dxa"/>
          </w:tcPr>
          <w:p w14:paraId="658DA7F6"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06717D56"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4AE1EE1C"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587885E8"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4270BDCC" w14:textId="77777777" w:rsidTr="003C39D4">
        <w:tc>
          <w:tcPr>
            <w:tcW w:w="2406" w:type="dxa"/>
          </w:tcPr>
          <w:p w14:paraId="39F95A8B" w14:textId="77777777" w:rsidR="00BF1578" w:rsidRDefault="00BF1578" w:rsidP="003C39D4">
            <w:pPr>
              <w:jc w:val="both"/>
              <w:rPr>
                <w:rFonts w:ascii="Times" w:hAnsi="Times"/>
                <w:sz w:val="18"/>
                <w:szCs w:val="20"/>
              </w:rPr>
            </w:pPr>
            <w:r>
              <w:rPr>
                <w:rFonts w:ascii="Times" w:hAnsi="Times"/>
                <w:sz w:val="18"/>
                <w:szCs w:val="20"/>
              </w:rPr>
              <w:t>…/{cam}//</w:t>
            </w:r>
            <w:proofErr w:type="spellStart"/>
            <w:r>
              <w:rPr>
                <w:rFonts w:ascii="Times" w:hAnsi="Times"/>
                <w:sz w:val="18"/>
                <w:szCs w:val="20"/>
              </w:rPr>
              <w:t>Sensor_Geometry</w:t>
            </w:r>
            <w:proofErr w:type="spellEnd"/>
          </w:p>
        </w:tc>
        <w:tc>
          <w:tcPr>
            <w:tcW w:w="2022" w:type="dxa"/>
          </w:tcPr>
          <w:p w14:paraId="2E136834" w14:textId="77777777" w:rsidR="00BF1578" w:rsidRDefault="00BF1578" w:rsidP="003C39D4">
            <w:pPr>
              <w:jc w:val="both"/>
              <w:rPr>
                <w:rFonts w:ascii="Times" w:hAnsi="Times"/>
                <w:sz w:val="18"/>
                <w:szCs w:val="20"/>
              </w:rPr>
            </w:pPr>
            <w:r>
              <w:rPr>
                <w:rFonts w:ascii="Times" w:hAnsi="Times"/>
                <w:sz w:val="18"/>
                <w:szCs w:val="20"/>
              </w:rPr>
              <w:t>{cam}Zenith</w:t>
            </w:r>
          </w:p>
        </w:tc>
        <w:tc>
          <w:tcPr>
            <w:tcW w:w="1575" w:type="dxa"/>
          </w:tcPr>
          <w:p w14:paraId="39916756"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1A361CEB"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29003292"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07A0E4A8"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0A1E93C7" w14:textId="77777777" w:rsidTr="003C39D4">
        <w:tc>
          <w:tcPr>
            <w:tcW w:w="2406" w:type="dxa"/>
          </w:tcPr>
          <w:p w14:paraId="7A2E20DC" w14:textId="77777777" w:rsidR="00BF1578" w:rsidRDefault="00BF1578" w:rsidP="003C39D4">
            <w:pPr>
              <w:jc w:val="both"/>
              <w:rPr>
                <w:rFonts w:ascii="Times" w:hAnsi="Times"/>
                <w:sz w:val="18"/>
                <w:szCs w:val="20"/>
              </w:rPr>
            </w:pPr>
          </w:p>
        </w:tc>
        <w:tc>
          <w:tcPr>
            <w:tcW w:w="2022" w:type="dxa"/>
          </w:tcPr>
          <w:p w14:paraId="56AF8B63" w14:textId="77777777" w:rsidR="00BF1578" w:rsidRDefault="00BF1578" w:rsidP="003C39D4">
            <w:pPr>
              <w:jc w:val="both"/>
              <w:rPr>
                <w:rFonts w:ascii="Times" w:hAnsi="Times"/>
                <w:sz w:val="18"/>
                <w:szCs w:val="20"/>
              </w:rPr>
            </w:pPr>
            <w:r>
              <w:rPr>
                <w:rFonts w:ascii="Times" w:hAnsi="Times"/>
                <w:sz w:val="18"/>
                <w:szCs w:val="20"/>
              </w:rPr>
              <w:t>More fields</w:t>
            </w:r>
          </w:p>
        </w:tc>
        <w:tc>
          <w:tcPr>
            <w:tcW w:w="1575" w:type="dxa"/>
          </w:tcPr>
          <w:p w14:paraId="27832B5C" w14:textId="77777777" w:rsidR="00BF1578" w:rsidRDefault="00BF1578" w:rsidP="003C39D4">
            <w:pPr>
              <w:jc w:val="both"/>
              <w:rPr>
                <w:rFonts w:ascii="Times" w:hAnsi="Times"/>
                <w:sz w:val="18"/>
                <w:szCs w:val="20"/>
              </w:rPr>
            </w:pPr>
          </w:p>
        </w:tc>
        <w:tc>
          <w:tcPr>
            <w:tcW w:w="765" w:type="dxa"/>
          </w:tcPr>
          <w:p w14:paraId="6E232C74" w14:textId="77777777" w:rsidR="00BF1578" w:rsidRDefault="00BF1578" w:rsidP="003C39D4">
            <w:pPr>
              <w:jc w:val="both"/>
              <w:rPr>
                <w:rFonts w:ascii="Times" w:hAnsi="Times"/>
                <w:sz w:val="18"/>
                <w:szCs w:val="20"/>
              </w:rPr>
            </w:pPr>
          </w:p>
        </w:tc>
        <w:tc>
          <w:tcPr>
            <w:tcW w:w="810" w:type="dxa"/>
          </w:tcPr>
          <w:p w14:paraId="566D5BA5" w14:textId="77777777" w:rsidR="00BF1578" w:rsidRDefault="00BF1578" w:rsidP="003C39D4">
            <w:pPr>
              <w:jc w:val="both"/>
              <w:rPr>
                <w:rFonts w:ascii="Times" w:hAnsi="Times"/>
                <w:sz w:val="18"/>
                <w:szCs w:val="20"/>
              </w:rPr>
            </w:pPr>
          </w:p>
        </w:tc>
        <w:tc>
          <w:tcPr>
            <w:tcW w:w="1278" w:type="dxa"/>
          </w:tcPr>
          <w:p w14:paraId="3C61AC5F" w14:textId="77777777" w:rsidR="00BF1578" w:rsidRPr="00291324" w:rsidRDefault="00BF1578" w:rsidP="003C39D4">
            <w:pPr>
              <w:jc w:val="both"/>
              <w:rPr>
                <w:rFonts w:ascii="Times" w:hAnsi="Times"/>
                <w:sz w:val="20"/>
                <w:szCs w:val="20"/>
              </w:rPr>
            </w:pPr>
          </w:p>
        </w:tc>
      </w:tr>
      <w:tr w:rsidR="00BF1578" w:rsidRPr="000C1C2B" w14:paraId="4D8492D4" w14:textId="77777777" w:rsidTr="003C39D4">
        <w:tc>
          <w:tcPr>
            <w:tcW w:w="2406" w:type="dxa"/>
          </w:tcPr>
          <w:p w14:paraId="5217F5E9" w14:textId="77777777" w:rsidR="00BF1578" w:rsidRDefault="00BF1578" w:rsidP="003C39D4">
            <w:pPr>
              <w:jc w:val="both"/>
              <w:rPr>
                <w:rFonts w:ascii="Times" w:hAnsi="Times"/>
                <w:sz w:val="18"/>
                <w:szCs w:val="20"/>
              </w:rPr>
            </w:pPr>
            <w:r>
              <w:rPr>
                <w:rFonts w:ascii="Times" w:hAnsi="Times"/>
                <w:sz w:val="18"/>
                <w:szCs w:val="20"/>
              </w:rPr>
              <w:t>…/Geolocation</w:t>
            </w:r>
          </w:p>
        </w:tc>
        <w:tc>
          <w:tcPr>
            <w:tcW w:w="2022" w:type="dxa"/>
          </w:tcPr>
          <w:p w14:paraId="7C41C375" w14:textId="77777777" w:rsidR="00BF1578" w:rsidRDefault="00BF1578" w:rsidP="003C39D4">
            <w:pPr>
              <w:jc w:val="both"/>
              <w:rPr>
                <w:rFonts w:ascii="Times" w:hAnsi="Times"/>
                <w:sz w:val="18"/>
                <w:szCs w:val="20"/>
              </w:rPr>
            </w:pPr>
            <w:proofErr w:type="spellStart"/>
            <w:r>
              <w:rPr>
                <w:rFonts w:ascii="Times" w:hAnsi="Times"/>
                <w:sz w:val="18"/>
                <w:szCs w:val="20"/>
              </w:rPr>
              <w:t>GeoLatitude</w:t>
            </w:r>
            <w:proofErr w:type="spellEnd"/>
          </w:p>
        </w:tc>
        <w:tc>
          <w:tcPr>
            <w:tcW w:w="1575" w:type="dxa"/>
          </w:tcPr>
          <w:p w14:paraId="01F45B37"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128</w:t>
            </w:r>
            <w:r>
              <w:rPr>
                <w:rFonts w:ascii="Times" w:hAnsi="Times"/>
                <w:sz w:val="18"/>
                <w:szCs w:val="20"/>
              </w:rPr>
              <w:sym w:font="Symbol" w:char="F0B4"/>
            </w:r>
            <w:r>
              <w:rPr>
                <w:rFonts w:ascii="Times" w:hAnsi="Times"/>
                <w:sz w:val="18"/>
                <w:szCs w:val="20"/>
              </w:rPr>
              <w:t>512</w:t>
            </w:r>
          </w:p>
        </w:tc>
        <w:tc>
          <w:tcPr>
            <w:tcW w:w="765" w:type="dxa"/>
          </w:tcPr>
          <w:p w14:paraId="165BFC43"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61E9616B"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514B36DD"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70165CA7" w14:textId="77777777" w:rsidTr="003C39D4">
        <w:tc>
          <w:tcPr>
            <w:tcW w:w="2406" w:type="dxa"/>
          </w:tcPr>
          <w:p w14:paraId="7201A0FC" w14:textId="77777777" w:rsidR="00BF1578" w:rsidRDefault="00BF1578" w:rsidP="003C39D4">
            <w:pPr>
              <w:jc w:val="both"/>
              <w:rPr>
                <w:rFonts w:ascii="Times" w:hAnsi="Times"/>
                <w:sz w:val="18"/>
                <w:szCs w:val="20"/>
              </w:rPr>
            </w:pPr>
            <w:r>
              <w:rPr>
                <w:rFonts w:ascii="Times" w:hAnsi="Times"/>
                <w:sz w:val="18"/>
                <w:szCs w:val="20"/>
              </w:rPr>
              <w:t>…/Geolocation</w:t>
            </w:r>
          </w:p>
        </w:tc>
        <w:tc>
          <w:tcPr>
            <w:tcW w:w="2022" w:type="dxa"/>
          </w:tcPr>
          <w:p w14:paraId="4389D8CF" w14:textId="77777777" w:rsidR="00BF1578" w:rsidRDefault="00BF1578" w:rsidP="003C39D4">
            <w:pPr>
              <w:jc w:val="both"/>
              <w:rPr>
                <w:rFonts w:ascii="Times" w:hAnsi="Times"/>
                <w:sz w:val="18"/>
                <w:szCs w:val="20"/>
              </w:rPr>
            </w:pPr>
            <w:proofErr w:type="spellStart"/>
            <w:r>
              <w:rPr>
                <w:rFonts w:ascii="Times" w:hAnsi="Times"/>
                <w:sz w:val="18"/>
                <w:szCs w:val="20"/>
              </w:rPr>
              <w:t>GeoLongitude</w:t>
            </w:r>
            <w:proofErr w:type="spellEnd"/>
          </w:p>
        </w:tc>
        <w:tc>
          <w:tcPr>
            <w:tcW w:w="1575" w:type="dxa"/>
          </w:tcPr>
          <w:p w14:paraId="1A4F6162"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128</w:t>
            </w:r>
            <w:r>
              <w:rPr>
                <w:rFonts w:ascii="Times" w:hAnsi="Times"/>
                <w:sz w:val="18"/>
                <w:szCs w:val="20"/>
              </w:rPr>
              <w:sym w:font="Symbol" w:char="F0B4"/>
            </w:r>
            <w:r>
              <w:rPr>
                <w:rFonts w:ascii="Times" w:hAnsi="Times"/>
                <w:sz w:val="18"/>
                <w:szCs w:val="20"/>
              </w:rPr>
              <w:t>512</w:t>
            </w:r>
          </w:p>
        </w:tc>
        <w:tc>
          <w:tcPr>
            <w:tcW w:w="765" w:type="dxa"/>
          </w:tcPr>
          <w:p w14:paraId="72579A74"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10" w:type="dxa"/>
          </w:tcPr>
          <w:p w14:paraId="25CD5AA4"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521AFADA"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2C1F0449" w14:textId="77777777" w:rsidTr="003C39D4">
        <w:tc>
          <w:tcPr>
            <w:tcW w:w="2406" w:type="dxa"/>
          </w:tcPr>
          <w:p w14:paraId="24ED5C3E"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HRGeolocation</w:t>
            </w:r>
            <w:proofErr w:type="spellEnd"/>
          </w:p>
        </w:tc>
        <w:tc>
          <w:tcPr>
            <w:tcW w:w="2022" w:type="dxa"/>
          </w:tcPr>
          <w:p w14:paraId="40F88DD1" w14:textId="77777777" w:rsidR="00BF1578" w:rsidRDefault="00BF1578" w:rsidP="003C39D4">
            <w:pPr>
              <w:jc w:val="both"/>
              <w:rPr>
                <w:rFonts w:ascii="Times" w:hAnsi="Times"/>
                <w:sz w:val="18"/>
                <w:szCs w:val="20"/>
              </w:rPr>
            </w:pPr>
            <w:proofErr w:type="spellStart"/>
            <w:r>
              <w:rPr>
                <w:rFonts w:ascii="Times" w:hAnsi="Times"/>
                <w:sz w:val="18"/>
                <w:szCs w:val="20"/>
              </w:rPr>
              <w:t>GeoLatitude</w:t>
            </w:r>
            <w:proofErr w:type="spellEnd"/>
          </w:p>
        </w:tc>
        <w:tc>
          <w:tcPr>
            <w:tcW w:w="1575" w:type="dxa"/>
          </w:tcPr>
          <w:p w14:paraId="1A6555DB"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w:t>
            </w:r>
          </w:p>
        </w:tc>
        <w:tc>
          <w:tcPr>
            <w:tcW w:w="765" w:type="dxa"/>
          </w:tcPr>
          <w:p w14:paraId="3C9B7E9D"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34550E86"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3E1AFB14"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7BA909D1" w14:textId="77777777" w:rsidTr="003C39D4">
        <w:tc>
          <w:tcPr>
            <w:tcW w:w="2406" w:type="dxa"/>
          </w:tcPr>
          <w:p w14:paraId="3CF42C14"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HRGeolocation</w:t>
            </w:r>
            <w:proofErr w:type="spellEnd"/>
          </w:p>
        </w:tc>
        <w:tc>
          <w:tcPr>
            <w:tcW w:w="2022" w:type="dxa"/>
          </w:tcPr>
          <w:p w14:paraId="7E4BC0A5" w14:textId="77777777" w:rsidR="00BF1578" w:rsidRDefault="00BF1578" w:rsidP="003C39D4">
            <w:pPr>
              <w:jc w:val="both"/>
              <w:rPr>
                <w:rFonts w:ascii="Times" w:hAnsi="Times"/>
                <w:sz w:val="18"/>
                <w:szCs w:val="20"/>
              </w:rPr>
            </w:pPr>
            <w:proofErr w:type="spellStart"/>
            <w:r>
              <w:rPr>
                <w:rFonts w:ascii="Times" w:hAnsi="Times"/>
                <w:sz w:val="18"/>
                <w:szCs w:val="20"/>
              </w:rPr>
              <w:t>GeoLatitude</w:t>
            </w:r>
            <w:proofErr w:type="spellEnd"/>
          </w:p>
        </w:tc>
        <w:tc>
          <w:tcPr>
            <w:tcW w:w="1575" w:type="dxa"/>
          </w:tcPr>
          <w:p w14:paraId="3B2A81C9"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512</w:t>
            </w:r>
            <w:r>
              <w:rPr>
                <w:rFonts w:ascii="Times" w:hAnsi="Times"/>
                <w:sz w:val="18"/>
                <w:szCs w:val="20"/>
              </w:rPr>
              <w:sym w:font="Symbol" w:char="F0B4"/>
            </w:r>
            <w:r>
              <w:rPr>
                <w:rFonts w:ascii="Times" w:hAnsi="Times"/>
                <w:sz w:val="18"/>
                <w:szCs w:val="20"/>
              </w:rPr>
              <w:t>2048</w:t>
            </w:r>
          </w:p>
        </w:tc>
        <w:tc>
          <w:tcPr>
            <w:tcW w:w="765" w:type="dxa"/>
          </w:tcPr>
          <w:p w14:paraId="68C1E1FF"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7107D5A4"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549BE4E5" w14:textId="77777777" w:rsidR="00BF1578" w:rsidRDefault="00BF1578" w:rsidP="003C39D4">
            <w:pPr>
              <w:jc w:val="both"/>
              <w:rPr>
                <w:rFonts w:ascii="Times" w:hAnsi="Times"/>
                <w:sz w:val="20"/>
                <w:szCs w:val="20"/>
              </w:rPr>
            </w:pPr>
            <w:r w:rsidRPr="00291324">
              <w:rPr>
                <w:rFonts w:ascii="Times" w:hAnsi="Times"/>
                <w:sz w:val="20"/>
                <w:szCs w:val="20"/>
              </w:rPr>
              <w:t xml:space="preserve"> [</w:t>
            </w:r>
            <w:r>
              <w:rPr>
                <w:rFonts w:ascii="Times" w:hAnsi="Times"/>
                <w:sz w:val="20"/>
                <w:szCs w:val="20"/>
              </w:rPr>
              <w:t>1</w:t>
            </w:r>
            <w:r w:rsidRPr="00291324">
              <w:rPr>
                <w:rFonts w:ascii="Times" w:hAnsi="Times"/>
                <w:sz w:val="20"/>
                <w:szCs w:val="20"/>
              </w:rPr>
              <w:t>]</w:t>
            </w:r>
          </w:p>
        </w:tc>
      </w:tr>
      <w:tr w:rsidR="00BF1578" w:rsidRPr="000C1C2B" w14:paraId="3B1E5BCD" w14:textId="77777777" w:rsidTr="003C39D4">
        <w:tc>
          <w:tcPr>
            <w:tcW w:w="2406" w:type="dxa"/>
          </w:tcPr>
          <w:p w14:paraId="1EEA94F5"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Solar_Geometry</w:t>
            </w:r>
            <w:proofErr w:type="spellEnd"/>
          </w:p>
        </w:tc>
        <w:tc>
          <w:tcPr>
            <w:tcW w:w="2022" w:type="dxa"/>
          </w:tcPr>
          <w:p w14:paraId="28614290" w14:textId="77777777" w:rsidR="00BF1578" w:rsidRDefault="00BF1578" w:rsidP="003C39D4">
            <w:pPr>
              <w:jc w:val="both"/>
              <w:rPr>
                <w:rFonts w:ascii="Times" w:hAnsi="Times"/>
                <w:sz w:val="18"/>
                <w:szCs w:val="20"/>
              </w:rPr>
            </w:pPr>
            <w:proofErr w:type="spellStart"/>
            <w:r>
              <w:rPr>
                <w:rFonts w:ascii="Times" w:hAnsi="Times"/>
                <w:sz w:val="18"/>
                <w:szCs w:val="20"/>
              </w:rPr>
              <w:t>SolarAzimuth</w:t>
            </w:r>
            <w:proofErr w:type="spellEnd"/>
          </w:p>
        </w:tc>
        <w:tc>
          <w:tcPr>
            <w:tcW w:w="1575" w:type="dxa"/>
          </w:tcPr>
          <w:p w14:paraId="364353B2"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4FEEB525"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13A83259"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36A03502" w14:textId="77777777" w:rsidR="00BF1578" w:rsidRDefault="00BF1578" w:rsidP="003C39D4">
            <w:pPr>
              <w:jc w:val="both"/>
              <w:rPr>
                <w:rFonts w:ascii="Times" w:hAnsi="Times"/>
                <w:sz w:val="20"/>
                <w:szCs w:val="20"/>
              </w:rPr>
            </w:pPr>
            <w:r>
              <w:rPr>
                <w:rFonts w:ascii="Times" w:hAnsi="Times"/>
                <w:sz w:val="20"/>
                <w:szCs w:val="20"/>
              </w:rPr>
              <w:t>[1]</w:t>
            </w:r>
          </w:p>
        </w:tc>
      </w:tr>
      <w:tr w:rsidR="00BF1578" w:rsidRPr="000C1C2B" w14:paraId="0E475E60" w14:textId="77777777" w:rsidTr="003C39D4">
        <w:tc>
          <w:tcPr>
            <w:tcW w:w="2406" w:type="dxa"/>
          </w:tcPr>
          <w:p w14:paraId="16B4ABA8"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Solar_Geometry</w:t>
            </w:r>
            <w:proofErr w:type="spellEnd"/>
          </w:p>
        </w:tc>
        <w:tc>
          <w:tcPr>
            <w:tcW w:w="2022" w:type="dxa"/>
          </w:tcPr>
          <w:p w14:paraId="2C29F9E4" w14:textId="77777777" w:rsidR="00BF1578" w:rsidRDefault="00BF1578" w:rsidP="003C39D4">
            <w:pPr>
              <w:jc w:val="both"/>
              <w:rPr>
                <w:rFonts w:ascii="Times" w:hAnsi="Times"/>
                <w:sz w:val="18"/>
                <w:szCs w:val="20"/>
              </w:rPr>
            </w:pPr>
            <w:proofErr w:type="spellStart"/>
            <w:r>
              <w:rPr>
                <w:rFonts w:ascii="Times" w:hAnsi="Times"/>
                <w:sz w:val="18"/>
                <w:szCs w:val="20"/>
              </w:rPr>
              <w:t>SolarZenith</w:t>
            </w:r>
            <w:proofErr w:type="spellEnd"/>
          </w:p>
        </w:tc>
        <w:tc>
          <w:tcPr>
            <w:tcW w:w="1575" w:type="dxa"/>
          </w:tcPr>
          <w:p w14:paraId="61645999" w14:textId="77777777" w:rsidR="00BF1578" w:rsidRDefault="00BF1578" w:rsidP="003C39D4">
            <w:pPr>
              <w:jc w:val="both"/>
              <w:rPr>
                <w:rFonts w:ascii="Times" w:hAnsi="Times"/>
                <w:sz w:val="18"/>
                <w:szCs w:val="20"/>
              </w:rPr>
            </w:pPr>
            <w:r>
              <w:rPr>
                <w:rFonts w:ascii="Times" w:hAnsi="Times"/>
                <w:sz w:val="18"/>
                <w:szCs w:val="20"/>
              </w:rPr>
              <w:t>180</w:t>
            </w:r>
            <w:r>
              <w:rPr>
                <w:rFonts w:ascii="Times" w:hAnsi="Times"/>
                <w:sz w:val="18"/>
                <w:szCs w:val="20"/>
              </w:rPr>
              <w:sym w:font="Symbol" w:char="F0B4"/>
            </w:r>
            <w:r>
              <w:rPr>
                <w:rFonts w:ascii="Times" w:hAnsi="Times"/>
                <w:sz w:val="18"/>
                <w:szCs w:val="20"/>
              </w:rPr>
              <w:t>3</w:t>
            </w:r>
            <w:r>
              <w:rPr>
                <w:rFonts w:ascii="Times" w:hAnsi="Times"/>
                <w:sz w:val="18"/>
                <w:szCs w:val="20"/>
              </w:rPr>
              <w:sym w:font="Symbol" w:char="F0B4"/>
            </w:r>
            <w:r>
              <w:rPr>
                <w:rFonts w:ascii="Times" w:hAnsi="Times"/>
                <w:sz w:val="18"/>
                <w:szCs w:val="20"/>
              </w:rPr>
              <w:t>32</w:t>
            </w:r>
          </w:p>
        </w:tc>
        <w:tc>
          <w:tcPr>
            <w:tcW w:w="765" w:type="dxa"/>
          </w:tcPr>
          <w:p w14:paraId="61CE1E25"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3B6749EF" w14:textId="77777777" w:rsidR="00BF1578" w:rsidRDefault="00BF1578" w:rsidP="003C39D4">
            <w:pPr>
              <w:jc w:val="both"/>
              <w:rPr>
                <w:rFonts w:ascii="Times" w:hAnsi="Times"/>
                <w:sz w:val="18"/>
                <w:szCs w:val="20"/>
              </w:rPr>
            </w:pPr>
            <w:r>
              <w:rPr>
                <w:rFonts w:ascii="Times" w:hAnsi="Times"/>
                <w:sz w:val="18"/>
                <w:szCs w:val="20"/>
              </w:rPr>
              <w:t>double</w:t>
            </w:r>
          </w:p>
        </w:tc>
        <w:tc>
          <w:tcPr>
            <w:tcW w:w="1278" w:type="dxa"/>
          </w:tcPr>
          <w:p w14:paraId="048C1D29" w14:textId="77777777" w:rsidR="00BF1578" w:rsidRDefault="00BF1578" w:rsidP="003C39D4">
            <w:pPr>
              <w:jc w:val="both"/>
              <w:rPr>
                <w:rFonts w:ascii="Times" w:hAnsi="Times"/>
                <w:sz w:val="20"/>
                <w:szCs w:val="20"/>
              </w:rPr>
            </w:pPr>
            <w:r>
              <w:rPr>
                <w:rFonts w:ascii="Times" w:hAnsi="Times"/>
                <w:sz w:val="20"/>
                <w:szCs w:val="20"/>
              </w:rPr>
              <w:t>[1]</w:t>
            </w:r>
          </w:p>
        </w:tc>
      </w:tr>
    </w:tbl>
    <w:p w14:paraId="62FC505B" w14:textId="77777777" w:rsidR="00BF1578" w:rsidRDefault="00BF1578" w:rsidP="00BF1578">
      <w:pPr>
        <w:jc w:val="both"/>
        <w:rPr>
          <w:rFonts w:ascii="Times" w:hAnsi="Times"/>
          <w:b/>
        </w:rPr>
      </w:pPr>
    </w:p>
    <w:p w14:paraId="04A397D7" w14:textId="77777777" w:rsidR="00BF1578" w:rsidRDefault="00BF1578" w:rsidP="00BF1578">
      <w:pPr>
        <w:jc w:val="both"/>
        <w:rPr>
          <w:rFonts w:ascii="Times" w:hAnsi="Times"/>
          <w:b/>
        </w:rPr>
      </w:pPr>
    </w:p>
    <w:p w14:paraId="1304D259" w14:textId="77777777" w:rsidR="00BF1578" w:rsidRPr="00AD2099" w:rsidRDefault="00BF1578" w:rsidP="00BF1578">
      <w:pPr>
        <w:jc w:val="both"/>
      </w:pPr>
      <w:r>
        <w:rPr>
          <w:rFonts w:ascii="Times" w:hAnsi="Times"/>
          <w:b/>
        </w:rPr>
        <w:t>4.2.4 MODIS</w:t>
      </w:r>
    </w:p>
    <w:p w14:paraId="3B065F7F" w14:textId="77777777" w:rsidR="00BF1578" w:rsidRDefault="00BF1578" w:rsidP="00BF1578">
      <w:pPr>
        <w:ind w:firstLine="720"/>
        <w:jc w:val="both"/>
        <w:rPr>
          <w:rFonts w:ascii="Times" w:hAnsi="Times"/>
        </w:rPr>
      </w:pPr>
      <w:r>
        <w:rPr>
          <w:rFonts w:ascii="Times" w:hAnsi="Times"/>
        </w:rPr>
        <w:t xml:space="preserve">All the data fields for MODIS are stored under the root group name of “/MODIS” in a BF granule. One BF granule contains 18-20 the original MODIS 5-minute granules, each of which is stored as a separate and individual HDF5 subgroup, whose name is partially copied from the associated original file name, includes the starting time of the </w:t>
      </w:r>
      <w:r>
        <w:rPr>
          <w:rFonts w:ascii="Times" w:hAnsi="Times"/>
        </w:rPr>
        <w:lastRenderedPageBreak/>
        <w:t xml:space="preserve">granule in the original time format. For example, the subgroup name of </w:t>
      </w:r>
      <w:r w:rsidRPr="00CC02CC">
        <w:rPr>
          <w:rFonts w:ascii="Times" w:hAnsi="Times"/>
        </w:rPr>
        <w:t>granule_</w:t>
      </w:r>
      <w:r>
        <w:rPr>
          <w:rFonts w:ascii="Times" w:hAnsi="Times"/>
        </w:rPr>
        <w:t>2009270_0610 contains the data fields for the original MODIS granule having a starting time of 06:10 (UTC) on the 270</w:t>
      </w:r>
      <w:r>
        <w:rPr>
          <w:rFonts w:ascii="Times" w:hAnsi="Times"/>
          <w:vertAlign w:val="superscript"/>
        </w:rPr>
        <w:t>t</w:t>
      </w:r>
      <w:r w:rsidRPr="000644B3">
        <w:rPr>
          <w:rFonts w:ascii="Times" w:hAnsi="Times"/>
          <w:vertAlign w:val="superscript"/>
        </w:rPr>
        <w:t>h</w:t>
      </w:r>
      <w:r>
        <w:rPr>
          <w:rFonts w:ascii="Times" w:hAnsi="Times"/>
        </w:rPr>
        <w:t xml:space="preserve"> day of year 2000. </w:t>
      </w:r>
    </w:p>
    <w:p w14:paraId="7E8A69B1" w14:textId="77777777" w:rsidR="00BF1578" w:rsidRDefault="00BF1578" w:rsidP="00BF1578">
      <w:pPr>
        <w:ind w:firstLine="720"/>
        <w:jc w:val="both"/>
        <w:rPr>
          <w:rFonts w:ascii="Times" w:hAnsi="Times"/>
        </w:rPr>
      </w:pPr>
    </w:p>
    <w:p w14:paraId="1F05B459" w14:textId="77777777" w:rsidR="00BF1578" w:rsidRPr="00F67D10" w:rsidRDefault="00BF1578" w:rsidP="00BF1578">
      <w:pPr>
        <w:pStyle w:val="Caption"/>
        <w:keepNext/>
        <w:rPr>
          <w:i w:val="0"/>
          <w:color w:val="000000" w:themeColor="text1"/>
        </w:rPr>
      </w:pPr>
      <w:r>
        <w:rPr>
          <w:i w:val="0"/>
          <w:color w:val="000000" w:themeColor="text1"/>
        </w:rPr>
        <w:t>Table 4.5</w:t>
      </w:r>
      <w:r w:rsidRPr="00074609">
        <w:rPr>
          <w:i w:val="0"/>
          <w:color w:val="000000" w:themeColor="text1"/>
        </w:rPr>
        <w:t xml:space="preserve"> </w:t>
      </w:r>
      <w:r>
        <w:rPr>
          <w:i w:val="0"/>
          <w:color w:val="000000" w:themeColor="text1"/>
        </w:rPr>
        <w:t>HDF data variables for MODIS under the group of /MODIS/</w:t>
      </w:r>
      <w:proofErr w:type="spellStart"/>
      <w:r w:rsidRPr="00CC02CC">
        <w:rPr>
          <w:i w:val="0"/>
          <w:color w:val="000000" w:themeColor="text1"/>
        </w:rPr>
        <w:t>granule_yyy</w:t>
      </w:r>
      <w:r>
        <w:rPr>
          <w:i w:val="0"/>
          <w:color w:val="000000" w:themeColor="text1"/>
        </w:rPr>
        <w:t>yddd_</w:t>
      </w:r>
      <w:r w:rsidRPr="00CC02CC">
        <w:rPr>
          <w:i w:val="0"/>
          <w:color w:val="000000" w:themeColor="text1"/>
        </w:rPr>
        <w:t>hh</w:t>
      </w:r>
      <w:r>
        <w:rPr>
          <w:i w:val="0"/>
          <w:color w:val="000000" w:themeColor="text1"/>
        </w:rPr>
        <w:t>mm</w:t>
      </w:r>
      <w:proofErr w:type="spellEnd"/>
      <w:r>
        <w:rPr>
          <w:i w:val="0"/>
          <w:color w:val="000000" w:themeColor="text1"/>
        </w:rPr>
        <w:t xml:space="preserve">, where </w:t>
      </w:r>
      <w:proofErr w:type="spellStart"/>
      <w:r w:rsidRPr="00CC02CC">
        <w:rPr>
          <w:i w:val="0"/>
          <w:color w:val="000000" w:themeColor="text1"/>
        </w:rPr>
        <w:t>yyy</w:t>
      </w:r>
      <w:r>
        <w:rPr>
          <w:i w:val="0"/>
          <w:color w:val="000000" w:themeColor="text1"/>
        </w:rPr>
        <w:t>yddd</w:t>
      </w:r>
      <w:proofErr w:type="spellEnd"/>
      <w:r>
        <w:rPr>
          <w:i w:val="0"/>
          <w:color w:val="000000" w:themeColor="text1"/>
        </w:rPr>
        <w:t xml:space="preserve"> stands for year and </w:t>
      </w:r>
      <w:proofErr w:type="spellStart"/>
      <w:r>
        <w:rPr>
          <w:i w:val="0"/>
          <w:color w:val="000000" w:themeColor="text1"/>
        </w:rPr>
        <w:t>julian</w:t>
      </w:r>
      <w:proofErr w:type="spellEnd"/>
      <w:r>
        <w:rPr>
          <w:i w:val="0"/>
          <w:color w:val="000000" w:themeColor="text1"/>
        </w:rPr>
        <w:t xml:space="preserve"> date (</w:t>
      </w:r>
      <w:proofErr w:type="spellStart"/>
      <w:r>
        <w:rPr>
          <w:i w:val="0"/>
          <w:color w:val="000000" w:themeColor="text1"/>
        </w:rPr>
        <w:t>ddd</w:t>
      </w:r>
      <w:proofErr w:type="spellEnd"/>
      <w:r>
        <w:rPr>
          <w:i w:val="0"/>
          <w:color w:val="000000" w:themeColor="text1"/>
        </w:rPr>
        <w:t xml:space="preserve">), and </w:t>
      </w:r>
      <w:proofErr w:type="spellStart"/>
      <w:r w:rsidRPr="00CC02CC">
        <w:rPr>
          <w:i w:val="0"/>
          <w:color w:val="000000" w:themeColor="text1"/>
        </w:rPr>
        <w:t>hh</w:t>
      </w:r>
      <w:r>
        <w:rPr>
          <w:i w:val="0"/>
          <w:color w:val="000000" w:themeColor="text1"/>
        </w:rPr>
        <w:t>mm</w:t>
      </w:r>
      <w:proofErr w:type="spellEnd"/>
      <w:r>
        <w:rPr>
          <w:i w:val="0"/>
          <w:color w:val="000000" w:themeColor="text1"/>
        </w:rPr>
        <w:t xml:space="preserve"> gives hour and minute(xx) of the starting time of data acquisition. The group path of /MODIS/</w:t>
      </w:r>
      <w:proofErr w:type="spellStart"/>
      <w:r w:rsidRPr="00CC02CC">
        <w:rPr>
          <w:i w:val="0"/>
          <w:color w:val="000000" w:themeColor="text1"/>
        </w:rPr>
        <w:t>granule_yyy</w:t>
      </w:r>
      <w:r>
        <w:rPr>
          <w:i w:val="0"/>
          <w:color w:val="000000" w:themeColor="text1"/>
        </w:rPr>
        <w:t>yddd_</w:t>
      </w:r>
      <w:r w:rsidRPr="00CC02CC">
        <w:rPr>
          <w:i w:val="0"/>
          <w:color w:val="000000" w:themeColor="text1"/>
        </w:rPr>
        <w:t>hh</w:t>
      </w:r>
      <w:r>
        <w:rPr>
          <w:i w:val="0"/>
          <w:color w:val="000000" w:themeColor="text1"/>
        </w:rPr>
        <w:t>mm</w:t>
      </w:r>
      <w:proofErr w:type="spellEnd"/>
      <w:r>
        <w:rPr>
          <w:i w:val="0"/>
          <w:color w:val="000000" w:themeColor="text1"/>
        </w:rPr>
        <w:t>” is abbreviated to “…/” in the table.</w:t>
      </w:r>
    </w:p>
    <w:tbl>
      <w:tblPr>
        <w:tblStyle w:val="TableGrid"/>
        <w:tblW w:w="8856" w:type="dxa"/>
        <w:tblLayout w:type="fixed"/>
        <w:tblLook w:val="04A0" w:firstRow="1" w:lastRow="0" w:firstColumn="1" w:lastColumn="0" w:noHBand="0" w:noVBand="1"/>
      </w:tblPr>
      <w:tblGrid>
        <w:gridCol w:w="2406"/>
        <w:gridCol w:w="2022"/>
        <w:gridCol w:w="1575"/>
        <w:gridCol w:w="765"/>
        <w:gridCol w:w="810"/>
        <w:gridCol w:w="1278"/>
      </w:tblGrid>
      <w:tr w:rsidR="00BF1578" w14:paraId="23228312" w14:textId="77777777" w:rsidTr="003C39D4">
        <w:tc>
          <w:tcPr>
            <w:tcW w:w="2406" w:type="dxa"/>
          </w:tcPr>
          <w:p w14:paraId="38E4765A" w14:textId="77777777" w:rsidR="00BF1578" w:rsidRDefault="00BF1578" w:rsidP="003C39D4">
            <w:pPr>
              <w:jc w:val="both"/>
              <w:rPr>
                <w:rFonts w:ascii="Times" w:hAnsi="Times"/>
              </w:rPr>
            </w:pPr>
            <w:r>
              <w:rPr>
                <w:rFonts w:ascii="Times" w:hAnsi="Times"/>
              </w:rPr>
              <w:t>Path</w:t>
            </w:r>
          </w:p>
        </w:tc>
        <w:tc>
          <w:tcPr>
            <w:tcW w:w="2022" w:type="dxa"/>
          </w:tcPr>
          <w:p w14:paraId="2F9D2121" w14:textId="77777777" w:rsidR="00BF1578" w:rsidRDefault="00BF1578" w:rsidP="003C39D4">
            <w:pPr>
              <w:jc w:val="both"/>
              <w:rPr>
                <w:rFonts w:ascii="Times" w:hAnsi="Times"/>
              </w:rPr>
            </w:pPr>
            <w:r>
              <w:rPr>
                <w:rFonts w:ascii="Times" w:hAnsi="Times"/>
              </w:rPr>
              <w:t>Name</w:t>
            </w:r>
          </w:p>
        </w:tc>
        <w:tc>
          <w:tcPr>
            <w:tcW w:w="1575" w:type="dxa"/>
          </w:tcPr>
          <w:p w14:paraId="3A0CBEF0" w14:textId="77777777" w:rsidR="00BF1578" w:rsidRDefault="00BF1578" w:rsidP="003C39D4">
            <w:pPr>
              <w:jc w:val="both"/>
              <w:rPr>
                <w:rFonts w:ascii="Times" w:hAnsi="Times"/>
              </w:rPr>
            </w:pPr>
            <w:r>
              <w:rPr>
                <w:rFonts w:ascii="Times" w:hAnsi="Times"/>
              </w:rPr>
              <w:t>Dimension</w:t>
            </w:r>
          </w:p>
        </w:tc>
        <w:tc>
          <w:tcPr>
            <w:tcW w:w="765" w:type="dxa"/>
          </w:tcPr>
          <w:p w14:paraId="1605CFC3" w14:textId="77777777" w:rsidR="00BF1578" w:rsidRDefault="00BF1578" w:rsidP="003C39D4">
            <w:pPr>
              <w:jc w:val="both"/>
              <w:rPr>
                <w:rFonts w:ascii="Times" w:hAnsi="Times"/>
              </w:rPr>
            </w:pPr>
            <w:r>
              <w:rPr>
                <w:rFonts w:ascii="Times" w:hAnsi="Times"/>
              </w:rPr>
              <w:t>Unit</w:t>
            </w:r>
          </w:p>
        </w:tc>
        <w:tc>
          <w:tcPr>
            <w:tcW w:w="810" w:type="dxa"/>
          </w:tcPr>
          <w:p w14:paraId="780025C2" w14:textId="77777777" w:rsidR="00BF1578" w:rsidRDefault="00BF1578" w:rsidP="003C39D4">
            <w:pPr>
              <w:jc w:val="both"/>
              <w:rPr>
                <w:rFonts w:ascii="Times" w:hAnsi="Times"/>
              </w:rPr>
            </w:pPr>
            <w:r>
              <w:rPr>
                <w:rFonts w:ascii="Times" w:hAnsi="Times"/>
              </w:rPr>
              <w:t>Type</w:t>
            </w:r>
          </w:p>
        </w:tc>
        <w:tc>
          <w:tcPr>
            <w:tcW w:w="1278" w:type="dxa"/>
          </w:tcPr>
          <w:p w14:paraId="38B56CFA" w14:textId="77777777" w:rsidR="00BF1578" w:rsidRDefault="00BF1578" w:rsidP="003C39D4">
            <w:pPr>
              <w:jc w:val="both"/>
              <w:rPr>
                <w:rFonts w:ascii="Times" w:hAnsi="Times"/>
              </w:rPr>
            </w:pPr>
            <w:r>
              <w:rPr>
                <w:rFonts w:ascii="Times" w:hAnsi="Times"/>
              </w:rPr>
              <w:t>Description</w:t>
            </w:r>
          </w:p>
        </w:tc>
      </w:tr>
      <w:tr w:rsidR="00BF1578" w:rsidRPr="000C1C2B" w14:paraId="49783F7C" w14:textId="77777777" w:rsidTr="003C39D4">
        <w:trPr>
          <w:trHeight w:val="260"/>
        </w:trPr>
        <w:tc>
          <w:tcPr>
            <w:tcW w:w="2406" w:type="dxa"/>
          </w:tcPr>
          <w:p w14:paraId="7E0B119E"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09AFD090" w14:textId="77777777" w:rsidR="00BF1578" w:rsidRPr="000E6506" w:rsidRDefault="00BF1578" w:rsidP="003C39D4">
            <w:pPr>
              <w:jc w:val="both"/>
              <w:rPr>
                <w:rFonts w:ascii="Times" w:hAnsi="Times"/>
                <w:sz w:val="18"/>
                <w:szCs w:val="20"/>
              </w:rPr>
            </w:pPr>
            <w:r>
              <w:rPr>
                <w:rFonts w:ascii="Times" w:hAnsi="Times"/>
                <w:sz w:val="18"/>
                <w:szCs w:val="20"/>
              </w:rPr>
              <w:t>EV_1KM_Emissive</w:t>
            </w:r>
          </w:p>
        </w:tc>
        <w:tc>
          <w:tcPr>
            <w:tcW w:w="1575" w:type="dxa"/>
          </w:tcPr>
          <w:p w14:paraId="38E0E906"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27585450" w14:textId="77777777" w:rsidR="00BF1578" w:rsidRPr="007E226A"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02A73F55"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535512E"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69E85FEF" w14:textId="77777777" w:rsidTr="003C39D4">
        <w:tc>
          <w:tcPr>
            <w:tcW w:w="2406" w:type="dxa"/>
          </w:tcPr>
          <w:p w14:paraId="25284680"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152556CC" w14:textId="77777777" w:rsidR="00BF1578" w:rsidRPr="000E6506" w:rsidRDefault="00BF1578" w:rsidP="003C39D4">
            <w:pPr>
              <w:jc w:val="both"/>
              <w:rPr>
                <w:rFonts w:ascii="Times" w:hAnsi="Times"/>
                <w:sz w:val="18"/>
                <w:szCs w:val="20"/>
              </w:rPr>
            </w:pPr>
            <w:r>
              <w:rPr>
                <w:rFonts w:ascii="Times" w:hAnsi="Times"/>
                <w:sz w:val="18"/>
                <w:szCs w:val="20"/>
              </w:rPr>
              <w:t>EV_1KM_Emissive_Uncert_Indexes</w:t>
            </w:r>
          </w:p>
        </w:tc>
        <w:tc>
          <w:tcPr>
            <w:tcW w:w="1575" w:type="dxa"/>
          </w:tcPr>
          <w:p w14:paraId="547F8FB9"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3CB98E37"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35919DF0"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2E64BE61"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293ED931" w14:textId="77777777" w:rsidTr="003C39D4">
        <w:tc>
          <w:tcPr>
            <w:tcW w:w="2406" w:type="dxa"/>
          </w:tcPr>
          <w:p w14:paraId="12B545B8"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4F405AEA" w14:textId="77777777" w:rsidR="00BF1578" w:rsidRPr="000E6506" w:rsidRDefault="00BF1578" w:rsidP="003C39D4">
            <w:pPr>
              <w:jc w:val="both"/>
              <w:rPr>
                <w:rFonts w:ascii="Times" w:hAnsi="Times"/>
                <w:sz w:val="18"/>
                <w:szCs w:val="20"/>
              </w:rPr>
            </w:pPr>
            <w:r>
              <w:rPr>
                <w:rFonts w:ascii="Times" w:hAnsi="Times"/>
                <w:sz w:val="18"/>
                <w:szCs w:val="20"/>
              </w:rPr>
              <w:t>EV_1KM_RefSB</w:t>
            </w:r>
          </w:p>
        </w:tc>
        <w:tc>
          <w:tcPr>
            <w:tcW w:w="1575" w:type="dxa"/>
          </w:tcPr>
          <w:p w14:paraId="72ECB040"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7D328101"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158C0A03"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3868D84D"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240A6FE6" w14:textId="77777777" w:rsidTr="003C39D4">
        <w:tc>
          <w:tcPr>
            <w:tcW w:w="2406" w:type="dxa"/>
          </w:tcPr>
          <w:p w14:paraId="6B1EF0C2"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1D073904" w14:textId="77777777" w:rsidR="00BF1578" w:rsidRPr="000E6506" w:rsidRDefault="00BF1578" w:rsidP="003C39D4">
            <w:pPr>
              <w:jc w:val="both"/>
              <w:rPr>
                <w:rFonts w:ascii="Times" w:hAnsi="Times"/>
                <w:sz w:val="18"/>
                <w:szCs w:val="20"/>
              </w:rPr>
            </w:pPr>
            <w:r>
              <w:rPr>
                <w:rFonts w:ascii="Times" w:hAnsi="Times"/>
                <w:sz w:val="18"/>
                <w:szCs w:val="20"/>
              </w:rPr>
              <w:t>EV_1KM_RefSB_Uncert_Indexes</w:t>
            </w:r>
          </w:p>
        </w:tc>
        <w:tc>
          <w:tcPr>
            <w:tcW w:w="1575" w:type="dxa"/>
          </w:tcPr>
          <w:p w14:paraId="39230FB7"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111EC157"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63EBE29F"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B61DA8E"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10611749" w14:textId="77777777" w:rsidTr="003C39D4">
        <w:tc>
          <w:tcPr>
            <w:tcW w:w="2406" w:type="dxa"/>
          </w:tcPr>
          <w:p w14:paraId="3F739D33"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516294C7" w14:textId="77777777" w:rsidR="00BF1578" w:rsidRPr="000E6506" w:rsidRDefault="00BF1578" w:rsidP="003C39D4">
            <w:pPr>
              <w:jc w:val="both"/>
              <w:rPr>
                <w:rFonts w:ascii="Times" w:hAnsi="Times"/>
                <w:sz w:val="18"/>
                <w:szCs w:val="20"/>
              </w:rPr>
            </w:pPr>
            <w:r>
              <w:rPr>
                <w:rFonts w:ascii="Times" w:hAnsi="Times"/>
                <w:sz w:val="18"/>
                <w:szCs w:val="20"/>
              </w:rPr>
              <w:t>EV_250_Aggr1km_RefSB</w:t>
            </w:r>
          </w:p>
        </w:tc>
        <w:tc>
          <w:tcPr>
            <w:tcW w:w="1575" w:type="dxa"/>
          </w:tcPr>
          <w:p w14:paraId="4DF27BAC"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6A7F461B"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2FB164BC"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43723B7E"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0263B07F" w14:textId="77777777" w:rsidTr="003C39D4">
        <w:trPr>
          <w:trHeight w:val="251"/>
        </w:trPr>
        <w:tc>
          <w:tcPr>
            <w:tcW w:w="2406" w:type="dxa"/>
          </w:tcPr>
          <w:p w14:paraId="77C6FC12"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27C1335B" w14:textId="77777777" w:rsidR="00BF1578" w:rsidRPr="000E6506" w:rsidRDefault="00BF1578" w:rsidP="003C39D4">
            <w:pPr>
              <w:jc w:val="both"/>
              <w:rPr>
                <w:rFonts w:ascii="Times" w:hAnsi="Times"/>
                <w:sz w:val="18"/>
                <w:szCs w:val="20"/>
              </w:rPr>
            </w:pPr>
            <w:r>
              <w:rPr>
                <w:rFonts w:ascii="Times" w:hAnsi="Times"/>
                <w:sz w:val="18"/>
                <w:szCs w:val="20"/>
              </w:rPr>
              <w:t>EV_250_Aggr1km_Uncert_Indexes</w:t>
            </w:r>
          </w:p>
        </w:tc>
        <w:tc>
          <w:tcPr>
            <w:tcW w:w="1575" w:type="dxa"/>
          </w:tcPr>
          <w:p w14:paraId="39DBE46E"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43D7168B"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2D88B062"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FE369EE"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5CB3B2C6" w14:textId="77777777" w:rsidTr="003C39D4">
        <w:trPr>
          <w:trHeight w:val="251"/>
        </w:trPr>
        <w:tc>
          <w:tcPr>
            <w:tcW w:w="2406" w:type="dxa"/>
          </w:tcPr>
          <w:p w14:paraId="4576B44E"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75EFE8B4" w14:textId="77777777" w:rsidR="00BF1578" w:rsidRPr="000E6506" w:rsidRDefault="00BF1578" w:rsidP="003C39D4">
            <w:pPr>
              <w:jc w:val="both"/>
              <w:rPr>
                <w:rFonts w:ascii="Times" w:hAnsi="Times"/>
                <w:sz w:val="18"/>
                <w:szCs w:val="20"/>
              </w:rPr>
            </w:pPr>
            <w:r>
              <w:rPr>
                <w:rFonts w:ascii="Times" w:hAnsi="Times"/>
                <w:sz w:val="18"/>
                <w:szCs w:val="20"/>
              </w:rPr>
              <w:t>EV_500_Aggr1km_RefSB</w:t>
            </w:r>
          </w:p>
        </w:tc>
        <w:tc>
          <w:tcPr>
            <w:tcW w:w="1575" w:type="dxa"/>
          </w:tcPr>
          <w:p w14:paraId="0FBF4677"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37FF0D7C"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4EB5281C"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16D0A0C0" w14:textId="77777777" w:rsidR="00BF1578" w:rsidRPr="000C1C2B" w:rsidRDefault="00BF1578" w:rsidP="003C39D4">
            <w:pPr>
              <w:jc w:val="both"/>
              <w:rPr>
                <w:rFonts w:ascii="Times" w:hAnsi="Times"/>
                <w:sz w:val="20"/>
                <w:szCs w:val="20"/>
              </w:rPr>
            </w:pPr>
            <w:r>
              <w:rPr>
                <w:rFonts w:ascii="Times" w:hAnsi="Times"/>
                <w:sz w:val="20"/>
                <w:szCs w:val="20"/>
              </w:rPr>
              <w:t>[2]</w:t>
            </w:r>
          </w:p>
        </w:tc>
      </w:tr>
      <w:tr w:rsidR="00BF1578" w:rsidRPr="000C1C2B" w14:paraId="5117AAAE" w14:textId="77777777" w:rsidTr="003C39D4">
        <w:trPr>
          <w:trHeight w:val="251"/>
        </w:trPr>
        <w:tc>
          <w:tcPr>
            <w:tcW w:w="2406" w:type="dxa"/>
          </w:tcPr>
          <w:p w14:paraId="74DE4BA4" w14:textId="77777777" w:rsidR="00BF1578" w:rsidRPr="000E6506" w:rsidRDefault="00BF1578" w:rsidP="003C39D4">
            <w:pPr>
              <w:jc w:val="both"/>
              <w:rPr>
                <w:rFonts w:ascii="Times" w:hAnsi="Times"/>
                <w:sz w:val="18"/>
                <w:szCs w:val="20"/>
              </w:rPr>
            </w:pPr>
            <w:r>
              <w:rPr>
                <w:rFonts w:ascii="Times" w:hAnsi="Times"/>
                <w:sz w:val="18"/>
                <w:szCs w:val="20"/>
              </w:rPr>
              <w:t>…/_1KM/</w:t>
            </w:r>
            <w:proofErr w:type="spellStart"/>
            <w:r>
              <w:rPr>
                <w:rFonts w:ascii="Times" w:hAnsi="Times"/>
                <w:sz w:val="18"/>
                <w:szCs w:val="20"/>
              </w:rPr>
              <w:t>Data_Fields</w:t>
            </w:r>
            <w:proofErr w:type="spellEnd"/>
          </w:p>
        </w:tc>
        <w:tc>
          <w:tcPr>
            <w:tcW w:w="2022" w:type="dxa"/>
          </w:tcPr>
          <w:p w14:paraId="0F08BA22" w14:textId="77777777" w:rsidR="00BF1578" w:rsidRPr="000E6506" w:rsidRDefault="00BF1578" w:rsidP="003C39D4">
            <w:pPr>
              <w:jc w:val="both"/>
              <w:rPr>
                <w:rFonts w:ascii="Times" w:hAnsi="Times"/>
                <w:sz w:val="18"/>
                <w:szCs w:val="20"/>
              </w:rPr>
            </w:pPr>
            <w:r>
              <w:rPr>
                <w:rFonts w:ascii="Times" w:hAnsi="Times"/>
                <w:sz w:val="18"/>
                <w:szCs w:val="20"/>
              </w:rPr>
              <w:t>EV_500_Aggr1km_Uncert_Indexes</w:t>
            </w:r>
          </w:p>
        </w:tc>
        <w:tc>
          <w:tcPr>
            <w:tcW w:w="1575" w:type="dxa"/>
          </w:tcPr>
          <w:p w14:paraId="5CD95F06"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1A1F5D9F"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40575A94"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723AB3FB" w14:textId="77777777" w:rsidR="00BF1578" w:rsidRPr="000C1C2B" w:rsidRDefault="00BF1578" w:rsidP="003C39D4">
            <w:pPr>
              <w:jc w:val="both"/>
              <w:rPr>
                <w:rFonts w:ascii="Times" w:hAnsi="Times"/>
                <w:sz w:val="20"/>
                <w:szCs w:val="20"/>
              </w:rPr>
            </w:pPr>
            <w:r w:rsidRPr="00222F35">
              <w:rPr>
                <w:rFonts w:ascii="Times" w:hAnsi="Times"/>
                <w:sz w:val="20"/>
                <w:szCs w:val="20"/>
              </w:rPr>
              <w:t>[2]</w:t>
            </w:r>
          </w:p>
        </w:tc>
      </w:tr>
      <w:tr w:rsidR="00BF1578" w:rsidRPr="000C1C2B" w14:paraId="7554B45E" w14:textId="77777777" w:rsidTr="003C39D4">
        <w:trPr>
          <w:trHeight w:val="287"/>
        </w:trPr>
        <w:tc>
          <w:tcPr>
            <w:tcW w:w="2406" w:type="dxa"/>
          </w:tcPr>
          <w:p w14:paraId="13FBB0DA" w14:textId="77777777" w:rsidR="00BF1578" w:rsidRPr="000E6506" w:rsidRDefault="00BF1578" w:rsidP="003C39D4">
            <w:pPr>
              <w:jc w:val="both"/>
              <w:rPr>
                <w:rFonts w:ascii="Times" w:hAnsi="Times"/>
                <w:sz w:val="18"/>
                <w:szCs w:val="20"/>
              </w:rPr>
            </w:pPr>
            <w:r>
              <w:rPr>
                <w:rFonts w:ascii="Times" w:hAnsi="Times"/>
                <w:sz w:val="18"/>
                <w:szCs w:val="20"/>
              </w:rPr>
              <w:t>…/_1KM/Geolocation</w:t>
            </w:r>
          </w:p>
        </w:tc>
        <w:tc>
          <w:tcPr>
            <w:tcW w:w="2022" w:type="dxa"/>
          </w:tcPr>
          <w:p w14:paraId="39BC544B" w14:textId="77777777" w:rsidR="00BF1578" w:rsidRPr="000E6506" w:rsidRDefault="00BF1578" w:rsidP="003C39D4">
            <w:pPr>
              <w:jc w:val="both"/>
              <w:rPr>
                <w:rFonts w:ascii="Times" w:hAnsi="Times"/>
                <w:sz w:val="18"/>
                <w:szCs w:val="20"/>
              </w:rPr>
            </w:pPr>
            <w:r>
              <w:rPr>
                <w:rFonts w:ascii="Times" w:hAnsi="Times"/>
                <w:sz w:val="18"/>
                <w:szCs w:val="20"/>
              </w:rPr>
              <w:t>Latitude</w:t>
            </w:r>
          </w:p>
        </w:tc>
        <w:tc>
          <w:tcPr>
            <w:tcW w:w="1575" w:type="dxa"/>
          </w:tcPr>
          <w:p w14:paraId="08FA8476"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0DB853B9" w14:textId="77777777" w:rsidR="00BF1578" w:rsidRPr="000E6506"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7370A42A"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4356D5CB" w14:textId="77777777" w:rsidR="00BF1578" w:rsidRPr="000C1C2B" w:rsidRDefault="00BF1578" w:rsidP="003C39D4">
            <w:pPr>
              <w:jc w:val="both"/>
              <w:rPr>
                <w:rFonts w:ascii="Times" w:hAnsi="Times"/>
                <w:sz w:val="20"/>
                <w:szCs w:val="20"/>
              </w:rPr>
            </w:pPr>
            <w:r w:rsidRPr="00222F35">
              <w:rPr>
                <w:rFonts w:ascii="Times" w:hAnsi="Times"/>
                <w:sz w:val="20"/>
                <w:szCs w:val="20"/>
              </w:rPr>
              <w:t>[2]</w:t>
            </w:r>
          </w:p>
        </w:tc>
      </w:tr>
      <w:tr w:rsidR="00BF1578" w:rsidRPr="000C1C2B" w14:paraId="6339FBAB" w14:textId="77777777" w:rsidTr="003C39D4">
        <w:tc>
          <w:tcPr>
            <w:tcW w:w="2406" w:type="dxa"/>
          </w:tcPr>
          <w:p w14:paraId="4D98825E" w14:textId="77777777" w:rsidR="00BF1578" w:rsidRPr="000E6506" w:rsidRDefault="00BF1578" w:rsidP="003C39D4">
            <w:pPr>
              <w:jc w:val="both"/>
              <w:rPr>
                <w:rFonts w:ascii="Times" w:hAnsi="Times"/>
                <w:sz w:val="18"/>
                <w:szCs w:val="20"/>
              </w:rPr>
            </w:pPr>
            <w:r>
              <w:rPr>
                <w:rFonts w:ascii="Times" w:hAnsi="Times"/>
                <w:sz w:val="18"/>
                <w:szCs w:val="20"/>
              </w:rPr>
              <w:t>…/_1KM/Geolocation</w:t>
            </w:r>
          </w:p>
        </w:tc>
        <w:tc>
          <w:tcPr>
            <w:tcW w:w="2022" w:type="dxa"/>
          </w:tcPr>
          <w:p w14:paraId="6ECE32AD" w14:textId="77777777" w:rsidR="00BF1578" w:rsidRPr="000E6506" w:rsidRDefault="00BF1578" w:rsidP="003C39D4">
            <w:pPr>
              <w:jc w:val="both"/>
              <w:rPr>
                <w:rFonts w:ascii="Times" w:hAnsi="Times"/>
                <w:sz w:val="18"/>
                <w:szCs w:val="20"/>
              </w:rPr>
            </w:pPr>
            <w:r>
              <w:rPr>
                <w:rFonts w:ascii="Times" w:hAnsi="Times"/>
                <w:sz w:val="18"/>
                <w:szCs w:val="20"/>
              </w:rPr>
              <w:t>Longitude</w:t>
            </w:r>
          </w:p>
        </w:tc>
        <w:tc>
          <w:tcPr>
            <w:tcW w:w="1575" w:type="dxa"/>
          </w:tcPr>
          <w:p w14:paraId="777B1194" w14:textId="77777777" w:rsidR="00BF1578" w:rsidRPr="000E6506" w:rsidRDefault="00BF1578" w:rsidP="003C39D4">
            <w:pPr>
              <w:jc w:val="both"/>
              <w:rPr>
                <w:rFonts w:ascii="Times" w:hAnsi="Times"/>
                <w:sz w:val="18"/>
                <w:szCs w:val="20"/>
              </w:rPr>
            </w:pPr>
            <w:r>
              <w:rPr>
                <w:rFonts w:ascii="Times" w:hAnsi="Times"/>
                <w:sz w:val="18"/>
                <w:szCs w:val="20"/>
              </w:rPr>
              <w:t>16</w:t>
            </w:r>
            <w:r>
              <w:rPr>
                <w:rFonts w:ascii="Times" w:hAnsi="Times"/>
                <w:sz w:val="18"/>
                <w:szCs w:val="20"/>
              </w:rPr>
              <w:sym w:font="Symbol" w:char="F0B4"/>
            </w: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475E48FC" w14:textId="77777777" w:rsidR="00BF1578" w:rsidRPr="000E6506"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10" w:type="dxa"/>
          </w:tcPr>
          <w:p w14:paraId="0722CCE2"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5D1AABB4" w14:textId="77777777" w:rsidR="00BF1578" w:rsidRPr="000C1C2B" w:rsidRDefault="00BF1578" w:rsidP="003C39D4">
            <w:pPr>
              <w:jc w:val="both"/>
              <w:rPr>
                <w:rFonts w:ascii="Times" w:hAnsi="Times"/>
                <w:sz w:val="20"/>
                <w:szCs w:val="20"/>
              </w:rPr>
            </w:pPr>
            <w:r w:rsidRPr="00222F35">
              <w:rPr>
                <w:rFonts w:ascii="Times" w:hAnsi="Times"/>
                <w:sz w:val="20"/>
                <w:szCs w:val="20"/>
              </w:rPr>
              <w:t>[2]</w:t>
            </w:r>
          </w:p>
        </w:tc>
      </w:tr>
      <w:tr w:rsidR="00BF1578" w:rsidRPr="000C1C2B" w14:paraId="61A85D8E" w14:textId="77777777" w:rsidTr="003C39D4">
        <w:tc>
          <w:tcPr>
            <w:tcW w:w="2406" w:type="dxa"/>
          </w:tcPr>
          <w:p w14:paraId="4278C2D0" w14:textId="77777777" w:rsidR="00BF1578" w:rsidRDefault="00BF1578" w:rsidP="003C39D4">
            <w:pPr>
              <w:jc w:val="both"/>
              <w:rPr>
                <w:rFonts w:ascii="Times" w:hAnsi="Times"/>
                <w:sz w:val="18"/>
                <w:szCs w:val="20"/>
              </w:rPr>
            </w:pPr>
            <w:r>
              <w:rPr>
                <w:rFonts w:ascii="Times" w:hAnsi="Times"/>
                <w:sz w:val="18"/>
                <w:szCs w:val="20"/>
              </w:rPr>
              <w:t>…/_250m/</w:t>
            </w:r>
            <w:proofErr w:type="spellStart"/>
            <w:r>
              <w:rPr>
                <w:rFonts w:ascii="Times" w:hAnsi="Times"/>
                <w:sz w:val="18"/>
                <w:szCs w:val="20"/>
              </w:rPr>
              <w:t>Data_Fields</w:t>
            </w:r>
            <w:proofErr w:type="spellEnd"/>
          </w:p>
        </w:tc>
        <w:tc>
          <w:tcPr>
            <w:tcW w:w="2022" w:type="dxa"/>
          </w:tcPr>
          <w:p w14:paraId="2DD66A6C" w14:textId="77777777" w:rsidR="00BF1578" w:rsidRDefault="00BF1578" w:rsidP="003C39D4">
            <w:pPr>
              <w:jc w:val="both"/>
              <w:rPr>
                <w:rFonts w:ascii="Times" w:hAnsi="Times"/>
                <w:sz w:val="18"/>
                <w:szCs w:val="20"/>
              </w:rPr>
            </w:pPr>
            <w:r>
              <w:rPr>
                <w:rFonts w:ascii="Times" w:hAnsi="Times"/>
                <w:sz w:val="18"/>
                <w:szCs w:val="20"/>
              </w:rPr>
              <w:t>EV_250 _</w:t>
            </w:r>
            <w:proofErr w:type="spellStart"/>
            <w:r>
              <w:rPr>
                <w:rFonts w:ascii="Times" w:hAnsi="Times"/>
                <w:sz w:val="18"/>
                <w:szCs w:val="20"/>
              </w:rPr>
              <w:t>RefSB</w:t>
            </w:r>
            <w:proofErr w:type="spellEnd"/>
          </w:p>
        </w:tc>
        <w:tc>
          <w:tcPr>
            <w:tcW w:w="1575" w:type="dxa"/>
          </w:tcPr>
          <w:p w14:paraId="15BD884E" w14:textId="77777777" w:rsidR="00BF1578" w:rsidRDefault="00BF1578" w:rsidP="003C39D4">
            <w:pPr>
              <w:jc w:val="both"/>
              <w:rPr>
                <w:rFonts w:ascii="Times" w:hAnsi="Times"/>
                <w:sz w:val="18"/>
                <w:szCs w:val="20"/>
              </w:rPr>
            </w:pPr>
            <w:r>
              <w:rPr>
                <w:rFonts w:ascii="Times" w:hAnsi="Times"/>
                <w:sz w:val="18"/>
                <w:szCs w:val="20"/>
              </w:rPr>
              <w:t>2</w:t>
            </w:r>
            <w:r>
              <w:rPr>
                <w:rFonts w:ascii="Times" w:hAnsi="Times"/>
                <w:sz w:val="18"/>
                <w:szCs w:val="20"/>
              </w:rPr>
              <w:sym w:font="Symbol" w:char="F0B4"/>
            </w:r>
            <w:r>
              <w:rPr>
                <w:rFonts w:ascii="Times" w:hAnsi="Times"/>
                <w:sz w:val="18"/>
                <w:szCs w:val="20"/>
              </w:rPr>
              <w:t>[7800-8400]</w:t>
            </w:r>
            <w:r>
              <w:rPr>
                <w:rFonts w:ascii="Times" w:hAnsi="Times"/>
                <w:sz w:val="18"/>
                <w:szCs w:val="20"/>
              </w:rPr>
              <w:sym w:font="Symbol" w:char="F0B4"/>
            </w:r>
            <w:r>
              <w:rPr>
                <w:rFonts w:ascii="Times" w:hAnsi="Times"/>
                <w:sz w:val="18"/>
                <w:szCs w:val="20"/>
              </w:rPr>
              <w:t xml:space="preserve"> 5416</w:t>
            </w:r>
          </w:p>
        </w:tc>
        <w:tc>
          <w:tcPr>
            <w:tcW w:w="765" w:type="dxa"/>
          </w:tcPr>
          <w:p w14:paraId="2322CE5C"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095377D7"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62293378"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35B1255C" w14:textId="77777777" w:rsidTr="003C39D4">
        <w:tc>
          <w:tcPr>
            <w:tcW w:w="2406" w:type="dxa"/>
          </w:tcPr>
          <w:p w14:paraId="1319FE0F" w14:textId="77777777" w:rsidR="00BF1578" w:rsidRDefault="00BF1578" w:rsidP="003C39D4">
            <w:pPr>
              <w:jc w:val="both"/>
              <w:rPr>
                <w:rFonts w:ascii="Times" w:hAnsi="Times"/>
                <w:sz w:val="18"/>
                <w:szCs w:val="20"/>
              </w:rPr>
            </w:pPr>
            <w:r>
              <w:rPr>
                <w:rFonts w:ascii="Times" w:hAnsi="Times"/>
                <w:sz w:val="18"/>
                <w:szCs w:val="20"/>
              </w:rPr>
              <w:t>…/_250m/</w:t>
            </w:r>
            <w:proofErr w:type="spellStart"/>
            <w:r>
              <w:rPr>
                <w:rFonts w:ascii="Times" w:hAnsi="Times"/>
                <w:sz w:val="18"/>
                <w:szCs w:val="20"/>
              </w:rPr>
              <w:t>Data_Fields</w:t>
            </w:r>
            <w:proofErr w:type="spellEnd"/>
          </w:p>
        </w:tc>
        <w:tc>
          <w:tcPr>
            <w:tcW w:w="2022" w:type="dxa"/>
          </w:tcPr>
          <w:p w14:paraId="67344762" w14:textId="77777777" w:rsidR="00BF1578" w:rsidRDefault="00BF1578" w:rsidP="003C39D4">
            <w:pPr>
              <w:jc w:val="both"/>
              <w:rPr>
                <w:rFonts w:ascii="Times" w:hAnsi="Times"/>
                <w:sz w:val="18"/>
                <w:szCs w:val="20"/>
              </w:rPr>
            </w:pPr>
            <w:r>
              <w:rPr>
                <w:rFonts w:ascii="Times" w:hAnsi="Times"/>
                <w:sz w:val="18"/>
                <w:szCs w:val="20"/>
              </w:rPr>
              <w:t xml:space="preserve">EV_250_RefSB_ </w:t>
            </w:r>
            <w:proofErr w:type="spellStart"/>
            <w:r>
              <w:rPr>
                <w:rFonts w:ascii="Times" w:hAnsi="Times"/>
                <w:sz w:val="18"/>
                <w:szCs w:val="20"/>
              </w:rPr>
              <w:t>Uncert_Indexes</w:t>
            </w:r>
            <w:proofErr w:type="spellEnd"/>
          </w:p>
        </w:tc>
        <w:tc>
          <w:tcPr>
            <w:tcW w:w="1575" w:type="dxa"/>
          </w:tcPr>
          <w:p w14:paraId="5BA374CF" w14:textId="77777777" w:rsidR="00BF1578" w:rsidRDefault="00BF1578" w:rsidP="003C39D4">
            <w:pPr>
              <w:jc w:val="both"/>
              <w:rPr>
                <w:rFonts w:ascii="Times" w:hAnsi="Times"/>
                <w:sz w:val="18"/>
                <w:szCs w:val="20"/>
              </w:rPr>
            </w:pPr>
            <w:r>
              <w:rPr>
                <w:rFonts w:ascii="Times" w:hAnsi="Times"/>
                <w:sz w:val="18"/>
                <w:szCs w:val="20"/>
              </w:rPr>
              <w:t>2</w:t>
            </w:r>
            <w:r>
              <w:rPr>
                <w:rFonts w:ascii="Times" w:hAnsi="Times"/>
                <w:sz w:val="18"/>
                <w:szCs w:val="20"/>
              </w:rPr>
              <w:sym w:font="Symbol" w:char="F0B4"/>
            </w:r>
            <w:r>
              <w:rPr>
                <w:rFonts w:ascii="Times" w:hAnsi="Times"/>
                <w:sz w:val="18"/>
                <w:szCs w:val="20"/>
              </w:rPr>
              <w:t>[7800-8400]</w:t>
            </w:r>
            <w:r>
              <w:rPr>
                <w:rFonts w:ascii="Times" w:hAnsi="Times"/>
                <w:sz w:val="18"/>
                <w:szCs w:val="20"/>
              </w:rPr>
              <w:sym w:font="Symbol" w:char="F0B4"/>
            </w:r>
            <w:r>
              <w:rPr>
                <w:rFonts w:ascii="Times" w:hAnsi="Times"/>
                <w:sz w:val="18"/>
                <w:szCs w:val="20"/>
              </w:rPr>
              <w:t xml:space="preserve"> 5416</w:t>
            </w:r>
          </w:p>
        </w:tc>
        <w:tc>
          <w:tcPr>
            <w:tcW w:w="765" w:type="dxa"/>
          </w:tcPr>
          <w:p w14:paraId="28C50CDB" w14:textId="77777777" w:rsidR="00BF1578" w:rsidRPr="00CC02CC"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2A8AF75D"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30408167"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1A8A93BF" w14:textId="77777777" w:rsidTr="003C39D4">
        <w:tc>
          <w:tcPr>
            <w:tcW w:w="2406" w:type="dxa"/>
          </w:tcPr>
          <w:p w14:paraId="67F30533" w14:textId="77777777" w:rsidR="00BF1578" w:rsidRDefault="00BF1578" w:rsidP="003C39D4">
            <w:pPr>
              <w:jc w:val="both"/>
              <w:rPr>
                <w:rFonts w:ascii="Times" w:hAnsi="Times"/>
                <w:sz w:val="18"/>
                <w:szCs w:val="20"/>
              </w:rPr>
            </w:pPr>
            <w:r>
              <w:rPr>
                <w:rFonts w:ascii="Times" w:hAnsi="Times"/>
                <w:sz w:val="18"/>
                <w:szCs w:val="20"/>
              </w:rPr>
              <w:t>…/_250m/Geolocation</w:t>
            </w:r>
          </w:p>
        </w:tc>
        <w:tc>
          <w:tcPr>
            <w:tcW w:w="2022" w:type="dxa"/>
          </w:tcPr>
          <w:p w14:paraId="711B5A01" w14:textId="77777777" w:rsidR="00BF1578" w:rsidRDefault="00BF1578" w:rsidP="003C39D4">
            <w:pPr>
              <w:jc w:val="both"/>
              <w:rPr>
                <w:rFonts w:ascii="Times" w:hAnsi="Times"/>
                <w:sz w:val="18"/>
                <w:szCs w:val="20"/>
              </w:rPr>
            </w:pPr>
            <w:r>
              <w:rPr>
                <w:rFonts w:ascii="Times" w:hAnsi="Times"/>
                <w:sz w:val="18"/>
                <w:szCs w:val="20"/>
              </w:rPr>
              <w:t>Latitude</w:t>
            </w:r>
          </w:p>
        </w:tc>
        <w:tc>
          <w:tcPr>
            <w:tcW w:w="1575" w:type="dxa"/>
          </w:tcPr>
          <w:p w14:paraId="4158C875" w14:textId="77777777" w:rsidR="00BF1578" w:rsidRDefault="00BF1578" w:rsidP="003C39D4">
            <w:pPr>
              <w:jc w:val="both"/>
              <w:rPr>
                <w:rFonts w:ascii="Times" w:hAnsi="Times"/>
                <w:sz w:val="18"/>
                <w:szCs w:val="20"/>
              </w:rPr>
            </w:pPr>
            <w:r>
              <w:rPr>
                <w:rFonts w:ascii="Times" w:hAnsi="Times"/>
                <w:sz w:val="18"/>
                <w:szCs w:val="20"/>
              </w:rPr>
              <w:t>2</w:t>
            </w:r>
            <w:r>
              <w:rPr>
                <w:rFonts w:ascii="Times" w:hAnsi="Times"/>
                <w:sz w:val="18"/>
                <w:szCs w:val="20"/>
              </w:rPr>
              <w:sym w:font="Symbol" w:char="F0B4"/>
            </w:r>
            <w:r>
              <w:rPr>
                <w:rFonts w:ascii="Times" w:hAnsi="Times"/>
                <w:sz w:val="18"/>
                <w:szCs w:val="20"/>
              </w:rPr>
              <w:t>[7800-8400]</w:t>
            </w:r>
            <w:r>
              <w:rPr>
                <w:rFonts w:ascii="Times" w:hAnsi="Times"/>
                <w:sz w:val="18"/>
                <w:szCs w:val="20"/>
              </w:rPr>
              <w:sym w:font="Symbol" w:char="F0B4"/>
            </w:r>
            <w:r>
              <w:rPr>
                <w:rFonts w:ascii="Times" w:hAnsi="Times"/>
                <w:sz w:val="18"/>
                <w:szCs w:val="20"/>
              </w:rPr>
              <w:t xml:space="preserve"> 5416</w:t>
            </w:r>
          </w:p>
        </w:tc>
        <w:tc>
          <w:tcPr>
            <w:tcW w:w="765" w:type="dxa"/>
          </w:tcPr>
          <w:p w14:paraId="060F0028"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0885B53C"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0C8662D7"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5BE5184C" w14:textId="77777777" w:rsidTr="003C39D4">
        <w:tc>
          <w:tcPr>
            <w:tcW w:w="2406" w:type="dxa"/>
          </w:tcPr>
          <w:p w14:paraId="5152BE5C" w14:textId="77777777" w:rsidR="00BF1578" w:rsidRDefault="00BF1578" w:rsidP="003C39D4">
            <w:pPr>
              <w:jc w:val="both"/>
              <w:rPr>
                <w:rFonts w:ascii="Times" w:hAnsi="Times"/>
                <w:sz w:val="18"/>
                <w:szCs w:val="20"/>
              </w:rPr>
            </w:pPr>
            <w:r>
              <w:rPr>
                <w:rFonts w:ascii="Times" w:hAnsi="Times"/>
                <w:sz w:val="18"/>
                <w:szCs w:val="20"/>
              </w:rPr>
              <w:t>…/_250m/Geolocation</w:t>
            </w:r>
          </w:p>
        </w:tc>
        <w:tc>
          <w:tcPr>
            <w:tcW w:w="2022" w:type="dxa"/>
          </w:tcPr>
          <w:p w14:paraId="6E5D9D32" w14:textId="77777777" w:rsidR="00BF1578" w:rsidRDefault="00BF1578" w:rsidP="003C39D4">
            <w:pPr>
              <w:jc w:val="both"/>
              <w:rPr>
                <w:rFonts w:ascii="Times" w:hAnsi="Times"/>
                <w:sz w:val="18"/>
                <w:szCs w:val="20"/>
              </w:rPr>
            </w:pPr>
            <w:r>
              <w:rPr>
                <w:rFonts w:ascii="Times" w:hAnsi="Times"/>
                <w:sz w:val="18"/>
                <w:szCs w:val="20"/>
              </w:rPr>
              <w:t>Longitude</w:t>
            </w:r>
          </w:p>
        </w:tc>
        <w:tc>
          <w:tcPr>
            <w:tcW w:w="1575" w:type="dxa"/>
          </w:tcPr>
          <w:p w14:paraId="186475D6" w14:textId="77777777" w:rsidR="00BF1578" w:rsidRDefault="00BF1578" w:rsidP="003C39D4">
            <w:pPr>
              <w:jc w:val="both"/>
              <w:rPr>
                <w:rFonts w:ascii="Times" w:hAnsi="Times"/>
                <w:sz w:val="18"/>
                <w:szCs w:val="20"/>
              </w:rPr>
            </w:pPr>
            <w:r>
              <w:rPr>
                <w:rFonts w:ascii="Times" w:hAnsi="Times"/>
                <w:sz w:val="18"/>
                <w:szCs w:val="20"/>
              </w:rPr>
              <w:t>2</w:t>
            </w:r>
            <w:r>
              <w:rPr>
                <w:rFonts w:ascii="Times" w:hAnsi="Times"/>
                <w:sz w:val="18"/>
                <w:szCs w:val="20"/>
              </w:rPr>
              <w:sym w:font="Symbol" w:char="F0B4"/>
            </w:r>
            <w:r>
              <w:rPr>
                <w:rFonts w:ascii="Times" w:hAnsi="Times"/>
                <w:sz w:val="18"/>
                <w:szCs w:val="20"/>
              </w:rPr>
              <w:t>[7800-8400]</w:t>
            </w:r>
            <w:r>
              <w:rPr>
                <w:rFonts w:ascii="Times" w:hAnsi="Times"/>
                <w:sz w:val="18"/>
                <w:szCs w:val="20"/>
              </w:rPr>
              <w:sym w:font="Symbol" w:char="F0B4"/>
            </w:r>
            <w:r>
              <w:rPr>
                <w:rFonts w:ascii="Times" w:hAnsi="Times"/>
                <w:sz w:val="18"/>
                <w:szCs w:val="20"/>
              </w:rPr>
              <w:t xml:space="preserve"> 5416</w:t>
            </w:r>
          </w:p>
        </w:tc>
        <w:tc>
          <w:tcPr>
            <w:tcW w:w="765" w:type="dxa"/>
          </w:tcPr>
          <w:p w14:paraId="61095128"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10" w:type="dxa"/>
          </w:tcPr>
          <w:p w14:paraId="3D7B5122"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3EE46AE1"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682DD67B" w14:textId="77777777" w:rsidTr="003C39D4">
        <w:tc>
          <w:tcPr>
            <w:tcW w:w="2406" w:type="dxa"/>
          </w:tcPr>
          <w:p w14:paraId="7EE1FE49" w14:textId="77777777" w:rsidR="00BF1578" w:rsidRDefault="00BF1578" w:rsidP="003C39D4">
            <w:pPr>
              <w:jc w:val="both"/>
              <w:rPr>
                <w:rFonts w:ascii="Times" w:hAnsi="Times"/>
                <w:sz w:val="18"/>
                <w:szCs w:val="20"/>
              </w:rPr>
            </w:pPr>
            <w:r>
              <w:rPr>
                <w:rFonts w:ascii="Times" w:hAnsi="Times"/>
                <w:sz w:val="18"/>
                <w:szCs w:val="20"/>
              </w:rPr>
              <w:t>…/_500m/</w:t>
            </w:r>
            <w:proofErr w:type="spellStart"/>
            <w:r>
              <w:rPr>
                <w:rFonts w:ascii="Times" w:hAnsi="Times"/>
                <w:sz w:val="18"/>
                <w:szCs w:val="20"/>
              </w:rPr>
              <w:t>Data_Fields</w:t>
            </w:r>
            <w:proofErr w:type="spellEnd"/>
          </w:p>
        </w:tc>
        <w:tc>
          <w:tcPr>
            <w:tcW w:w="2022" w:type="dxa"/>
          </w:tcPr>
          <w:p w14:paraId="3EE53F30" w14:textId="77777777" w:rsidR="00BF1578" w:rsidRDefault="00BF1578" w:rsidP="003C39D4">
            <w:pPr>
              <w:jc w:val="both"/>
              <w:rPr>
                <w:rFonts w:ascii="Times" w:hAnsi="Times"/>
                <w:sz w:val="18"/>
                <w:szCs w:val="20"/>
              </w:rPr>
            </w:pPr>
            <w:r>
              <w:rPr>
                <w:rFonts w:ascii="Times" w:hAnsi="Times"/>
                <w:sz w:val="18"/>
                <w:szCs w:val="20"/>
              </w:rPr>
              <w:t>EV_500 _</w:t>
            </w:r>
            <w:proofErr w:type="spellStart"/>
            <w:r>
              <w:rPr>
                <w:rFonts w:ascii="Times" w:hAnsi="Times"/>
                <w:sz w:val="18"/>
                <w:szCs w:val="20"/>
              </w:rPr>
              <w:t>RefSB</w:t>
            </w:r>
            <w:proofErr w:type="spellEnd"/>
          </w:p>
        </w:tc>
        <w:tc>
          <w:tcPr>
            <w:tcW w:w="1575" w:type="dxa"/>
          </w:tcPr>
          <w:p w14:paraId="7BB5FA43"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0F4ED6C7" w14:textId="77777777" w:rsidR="00BF1578"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5E923C46"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B1F3B2C"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52BA24BB" w14:textId="77777777" w:rsidTr="003C39D4">
        <w:tc>
          <w:tcPr>
            <w:tcW w:w="2406" w:type="dxa"/>
          </w:tcPr>
          <w:p w14:paraId="418A222C" w14:textId="77777777" w:rsidR="00BF1578" w:rsidRDefault="00BF1578" w:rsidP="003C39D4">
            <w:pPr>
              <w:jc w:val="both"/>
              <w:rPr>
                <w:rFonts w:ascii="Times" w:hAnsi="Times"/>
                <w:sz w:val="18"/>
                <w:szCs w:val="20"/>
              </w:rPr>
            </w:pPr>
            <w:r>
              <w:rPr>
                <w:rFonts w:ascii="Times" w:hAnsi="Times"/>
                <w:sz w:val="18"/>
                <w:szCs w:val="20"/>
              </w:rPr>
              <w:t>…/_500m/</w:t>
            </w:r>
            <w:proofErr w:type="spellStart"/>
            <w:r>
              <w:rPr>
                <w:rFonts w:ascii="Times" w:hAnsi="Times"/>
                <w:sz w:val="18"/>
                <w:szCs w:val="20"/>
              </w:rPr>
              <w:t>Data_Fields</w:t>
            </w:r>
            <w:proofErr w:type="spellEnd"/>
          </w:p>
        </w:tc>
        <w:tc>
          <w:tcPr>
            <w:tcW w:w="2022" w:type="dxa"/>
          </w:tcPr>
          <w:p w14:paraId="6B4DC4A1" w14:textId="77777777" w:rsidR="00BF1578" w:rsidRDefault="00BF1578" w:rsidP="003C39D4">
            <w:pPr>
              <w:jc w:val="both"/>
              <w:rPr>
                <w:rFonts w:ascii="Times" w:hAnsi="Times"/>
                <w:sz w:val="18"/>
                <w:szCs w:val="20"/>
              </w:rPr>
            </w:pPr>
            <w:r>
              <w:rPr>
                <w:rFonts w:ascii="Times" w:hAnsi="Times"/>
                <w:sz w:val="18"/>
                <w:szCs w:val="20"/>
              </w:rPr>
              <w:t xml:space="preserve">EV_500_RefSB_ </w:t>
            </w:r>
            <w:proofErr w:type="spellStart"/>
            <w:r>
              <w:rPr>
                <w:rFonts w:ascii="Times" w:hAnsi="Times"/>
                <w:sz w:val="18"/>
                <w:szCs w:val="20"/>
              </w:rPr>
              <w:t>Uncert_Indexes</w:t>
            </w:r>
            <w:proofErr w:type="spellEnd"/>
          </w:p>
        </w:tc>
        <w:tc>
          <w:tcPr>
            <w:tcW w:w="1575" w:type="dxa"/>
          </w:tcPr>
          <w:p w14:paraId="217D3BBE"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5C69A730" w14:textId="77777777" w:rsidR="00BF1578"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5C3FBAFF"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13F5AB52"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39D8E64C" w14:textId="77777777" w:rsidTr="003C39D4">
        <w:tc>
          <w:tcPr>
            <w:tcW w:w="2406" w:type="dxa"/>
          </w:tcPr>
          <w:p w14:paraId="4A1FFFC3" w14:textId="77777777" w:rsidR="00BF1578" w:rsidRDefault="00BF1578" w:rsidP="003C39D4">
            <w:pPr>
              <w:jc w:val="both"/>
              <w:rPr>
                <w:rFonts w:ascii="Times" w:hAnsi="Times"/>
                <w:sz w:val="18"/>
                <w:szCs w:val="20"/>
              </w:rPr>
            </w:pPr>
            <w:r>
              <w:rPr>
                <w:rFonts w:ascii="Times" w:hAnsi="Times"/>
                <w:sz w:val="18"/>
                <w:szCs w:val="20"/>
              </w:rPr>
              <w:t>…/_500m/</w:t>
            </w:r>
            <w:proofErr w:type="spellStart"/>
            <w:r>
              <w:rPr>
                <w:rFonts w:ascii="Times" w:hAnsi="Times"/>
                <w:sz w:val="18"/>
                <w:szCs w:val="20"/>
              </w:rPr>
              <w:t>Data_Fields</w:t>
            </w:r>
            <w:proofErr w:type="spellEnd"/>
          </w:p>
        </w:tc>
        <w:tc>
          <w:tcPr>
            <w:tcW w:w="2022" w:type="dxa"/>
          </w:tcPr>
          <w:p w14:paraId="48A3AFE9" w14:textId="77777777" w:rsidR="00BF1578" w:rsidRDefault="00BF1578" w:rsidP="003C39D4">
            <w:pPr>
              <w:jc w:val="both"/>
              <w:rPr>
                <w:rFonts w:ascii="Times" w:hAnsi="Times"/>
                <w:sz w:val="18"/>
                <w:szCs w:val="20"/>
              </w:rPr>
            </w:pPr>
            <w:r>
              <w:rPr>
                <w:rFonts w:ascii="Times" w:hAnsi="Times"/>
                <w:sz w:val="18"/>
                <w:szCs w:val="20"/>
              </w:rPr>
              <w:t>EV_250_Aggr500_RefSB</w:t>
            </w:r>
          </w:p>
        </w:tc>
        <w:tc>
          <w:tcPr>
            <w:tcW w:w="1575" w:type="dxa"/>
          </w:tcPr>
          <w:p w14:paraId="4AA04FD7"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0323CEEA" w14:textId="77777777" w:rsidR="00BF1578" w:rsidRPr="00CC02CC"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sym w:font="Symbol" w:char="F06D"/>
            </w:r>
            <w:r>
              <w:rPr>
                <w:rFonts w:ascii="Times" w:hAnsi="Times"/>
                <w:sz w:val="18"/>
                <w:szCs w:val="20"/>
              </w:rPr>
              <w:t>m</w:t>
            </w:r>
            <w:r w:rsidRPr="00CC02CC">
              <w:rPr>
                <w:rFonts w:ascii="Times" w:hAnsi="Times"/>
                <w:sz w:val="18"/>
                <w:szCs w:val="20"/>
                <w:vertAlign w:val="superscript"/>
              </w:rPr>
              <w:t>-1</w:t>
            </w:r>
            <w:r>
              <w:rPr>
                <w:rFonts w:ascii="Times" w:hAnsi="Times"/>
                <w:sz w:val="18"/>
                <w:szCs w:val="20"/>
              </w:rPr>
              <w:t>str</w:t>
            </w:r>
            <w:r w:rsidRPr="00CC02CC">
              <w:rPr>
                <w:rFonts w:ascii="Times" w:hAnsi="Times"/>
                <w:sz w:val="18"/>
                <w:szCs w:val="20"/>
                <w:vertAlign w:val="superscript"/>
              </w:rPr>
              <w:t>-1</w:t>
            </w:r>
          </w:p>
        </w:tc>
        <w:tc>
          <w:tcPr>
            <w:tcW w:w="810" w:type="dxa"/>
          </w:tcPr>
          <w:p w14:paraId="0FC59864"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A73DC58"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696A654D" w14:textId="77777777" w:rsidTr="003C39D4">
        <w:tc>
          <w:tcPr>
            <w:tcW w:w="2406" w:type="dxa"/>
          </w:tcPr>
          <w:p w14:paraId="5107D2A4" w14:textId="77777777" w:rsidR="00BF1578" w:rsidRDefault="00BF1578" w:rsidP="003C39D4">
            <w:pPr>
              <w:jc w:val="both"/>
              <w:rPr>
                <w:rFonts w:ascii="Times" w:hAnsi="Times"/>
                <w:sz w:val="18"/>
                <w:szCs w:val="20"/>
              </w:rPr>
            </w:pPr>
            <w:r>
              <w:rPr>
                <w:rFonts w:ascii="Times" w:hAnsi="Times"/>
                <w:sz w:val="18"/>
                <w:szCs w:val="20"/>
              </w:rPr>
              <w:t>…/_500m/</w:t>
            </w:r>
            <w:proofErr w:type="spellStart"/>
            <w:r>
              <w:rPr>
                <w:rFonts w:ascii="Times" w:hAnsi="Times"/>
                <w:sz w:val="18"/>
                <w:szCs w:val="20"/>
              </w:rPr>
              <w:t>Data_Fields</w:t>
            </w:r>
            <w:proofErr w:type="spellEnd"/>
          </w:p>
        </w:tc>
        <w:tc>
          <w:tcPr>
            <w:tcW w:w="2022" w:type="dxa"/>
          </w:tcPr>
          <w:p w14:paraId="3428C009" w14:textId="77777777" w:rsidR="00BF1578" w:rsidRDefault="00BF1578" w:rsidP="003C39D4">
            <w:pPr>
              <w:jc w:val="both"/>
              <w:rPr>
                <w:rFonts w:ascii="Times" w:hAnsi="Times"/>
                <w:sz w:val="18"/>
                <w:szCs w:val="20"/>
              </w:rPr>
            </w:pPr>
            <w:r>
              <w:rPr>
                <w:rFonts w:ascii="Times" w:hAnsi="Times"/>
                <w:sz w:val="18"/>
                <w:szCs w:val="20"/>
              </w:rPr>
              <w:t>EV_250_Aggr500_Uncert_Indexes</w:t>
            </w:r>
          </w:p>
        </w:tc>
        <w:tc>
          <w:tcPr>
            <w:tcW w:w="1575" w:type="dxa"/>
          </w:tcPr>
          <w:p w14:paraId="1A5BE6AC"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52AD2050" w14:textId="77777777" w:rsidR="00BF1578" w:rsidRPr="00CC02CC"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56BD7002"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3C7ED97D"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5C6A0FBB" w14:textId="77777777" w:rsidTr="003C39D4">
        <w:tc>
          <w:tcPr>
            <w:tcW w:w="2406" w:type="dxa"/>
          </w:tcPr>
          <w:p w14:paraId="31BD3375" w14:textId="77777777" w:rsidR="00BF1578" w:rsidRDefault="00BF1578" w:rsidP="003C39D4">
            <w:pPr>
              <w:jc w:val="both"/>
              <w:rPr>
                <w:rFonts w:ascii="Times" w:hAnsi="Times"/>
                <w:sz w:val="18"/>
                <w:szCs w:val="20"/>
              </w:rPr>
            </w:pPr>
            <w:r>
              <w:rPr>
                <w:rFonts w:ascii="Times" w:hAnsi="Times"/>
                <w:sz w:val="18"/>
                <w:szCs w:val="20"/>
              </w:rPr>
              <w:t>…/_500m/Geolocation</w:t>
            </w:r>
          </w:p>
        </w:tc>
        <w:tc>
          <w:tcPr>
            <w:tcW w:w="2022" w:type="dxa"/>
          </w:tcPr>
          <w:p w14:paraId="426BEC57" w14:textId="77777777" w:rsidR="00BF1578" w:rsidRDefault="00BF1578" w:rsidP="003C39D4">
            <w:pPr>
              <w:jc w:val="both"/>
              <w:rPr>
                <w:rFonts w:ascii="Times" w:hAnsi="Times"/>
                <w:sz w:val="18"/>
                <w:szCs w:val="20"/>
              </w:rPr>
            </w:pPr>
            <w:r>
              <w:rPr>
                <w:rFonts w:ascii="Times" w:hAnsi="Times"/>
                <w:sz w:val="18"/>
                <w:szCs w:val="20"/>
              </w:rPr>
              <w:t>Latitude</w:t>
            </w:r>
          </w:p>
        </w:tc>
        <w:tc>
          <w:tcPr>
            <w:tcW w:w="1575" w:type="dxa"/>
          </w:tcPr>
          <w:p w14:paraId="4156A178"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337D4698"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680A126D"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6571DE4D"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09808866" w14:textId="77777777" w:rsidTr="003C39D4">
        <w:tc>
          <w:tcPr>
            <w:tcW w:w="2406" w:type="dxa"/>
          </w:tcPr>
          <w:p w14:paraId="6BEA5804" w14:textId="77777777" w:rsidR="00BF1578" w:rsidRDefault="00BF1578" w:rsidP="003C39D4">
            <w:pPr>
              <w:jc w:val="both"/>
              <w:rPr>
                <w:rFonts w:ascii="Times" w:hAnsi="Times"/>
                <w:sz w:val="18"/>
                <w:szCs w:val="20"/>
              </w:rPr>
            </w:pPr>
            <w:r>
              <w:rPr>
                <w:rFonts w:ascii="Times" w:hAnsi="Times"/>
                <w:sz w:val="18"/>
                <w:szCs w:val="20"/>
              </w:rPr>
              <w:t>…/_500m/Geolocation</w:t>
            </w:r>
          </w:p>
        </w:tc>
        <w:tc>
          <w:tcPr>
            <w:tcW w:w="2022" w:type="dxa"/>
          </w:tcPr>
          <w:p w14:paraId="183F7E8D" w14:textId="77777777" w:rsidR="00BF1578" w:rsidRDefault="00BF1578" w:rsidP="003C39D4">
            <w:pPr>
              <w:jc w:val="both"/>
              <w:rPr>
                <w:rFonts w:ascii="Times" w:hAnsi="Times"/>
                <w:sz w:val="18"/>
                <w:szCs w:val="20"/>
              </w:rPr>
            </w:pPr>
            <w:r>
              <w:rPr>
                <w:rFonts w:ascii="Times" w:hAnsi="Times"/>
                <w:sz w:val="18"/>
                <w:szCs w:val="20"/>
              </w:rPr>
              <w:t>Longitude</w:t>
            </w:r>
          </w:p>
        </w:tc>
        <w:tc>
          <w:tcPr>
            <w:tcW w:w="1575" w:type="dxa"/>
          </w:tcPr>
          <w:p w14:paraId="56E6ACAE" w14:textId="77777777" w:rsidR="00BF1578" w:rsidRDefault="00BF1578" w:rsidP="003C39D4">
            <w:pPr>
              <w:jc w:val="both"/>
              <w:rPr>
                <w:rFonts w:ascii="Times" w:hAnsi="Times"/>
                <w:sz w:val="18"/>
                <w:szCs w:val="20"/>
              </w:rPr>
            </w:pPr>
            <w:r>
              <w:rPr>
                <w:rFonts w:ascii="Times" w:hAnsi="Times"/>
                <w:sz w:val="18"/>
                <w:szCs w:val="20"/>
              </w:rPr>
              <w:t>5</w:t>
            </w:r>
            <w:r>
              <w:rPr>
                <w:rFonts w:ascii="Times" w:hAnsi="Times"/>
                <w:sz w:val="18"/>
                <w:szCs w:val="20"/>
              </w:rPr>
              <w:sym w:font="Symbol" w:char="F0B4"/>
            </w:r>
            <w:r>
              <w:rPr>
                <w:rFonts w:ascii="Times" w:hAnsi="Times"/>
                <w:sz w:val="18"/>
                <w:szCs w:val="20"/>
              </w:rPr>
              <w:t>[3900-4200]</w:t>
            </w:r>
            <w:r>
              <w:rPr>
                <w:rFonts w:ascii="Times" w:hAnsi="Times"/>
                <w:sz w:val="18"/>
                <w:szCs w:val="20"/>
              </w:rPr>
              <w:sym w:font="Symbol" w:char="F0B4"/>
            </w:r>
            <w:r>
              <w:rPr>
                <w:rFonts w:ascii="Times" w:hAnsi="Times"/>
                <w:sz w:val="18"/>
                <w:szCs w:val="20"/>
              </w:rPr>
              <w:t xml:space="preserve"> 2708</w:t>
            </w:r>
          </w:p>
        </w:tc>
        <w:tc>
          <w:tcPr>
            <w:tcW w:w="765" w:type="dxa"/>
          </w:tcPr>
          <w:p w14:paraId="6A7B77A9"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10" w:type="dxa"/>
          </w:tcPr>
          <w:p w14:paraId="1DAA702E"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E9E49C3"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34D3441C" w14:textId="77777777" w:rsidTr="003C39D4">
        <w:tc>
          <w:tcPr>
            <w:tcW w:w="2406" w:type="dxa"/>
          </w:tcPr>
          <w:p w14:paraId="22FD5A44" w14:textId="77777777" w:rsidR="00BF1578" w:rsidRDefault="00BF1578" w:rsidP="003C39D4">
            <w:pPr>
              <w:jc w:val="both"/>
              <w:rPr>
                <w:rFonts w:ascii="Times" w:hAnsi="Times"/>
                <w:sz w:val="18"/>
                <w:szCs w:val="20"/>
              </w:rPr>
            </w:pPr>
            <w:r>
              <w:rPr>
                <w:rFonts w:ascii="Times" w:hAnsi="Times"/>
                <w:sz w:val="18"/>
                <w:szCs w:val="20"/>
              </w:rPr>
              <w:lastRenderedPageBreak/>
              <w:t>…/</w:t>
            </w:r>
          </w:p>
        </w:tc>
        <w:tc>
          <w:tcPr>
            <w:tcW w:w="2022" w:type="dxa"/>
          </w:tcPr>
          <w:p w14:paraId="6C7CB8CB" w14:textId="77777777" w:rsidR="00BF1578" w:rsidRDefault="00BF1578" w:rsidP="003C39D4">
            <w:pPr>
              <w:jc w:val="both"/>
              <w:rPr>
                <w:rFonts w:ascii="Times" w:hAnsi="Times"/>
                <w:sz w:val="18"/>
                <w:szCs w:val="20"/>
              </w:rPr>
            </w:pPr>
            <w:proofErr w:type="spellStart"/>
            <w:r>
              <w:rPr>
                <w:rFonts w:ascii="Times" w:hAnsi="Times"/>
                <w:sz w:val="18"/>
                <w:szCs w:val="20"/>
              </w:rPr>
              <w:t>SensorAzimuth</w:t>
            </w:r>
            <w:proofErr w:type="spellEnd"/>
          </w:p>
        </w:tc>
        <w:tc>
          <w:tcPr>
            <w:tcW w:w="1575" w:type="dxa"/>
          </w:tcPr>
          <w:p w14:paraId="07CA38A3" w14:textId="77777777" w:rsidR="00BF1578" w:rsidRDefault="00BF1578" w:rsidP="003C39D4">
            <w:pPr>
              <w:jc w:val="both"/>
              <w:rPr>
                <w:rFonts w:ascii="Times" w:hAnsi="Times"/>
                <w:sz w:val="18"/>
                <w:szCs w:val="20"/>
              </w:rPr>
            </w:pP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73EB8679"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2D92D82E"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757C18E0"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6FAB139E" w14:textId="77777777" w:rsidTr="003C39D4">
        <w:tc>
          <w:tcPr>
            <w:tcW w:w="2406" w:type="dxa"/>
          </w:tcPr>
          <w:p w14:paraId="27E8AE08" w14:textId="77777777" w:rsidR="00BF1578" w:rsidRDefault="00BF1578" w:rsidP="003C39D4">
            <w:pPr>
              <w:jc w:val="both"/>
              <w:rPr>
                <w:rFonts w:ascii="Times" w:hAnsi="Times"/>
                <w:sz w:val="18"/>
                <w:szCs w:val="20"/>
              </w:rPr>
            </w:pPr>
            <w:r>
              <w:rPr>
                <w:rFonts w:ascii="Times" w:hAnsi="Times"/>
                <w:sz w:val="18"/>
                <w:szCs w:val="20"/>
              </w:rPr>
              <w:t>…/</w:t>
            </w:r>
          </w:p>
        </w:tc>
        <w:tc>
          <w:tcPr>
            <w:tcW w:w="2022" w:type="dxa"/>
          </w:tcPr>
          <w:p w14:paraId="246923CD" w14:textId="77777777" w:rsidR="00BF1578" w:rsidRDefault="00BF1578" w:rsidP="003C39D4">
            <w:pPr>
              <w:jc w:val="both"/>
              <w:rPr>
                <w:rFonts w:ascii="Times" w:hAnsi="Times"/>
                <w:sz w:val="18"/>
                <w:szCs w:val="20"/>
              </w:rPr>
            </w:pPr>
            <w:proofErr w:type="spellStart"/>
            <w:r>
              <w:rPr>
                <w:rFonts w:ascii="Times" w:hAnsi="Times"/>
                <w:sz w:val="18"/>
                <w:szCs w:val="20"/>
              </w:rPr>
              <w:t>SensorZenith</w:t>
            </w:r>
            <w:proofErr w:type="spellEnd"/>
          </w:p>
        </w:tc>
        <w:tc>
          <w:tcPr>
            <w:tcW w:w="1575" w:type="dxa"/>
          </w:tcPr>
          <w:p w14:paraId="708F4078" w14:textId="77777777" w:rsidR="00BF1578" w:rsidRDefault="00BF1578" w:rsidP="003C39D4">
            <w:pPr>
              <w:jc w:val="both"/>
              <w:rPr>
                <w:rFonts w:ascii="Times" w:hAnsi="Times"/>
                <w:sz w:val="18"/>
                <w:szCs w:val="20"/>
              </w:rPr>
            </w:pPr>
            <w:r>
              <w:rPr>
                <w:rFonts w:ascii="Times" w:hAnsi="Times"/>
                <w:sz w:val="18"/>
                <w:szCs w:val="20"/>
              </w:rPr>
              <w:t>[1950-2100]</w:t>
            </w:r>
            <w:r>
              <w:rPr>
                <w:rFonts w:ascii="Times" w:hAnsi="Times"/>
                <w:sz w:val="18"/>
                <w:szCs w:val="20"/>
              </w:rPr>
              <w:sym w:font="Symbol" w:char="F0B4"/>
            </w:r>
            <w:r>
              <w:rPr>
                <w:rFonts w:ascii="Times" w:hAnsi="Times"/>
                <w:sz w:val="18"/>
                <w:szCs w:val="20"/>
              </w:rPr>
              <w:t>1354</w:t>
            </w:r>
          </w:p>
        </w:tc>
        <w:tc>
          <w:tcPr>
            <w:tcW w:w="765" w:type="dxa"/>
          </w:tcPr>
          <w:p w14:paraId="42A922FF"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6DB05D96"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203323D"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24774023" w14:textId="77777777" w:rsidTr="003C39D4">
        <w:tc>
          <w:tcPr>
            <w:tcW w:w="2406" w:type="dxa"/>
          </w:tcPr>
          <w:p w14:paraId="111C7CDA" w14:textId="77777777" w:rsidR="00BF1578" w:rsidRDefault="00BF1578" w:rsidP="003C39D4">
            <w:pPr>
              <w:jc w:val="both"/>
              <w:rPr>
                <w:rFonts w:ascii="Times" w:hAnsi="Times"/>
                <w:sz w:val="18"/>
                <w:szCs w:val="20"/>
              </w:rPr>
            </w:pPr>
            <w:r>
              <w:rPr>
                <w:rFonts w:ascii="Times" w:hAnsi="Times"/>
                <w:sz w:val="18"/>
                <w:szCs w:val="20"/>
              </w:rPr>
              <w:t>…/</w:t>
            </w:r>
          </w:p>
        </w:tc>
        <w:tc>
          <w:tcPr>
            <w:tcW w:w="2022" w:type="dxa"/>
          </w:tcPr>
          <w:p w14:paraId="0CEE72C4" w14:textId="77777777" w:rsidR="00BF1578" w:rsidRDefault="00BF1578" w:rsidP="003C39D4">
            <w:pPr>
              <w:jc w:val="both"/>
              <w:rPr>
                <w:rFonts w:ascii="Times" w:hAnsi="Times"/>
                <w:sz w:val="18"/>
                <w:szCs w:val="20"/>
              </w:rPr>
            </w:pPr>
            <w:proofErr w:type="spellStart"/>
            <w:r>
              <w:rPr>
                <w:rFonts w:ascii="Times" w:hAnsi="Times"/>
                <w:sz w:val="18"/>
                <w:szCs w:val="20"/>
              </w:rPr>
              <w:t>SolarAzimuth</w:t>
            </w:r>
            <w:proofErr w:type="spellEnd"/>
          </w:p>
        </w:tc>
        <w:tc>
          <w:tcPr>
            <w:tcW w:w="1575" w:type="dxa"/>
          </w:tcPr>
          <w:p w14:paraId="32B58C31" w14:textId="77777777" w:rsidR="00BF1578" w:rsidRDefault="00BF1578" w:rsidP="003C39D4">
            <w:pPr>
              <w:jc w:val="both"/>
              <w:rPr>
                <w:rFonts w:ascii="Times" w:hAnsi="Times"/>
                <w:sz w:val="18"/>
                <w:szCs w:val="20"/>
              </w:rPr>
            </w:pPr>
            <w:r w:rsidRPr="004E63AE">
              <w:rPr>
                <w:rFonts w:ascii="Times" w:hAnsi="Times"/>
                <w:sz w:val="18"/>
                <w:szCs w:val="20"/>
              </w:rPr>
              <w:t>[</w:t>
            </w:r>
            <w:r>
              <w:rPr>
                <w:rFonts w:ascii="Times" w:hAnsi="Times"/>
                <w:sz w:val="18"/>
                <w:szCs w:val="20"/>
              </w:rPr>
              <w:t>1950</w:t>
            </w:r>
            <w:r w:rsidRPr="004E63AE">
              <w:rPr>
                <w:rFonts w:ascii="Times" w:hAnsi="Times"/>
                <w:sz w:val="18"/>
                <w:szCs w:val="20"/>
              </w:rPr>
              <w:t>-2100]</w:t>
            </w:r>
            <w:r w:rsidRPr="004E63AE">
              <w:rPr>
                <w:rFonts w:ascii="Times" w:hAnsi="Times"/>
                <w:sz w:val="18"/>
                <w:szCs w:val="20"/>
              </w:rPr>
              <w:sym w:font="Symbol" w:char="F0B4"/>
            </w:r>
            <w:r w:rsidRPr="004E63AE">
              <w:rPr>
                <w:rFonts w:ascii="Times" w:hAnsi="Times"/>
                <w:sz w:val="18"/>
                <w:szCs w:val="20"/>
              </w:rPr>
              <w:t>1354</w:t>
            </w:r>
          </w:p>
        </w:tc>
        <w:tc>
          <w:tcPr>
            <w:tcW w:w="765" w:type="dxa"/>
          </w:tcPr>
          <w:p w14:paraId="79CFF61C"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3A2186DC"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333F74F9" w14:textId="77777777" w:rsidR="00BF1578" w:rsidRDefault="00BF1578" w:rsidP="003C39D4">
            <w:pPr>
              <w:jc w:val="both"/>
              <w:rPr>
                <w:rFonts w:ascii="Times" w:hAnsi="Times"/>
                <w:sz w:val="20"/>
                <w:szCs w:val="20"/>
              </w:rPr>
            </w:pPr>
            <w:r w:rsidRPr="00222F35">
              <w:rPr>
                <w:rFonts w:ascii="Times" w:hAnsi="Times"/>
                <w:sz w:val="20"/>
                <w:szCs w:val="20"/>
              </w:rPr>
              <w:t>[2]</w:t>
            </w:r>
          </w:p>
        </w:tc>
      </w:tr>
      <w:tr w:rsidR="00BF1578" w:rsidRPr="000C1C2B" w14:paraId="6CDD36F4" w14:textId="77777777" w:rsidTr="003C39D4">
        <w:tc>
          <w:tcPr>
            <w:tcW w:w="2406" w:type="dxa"/>
          </w:tcPr>
          <w:p w14:paraId="0DE443BA" w14:textId="77777777" w:rsidR="00BF1578" w:rsidRDefault="00BF1578" w:rsidP="003C39D4">
            <w:pPr>
              <w:jc w:val="both"/>
              <w:rPr>
                <w:rFonts w:ascii="Times" w:hAnsi="Times"/>
                <w:sz w:val="18"/>
                <w:szCs w:val="20"/>
              </w:rPr>
            </w:pPr>
            <w:r>
              <w:rPr>
                <w:rFonts w:ascii="Times" w:hAnsi="Times"/>
                <w:sz w:val="18"/>
                <w:szCs w:val="20"/>
              </w:rPr>
              <w:t>…/</w:t>
            </w:r>
          </w:p>
        </w:tc>
        <w:tc>
          <w:tcPr>
            <w:tcW w:w="2022" w:type="dxa"/>
          </w:tcPr>
          <w:p w14:paraId="0906F537" w14:textId="77777777" w:rsidR="00BF1578" w:rsidRDefault="00BF1578" w:rsidP="003C39D4">
            <w:pPr>
              <w:jc w:val="both"/>
              <w:rPr>
                <w:rFonts w:ascii="Times" w:hAnsi="Times"/>
                <w:sz w:val="18"/>
                <w:szCs w:val="20"/>
              </w:rPr>
            </w:pPr>
            <w:proofErr w:type="spellStart"/>
            <w:r>
              <w:rPr>
                <w:rFonts w:ascii="Times" w:hAnsi="Times"/>
                <w:sz w:val="18"/>
                <w:szCs w:val="20"/>
              </w:rPr>
              <w:t>SolarZenith</w:t>
            </w:r>
            <w:proofErr w:type="spellEnd"/>
          </w:p>
        </w:tc>
        <w:tc>
          <w:tcPr>
            <w:tcW w:w="1575" w:type="dxa"/>
          </w:tcPr>
          <w:p w14:paraId="6AF9ECC2" w14:textId="77777777" w:rsidR="00BF1578" w:rsidRDefault="00BF1578" w:rsidP="003C39D4">
            <w:pPr>
              <w:jc w:val="both"/>
              <w:rPr>
                <w:rFonts w:ascii="Times" w:hAnsi="Times"/>
                <w:sz w:val="18"/>
                <w:szCs w:val="20"/>
              </w:rPr>
            </w:pPr>
            <w:r w:rsidRPr="004E63AE">
              <w:rPr>
                <w:rFonts w:ascii="Times" w:hAnsi="Times"/>
                <w:sz w:val="18"/>
                <w:szCs w:val="20"/>
              </w:rPr>
              <w:t>[</w:t>
            </w:r>
            <w:r>
              <w:rPr>
                <w:rFonts w:ascii="Times" w:hAnsi="Times"/>
                <w:sz w:val="18"/>
                <w:szCs w:val="20"/>
              </w:rPr>
              <w:t>1950</w:t>
            </w:r>
            <w:r w:rsidRPr="004E63AE">
              <w:rPr>
                <w:rFonts w:ascii="Times" w:hAnsi="Times"/>
                <w:sz w:val="18"/>
                <w:szCs w:val="20"/>
              </w:rPr>
              <w:t>-2100]</w:t>
            </w:r>
            <w:r w:rsidRPr="004E63AE">
              <w:rPr>
                <w:rFonts w:ascii="Times" w:hAnsi="Times"/>
                <w:sz w:val="18"/>
                <w:szCs w:val="20"/>
              </w:rPr>
              <w:sym w:font="Symbol" w:char="F0B4"/>
            </w:r>
            <w:r w:rsidRPr="004E63AE">
              <w:rPr>
                <w:rFonts w:ascii="Times" w:hAnsi="Times"/>
                <w:sz w:val="18"/>
                <w:szCs w:val="20"/>
              </w:rPr>
              <w:t>1354</w:t>
            </w:r>
          </w:p>
        </w:tc>
        <w:tc>
          <w:tcPr>
            <w:tcW w:w="765" w:type="dxa"/>
          </w:tcPr>
          <w:p w14:paraId="10FCCE02" w14:textId="77777777" w:rsidR="00BF1578" w:rsidRPr="00CC02CC" w:rsidRDefault="00BF1578" w:rsidP="003C39D4">
            <w:pPr>
              <w:jc w:val="both"/>
              <w:rPr>
                <w:rFonts w:ascii="Times" w:hAnsi="Times"/>
                <w:sz w:val="18"/>
                <w:szCs w:val="20"/>
              </w:rPr>
            </w:pPr>
            <w:r>
              <w:rPr>
                <w:rFonts w:ascii="Times" w:hAnsi="Times"/>
                <w:sz w:val="18"/>
                <w:szCs w:val="20"/>
              </w:rPr>
              <w:t>Degree</w:t>
            </w:r>
          </w:p>
        </w:tc>
        <w:tc>
          <w:tcPr>
            <w:tcW w:w="810" w:type="dxa"/>
          </w:tcPr>
          <w:p w14:paraId="4D77DC32"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0A475038" w14:textId="77777777" w:rsidR="00BF1578" w:rsidRDefault="00BF1578" w:rsidP="003C39D4">
            <w:pPr>
              <w:jc w:val="both"/>
              <w:rPr>
                <w:rFonts w:ascii="Times" w:hAnsi="Times"/>
                <w:sz w:val="20"/>
                <w:szCs w:val="20"/>
              </w:rPr>
            </w:pPr>
            <w:r w:rsidRPr="00222F35">
              <w:rPr>
                <w:rFonts w:ascii="Times" w:hAnsi="Times"/>
                <w:sz w:val="20"/>
                <w:szCs w:val="20"/>
              </w:rPr>
              <w:t>[2]</w:t>
            </w:r>
          </w:p>
        </w:tc>
      </w:tr>
    </w:tbl>
    <w:p w14:paraId="7D921AD5" w14:textId="77777777" w:rsidR="00BF1578" w:rsidRPr="00453156" w:rsidRDefault="00BF1578" w:rsidP="00BF1578">
      <w:pPr>
        <w:jc w:val="both"/>
        <w:rPr>
          <w:rFonts w:ascii="Times" w:hAnsi="Times"/>
          <w:b/>
        </w:rPr>
      </w:pPr>
    </w:p>
    <w:p w14:paraId="691C68AB" w14:textId="77777777" w:rsidR="00BF1578" w:rsidRPr="00453156" w:rsidRDefault="00BF1578" w:rsidP="00BF1578">
      <w:pPr>
        <w:jc w:val="both"/>
        <w:rPr>
          <w:rFonts w:ascii="Times" w:hAnsi="Times"/>
          <w:b/>
        </w:rPr>
      </w:pPr>
      <w:r w:rsidRPr="00453156">
        <w:rPr>
          <w:rFonts w:ascii="Times" w:hAnsi="Times"/>
          <w:b/>
        </w:rPr>
        <w:t xml:space="preserve">4.2.5 MOPITT </w:t>
      </w:r>
    </w:p>
    <w:p w14:paraId="01E85BBD" w14:textId="77777777" w:rsidR="00BF1578" w:rsidRDefault="00BF1578" w:rsidP="00BF1578">
      <w:pPr>
        <w:ind w:firstLine="720"/>
        <w:jc w:val="both"/>
        <w:rPr>
          <w:rFonts w:ascii="Times" w:hAnsi="Times"/>
        </w:rPr>
      </w:pPr>
      <w:r>
        <w:rPr>
          <w:rFonts w:ascii="Times" w:hAnsi="Times"/>
        </w:rPr>
        <w:t xml:space="preserve">All the data fields for MOPITT are stored under the root group name of “/MOPITT” in a BF granule. One BF granule contains 1-2 the original MOPITT daily granules, each of which is stored as a separate and individual HDF5 subgroup, whose name is partially copied from the associated original file name, includes the day of the granule in the original time format. For example, the subgroup name of </w:t>
      </w:r>
      <w:r w:rsidRPr="00B04227">
        <w:rPr>
          <w:rFonts w:ascii="Times" w:hAnsi="Times"/>
        </w:rPr>
        <w:t>granule_20130213</w:t>
      </w:r>
      <w:r>
        <w:rPr>
          <w:rFonts w:ascii="Times" w:hAnsi="Times"/>
        </w:rPr>
        <w:t xml:space="preserve"> contains the data fields for the original MOPITT granule on February 13</w:t>
      </w:r>
      <w:r>
        <w:rPr>
          <w:rFonts w:ascii="Times" w:hAnsi="Times"/>
          <w:vertAlign w:val="superscript"/>
        </w:rPr>
        <w:t xml:space="preserve"> </w:t>
      </w:r>
      <w:r>
        <w:rPr>
          <w:rFonts w:ascii="Times" w:hAnsi="Times"/>
        </w:rPr>
        <w:t xml:space="preserve">in year 2000. The entire data fields in the original MOPITT L1B products are completely copied and repacked in the BF product, given that the total size of these data fields is small and some data fields other than the radiance and geolocation fields may be useful for MOPITT users. </w:t>
      </w:r>
    </w:p>
    <w:p w14:paraId="4A141F8D" w14:textId="77777777" w:rsidR="00BF1578" w:rsidRDefault="00BF1578" w:rsidP="00BF1578">
      <w:pPr>
        <w:ind w:firstLine="720"/>
        <w:jc w:val="both"/>
        <w:rPr>
          <w:rFonts w:ascii="Times" w:hAnsi="Times"/>
        </w:rPr>
      </w:pPr>
    </w:p>
    <w:p w14:paraId="010B3F6B" w14:textId="77777777" w:rsidR="00BF1578" w:rsidRPr="00917B10" w:rsidRDefault="00BF1578" w:rsidP="00BF1578">
      <w:pPr>
        <w:pStyle w:val="Caption"/>
        <w:keepNext/>
        <w:rPr>
          <w:i w:val="0"/>
          <w:color w:val="000000" w:themeColor="text1"/>
        </w:rPr>
      </w:pPr>
      <w:r>
        <w:rPr>
          <w:i w:val="0"/>
          <w:color w:val="000000" w:themeColor="text1"/>
        </w:rPr>
        <w:t>Table 4.6</w:t>
      </w:r>
      <w:r w:rsidRPr="00074609">
        <w:rPr>
          <w:i w:val="0"/>
          <w:color w:val="000000" w:themeColor="text1"/>
        </w:rPr>
        <w:t xml:space="preserve"> </w:t>
      </w:r>
      <w:r>
        <w:rPr>
          <w:i w:val="0"/>
          <w:color w:val="000000" w:themeColor="text1"/>
        </w:rPr>
        <w:t>HDF data variables for MOPITT under the group of /MOPITT/</w:t>
      </w:r>
      <w:proofErr w:type="spellStart"/>
      <w:r w:rsidRPr="00CC02CC">
        <w:rPr>
          <w:i w:val="0"/>
          <w:color w:val="000000" w:themeColor="text1"/>
        </w:rPr>
        <w:t>granule_yyy</w:t>
      </w:r>
      <w:r>
        <w:rPr>
          <w:i w:val="0"/>
          <w:color w:val="000000" w:themeColor="text1"/>
        </w:rPr>
        <w:t>yddd</w:t>
      </w:r>
      <w:proofErr w:type="spellEnd"/>
      <w:r>
        <w:rPr>
          <w:i w:val="0"/>
          <w:color w:val="000000" w:themeColor="text1"/>
        </w:rPr>
        <w:t xml:space="preserve">, where </w:t>
      </w:r>
      <w:proofErr w:type="spellStart"/>
      <w:r w:rsidRPr="00CC02CC">
        <w:rPr>
          <w:i w:val="0"/>
          <w:color w:val="000000" w:themeColor="text1"/>
        </w:rPr>
        <w:t>yyy</w:t>
      </w:r>
      <w:r>
        <w:rPr>
          <w:i w:val="0"/>
          <w:color w:val="000000" w:themeColor="text1"/>
        </w:rPr>
        <w:t>yddd</w:t>
      </w:r>
      <w:proofErr w:type="spellEnd"/>
      <w:r>
        <w:rPr>
          <w:i w:val="0"/>
          <w:color w:val="000000" w:themeColor="text1"/>
        </w:rPr>
        <w:t xml:space="preserve"> stands for year and calendar date of data acquisition. The group path of /MOPITT/</w:t>
      </w:r>
      <w:proofErr w:type="spellStart"/>
      <w:r w:rsidRPr="00CC02CC">
        <w:rPr>
          <w:i w:val="0"/>
          <w:color w:val="000000" w:themeColor="text1"/>
        </w:rPr>
        <w:t>granule_yyy</w:t>
      </w:r>
      <w:r>
        <w:rPr>
          <w:i w:val="0"/>
          <w:color w:val="000000" w:themeColor="text1"/>
        </w:rPr>
        <w:t>yddd</w:t>
      </w:r>
      <w:proofErr w:type="spellEnd"/>
      <w:r>
        <w:rPr>
          <w:i w:val="0"/>
          <w:color w:val="000000" w:themeColor="text1"/>
        </w:rPr>
        <w:t>” is abbreviated to “…/” in the table.</w:t>
      </w:r>
    </w:p>
    <w:tbl>
      <w:tblPr>
        <w:tblStyle w:val="TableGrid"/>
        <w:tblW w:w="8856" w:type="dxa"/>
        <w:tblLayout w:type="fixed"/>
        <w:tblLook w:val="04A0" w:firstRow="1" w:lastRow="0" w:firstColumn="1" w:lastColumn="0" w:noHBand="0" w:noVBand="1"/>
      </w:tblPr>
      <w:tblGrid>
        <w:gridCol w:w="2406"/>
        <w:gridCol w:w="2022"/>
        <w:gridCol w:w="1575"/>
        <w:gridCol w:w="765"/>
        <w:gridCol w:w="810"/>
        <w:gridCol w:w="1278"/>
      </w:tblGrid>
      <w:tr w:rsidR="00BF1578" w14:paraId="1C171826" w14:textId="77777777" w:rsidTr="003C39D4">
        <w:tc>
          <w:tcPr>
            <w:tcW w:w="2406" w:type="dxa"/>
          </w:tcPr>
          <w:p w14:paraId="278C9229" w14:textId="77777777" w:rsidR="00BF1578" w:rsidRDefault="00BF1578" w:rsidP="003C39D4">
            <w:pPr>
              <w:jc w:val="both"/>
              <w:rPr>
                <w:rFonts w:ascii="Times" w:hAnsi="Times"/>
              </w:rPr>
            </w:pPr>
            <w:r>
              <w:rPr>
                <w:rFonts w:ascii="Times" w:hAnsi="Times"/>
              </w:rPr>
              <w:t>Path</w:t>
            </w:r>
          </w:p>
        </w:tc>
        <w:tc>
          <w:tcPr>
            <w:tcW w:w="2022" w:type="dxa"/>
          </w:tcPr>
          <w:p w14:paraId="56D001C4" w14:textId="77777777" w:rsidR="00BF1578" w:rsidRDefault="00BF1578" w:rsidP="003C39D4">
            <w:pPr>
              <w:jc w:val="both"/>
              <w:rPr>
                <w:rFonts w:ascii="Times" w:hAnsi="Times"/>
              </w:rPr>
            </w:pPr>
            <w:r>
              <w:rPr>
                <w:rFonts w:ascii="Times" w:hAnsi="Times"/>
              </w:rPr>
              <w:t>Name</w:t>
            </w:r>
          </w:p>
        </w:tc>
        <w:tc>
          <w:tcPr>
            <w:tcW w:w="1575" w:type="dxa"/>
          </w:tcPr>
          <w:p w14:paraId="04E09D80" w14:textId="77777777" w:rsidR="00BF1578" w:rsidRDefault="00BF1578" w:rsidP="003C39D4">
            <w:pPr>
              <w:jc w:val="both"/>
              <w:rPr>
                <w:rFonts w:ascii="Times" w:hAnsi="Times"/>
              </w:rPr>
            </w:pPr>
            <w:r>
              <w:rPr>
                <w:rFonts w:ascii="Times" w:hAnsi="Times"/>
              </w:rPr>
              <w:t>Dimension</w:t>
            </w:r>
          </w:p>
        </w:tc>
        <w:tc>
          <w:tcPr>
            <w:tcW w:w="765" w:type="dxa"/>
          </w:tcPr>
          <w:p w14:paraId="3806F8D7" w14:textId="77777777" w:rsidR="00BF1578" w:rsidRDefault="00BF1578" w:rsidP="003C39D4">
            <w:pPr>
              <w:jc w:val="both"/>
              <w:rPr>
                <w:rFonts w:ascii="Times" w:hAnsi="Times"/>
              </w:rPr>
            </w:pPr>
            <w:r>
              <w:rPr>
                <w:rFonts w:ascii="Times" w:hAnsi="Times"/>
              </w:rPr>
              <w:t>Unit</w:t>
            </w:r>
          </w:p>
        </w:tc>
        <w:tc>
          <w:tcPr>
            <w:tcW w:w="810" w:type="dxa"/>
          </w:tcPr>
          <w:p w14:paraId="7E851290" w14:textId="77777777" w:rsidR="00BF1578" w:rsidRDefault="00BF1578" w:rsidP="003C39D4">
            <w:pPr>
              <w:jc w:val="both"/>
              <w:rPr>
                <w:rFonts w:ascii="Times" w:hAnsi="Times"/>
              </w:rPr>
            </w:pPr>
            <w:r>
              <w:rPr>
                <w:rFonts w:ascii="Times" w:hAnsi="Times"/>
              </w:rPr>
              <w:t>Type</w:t>
            </w:r>
          </w:p>
        </w:tc>
        <w:tc>
          <w:tcPr>
            <w:tcW w:w="1278" w:type="dxa"/>
          </w:tcPr>
          <w:p w14:paraId="522622EF" w14:textId="77777777" w:rsidR="00BF1578" w:rsidRDefault="00BF1578" w:rsidP="003C39D4">
            <w:pPr>
              <w:jc w:val="both"/>
              <w:rPr>
                <w:rFonts w:ascii="Times" w:hAnsi="Times"/>
              </w:rPr>
            </w:pPr>
            <w:r>
              <w:rPr>
                <w:rFonts w:ascii="Times" w:hAnsi="Times"/>
              </w:rPr>
              <w:t>Description</w:t>
            </w:r>
          </w:p>
        </w:tc>
      </w:tr>
      <w:tr w:rsidR="00BF1578" w:rsidRPr="000C1C2B" w14:paraId="0D2FA55D" w14:textId="77777777" w:rsidTr="003C39D4">
        <w:trPr>
          <w:trHeight w:val="260"/>
        </w:trPr>
        <w:tc>
          <w:tcPr>
            <w:tcW w:w="2406" w:type="dxa"/>
          </w:tcPr>
          <w:p w14:paraId="3D061DCE"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2EB243ED" w14:textId="77777777" w:rsidR="00BF1578" w:rsidRPr="000E6506" w:rsidRDefault="00BF1578" w:rsidP="003C39D4">
            <w:pPr>
              <w:jc w:val="both"/>
              <w:rPr>
                <w:rFonts w:ascii="Times" w:hAnsi="Times"/>
                <w:sz w:val="18"/>
                <w:szCs w:val="20"/>
              </w:rPr>
            </w:pPr>
            <w:proofErr w:type="spellStart"/>
            <w:r>
              <w:rPr>
                <w:rFonts w:ascii="Times" w:hAnsi="Times"/>
                <w:sz w:val="18"/>
                <w:szCs w:val="20"/>
              </w:rPr>
              <w:t>CalibrationData</w:t>
            </w:r>
            <w:proofErr w:type="spellEnd"/>
          </w:p>
        </w:tc>
        <w:tc>
          <w:tcPr>
            <w:tcW w:w="1575" w:type="dxa"/>
          </w:tcPr>
          <w:p w14:paraId="07E497A5"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sidRPr="002A3529">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r>
              <w:rPr>
                <w:rFonts w:ascii="Times" w:hAnsi="Times"/>
                <w:sz w:val="18"/>
                <w:szCs w:val="20"/>
              </w:rPr>
              <w:sym w:font="Symbol" w:char="F0B4"/>
            </w:r>
            <w:r w:rsidRPr="002A3529">
              <w:rPr>
                <w:rFonts w:ascii="Times" w:hAnsi="Times"/>
                <w:sz w:val="18"/>
                <w:szCs w:val="20"/>
              </w:rPr>
              <w:t>8</w:t>
            </w:r>
            <w:r>
              <w:rPr>
                <w:rFonts w:ascii="Times" w:hAnsi="Times"/>
                <w:sz w:val="18"/>
                <w:szCs w:val="20"/>
              </w:rPr>
              <w:t>, n is the number of cross-tracks</w:t>
            </w:r>
          </w:p>
        </w:tc>
        <w:tc>
          <w:tcPr>
            <w:tcW w:w="765" w:type="dxa"/>
          </w:tcPr>
          <w:p w14:paraId="679A3F6C" w14:textId="77777777" w:rsidR="00BF1578" w:rsidRPr="007E226A" w:rsidRDefault="00BF1578" w:rsidP="003C39D4">
            <w:pPr>
              <w:jc w:val="both"/>
              <w:rPr>
                <w:rFonts w:ascii="Times" w:hAnsi="Times"/>
                <w:sz w:val="18"/>
                <w:szCs w:val="20"/>
              </w:rPr>
            </w:pPr>
            <w:r>
              <w:rPr>
                <w:rFonts w:ascii="Times" w:hAnsi="Times"/>
                <w:sz w:val="18"/>
                <w:szCs w:val="20"/>
              </w:rPr>
              <w:t>N/A</w:t>
            </w:r>
          </w:p>
        </w:tc>
        <w:tc>
          <w:tcPr>
            <w:tcW w:w="810" w:type="dxa"/>
          </w:tcPr>
          <w:p w14:paraId="23801210"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0341C503" w14:textId="77777777" w:rsidR="00BF1578" w:rsidRPr="000C1C2B" w:rsidRDefault="00BF1578" w:rsidP="003C39D4">
            <w:pPr>
              <w:jc w:val="both"/>
              <w:rPr>
                <w:rFonts w:ascii="Times" w:hAnsi="Times"/>
                <w:sz w:val="20"/>
                <w:szCs w:val="20"/>
              </w:rPr>
            </w:pPr>
            <w:r>
              <w:rPr>
                <w:rFonts w:ascii="Times" w:hAnsi="Times"/>
                <w:sz w:val="20"/>
                <w:szCs w:val="20"/>
              </w:rPr>
              <w:t>[4]</w:t>
            </w:r>
          </w:p>
        </w:tc>
      </w:tr>
      <w:tr w:rsidR="00BF1578" w:rsidRPr="000C1C2B" w14:paraId="77D8D181" w14:textId="77777777" w:rsidTr="003C39D4">
        <w:tc>
          <w:tcPr>
            <w:tcW w:w="2406" w:type="dxa"/>
          </w:tcPr>
          <w:p w14:paraId="77E786C6"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082A4E4A" w14:textId="77777777" w:rsidR="00BF1578" w:rsidRPr="000E6506" w:rsidRDefault="00BF1578" w:rsidP="003C39D4">
            <w:pPr>
              <w:jc w:val="both"/>
              <w:rPr>
                <w:rFonts w:ascii="Times" w:hAnsi="Times"/>
                <w:sz w:val="18"/>
                <w:szCs w:val="20"/>
              </w:rPr>
            </w:pPr>
            <w:proofErr w:type="spellStart"/>
            <w:r>
              <w:rPr>
                <w:rFonts w:ascii="Times" w:hAnsi="Times"/>
                <w:sz w:val="18"/>
                <w:szCs w:val="20"/>
              </w:rPr>
              <w:t>DailyGainDev</w:t>
            </w:r>
            <w:proofErr w:type="spellEnd"/>
          </w:p>
        </w:tc>
        <w:tc>
          <w:tcPr>
            <w:tcW w:w="1575" w:type="dxa"/>
          </w:tcPr>
          <w:p w14:paraId="5A0A1485" w14:textId="77777777" w:rsidR="00BF1578" w:rsidRPr="000E6506" w:rsidRDefault="00BF1578" w:rsidP="003C39D4">
            <w:pPr>
              <w:jc w:val="both"/>
              <w:rPr>
                <w:rFonts w:ascii="Times" w:hAnsi="Times"/>
                <w:sz w:val="18"/>
                <w:szCs w:val="20"/>
              </w:rPr>
            </w:pPr>
            <w:r w:rsidRPr="002A3529">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p>
        </w:tc>
        <w:tc>
          <w:tcPr>
            <w:tcW w:w="765" w:type="dxa"/>
          </w:tcPr>
          <w:p w14:paraId="4FC20F87"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62DA8662"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74623D5B"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3C05E795" w14:textId="77777777" w:rsidTr="003C39D4">
        <w:tc>
          <w:tcPr>
            <w:tcW w:w="2406" w:type="dxa"/>
          </w:tcPr>
          <w:p w14:paraId="53EA2F08"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5A1B38C5" w14:textId="77777777" w:rsidR="00BF1578" w:rsidRPr="000E6506" w:rsidRDefault="00BF1578" w:rsidP="003C39D4">
            <w:pPr>
              <w:jc w:val="both"/>
              <w:rPr>
                <w:rFonts w:ascii="Times" w:hAnsi="Times"/>
                <w:sz w:val="18"/>
                <w:szCs w:val="20"/>
              </w:rPr>
            </w:pPr>
            <w:proofErr w:type="spellStart"/>
            <w:r w:rsidRPr="007E34FA">
              <w:rPr>
                <w:rFonts w:ascii="Times" w:hAnsi="Times"/>
                <w:sz w:val="18"/>
                <w:szCs w:val="20"/>
              </w:rPr>
              <w:t>DailyMeanNoise</w:t>
            </w:r>
            <w:proofErr w:type="spellEnd"/>
          </w:p>
        </w:tc>
        <w:tc>
          <w:tcPr>
            <w:tcW w:w="1575" w:type="dxa"/>
          </w:tcPr>
          <w:p w14:paraId="615DC8DD" w14:textId="77777777" w:rsidR="00BF1578" w:rsidRPr="000E6506" w:rsidRDefault="00BF1578" w:rsidP="003C39D4">
            <w:pPr>
              <w:jc w:val="both"/>
              <w:rPr>
                <w:rFonts w:ascii="Times" w:hAnsi="Times"/>
                <w:sz w:val="18"/>
                <w:szCs w:val="20"/>
              </w:rPr>
            </w:pPr>
            <w:r w:rsidRPr="002A3529">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p>
        </w:tc>
        <w:tc>
          <w:tcPr>
            <w:tcW w:w="765" w:type="dxa"/>
          </w:tcPr>
          <w:p w14:paraId="65EFA451" w14:textId="77777777" w:rsidR="00BF1578" w:rsidRPr="000E6506" w:rsidRDefault="00BF1578" w:rsidP="003C39D4">
            <w:pPr>
              <w:jc w:val="both"/>
              <w:rPr>
                <w:rFonts w:ascii="Times" w:hAnsi="Times"/>
                <w:sz w:val="18"/>
                <w:szCs w:val="20"/>
              </w:rPr>
            </w:pPr>
            <w:r>
              <w:rPr>
                <w:rFonts w:ascii="Times" w:hAnsi="Times"/>
                <w:sz w:val="18"/>
                <w:szCs w:val="20"/>
              </w:rPr>
              <w:t>N/A</w:t>
            </w:r>
            <w:r w:rsidRPr="00CC02CC">
              <w:rPr>
                <w:rFonts w:ascii="Times" w:hAnsi="Times"/>
                <w:sz w:val="18"/>
                <w:szCs w:val="20"/>
                <w:vertAlign w:val="superscript"/>
              </w:rPr>
              <w:t xml:space="preserve"> -1</w:t>
            </w:r>
          </w:p>
        </w:tc>
        <w:tc>
          <w:tcPr>
            <w:tcW w:w="810" w:type="dxa"/>
          </w:tcPr>
          <w:p w14:paraId="357FB60E"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7F780FDF"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53DD36A1" w14:textId="77777777" w:rsidTr="003C39D4">
        <w:tc>
          <w:tcPr>
            <w:tcW w:w="2406" w:type="dxa"/>
          </w:tcPr>
          <w:p w14:paraId="4992057C"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01E95565" w14:textId="77777777" w:rsidR="00BF1578" w:rsidRPr="000E6506" w:rsidRDefault="00BF1578" w:rsidP="003C39D4">
            <w:pPr>
              <w:jc w:val="both"/>
              <w:rPr>
                <w:rFonts w:ascii="Times" w:hAnsi="Times"/>
                <w:sz w:val="18"/>
                <w:szCs w:val="20"/>
              </w:rPr>
            </w:pPr>
            <w:proofErr w:type="spellStart"/>
            <w:r>
              <w:rPr>
                <w:rFonts w:ascii="Times" w:hAnsi="Times"/>
                <w:sz w:val="18"/>
                <w:szCs w:val="20"/>
              </w:rPr>
              <w:t>DailyMeanPositionNoise</w:t>
            </w:r>
            <w:proofErr w:type="spellEnd"/>
          </w:p>
        </w:tc>
        <w:tc>
          <w:tcPr>
            <w:tcW w:w="1575" w:type="dxa"/>
          </w:tcPr>
          <w:p w14:paraId="6F7DB405" w14:textId="77777777" w:rsidR="00BF1578" w:rsidRPr="000E6506" w:rsidRDefault="00BF1578" w:rsidP="003C39D4">
            <w:pPr>
              <w:jc w:val="both"/>
              <w:rPr>
                <w:rFonts w:ascii="Times" w:hAnsi="Times"/>
                <w:sz w:val="18"/>
                <w:szCs w:val="20"/>
              </w:rPr>
            </w:pPr>
            <w:r w:rsidRPr="002A3529">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r>
              <w:rPr>
                <w:rFonts w:ascii="Times" w:hAnsi="Times"/>
                <w:sz w:val="18"/>
                <w:szCs w:val="20"/>
              </w:rPr>
              <w:sym w:font="Symbol" w:char="F0B4"/>
            </w:r>
            <w:r>
              <w:rPr>
                <w:rFonts w:ascii="Times" w:hAnsi="Times"/>
                <w:sz w:val="18"/>
                <w:szCs w:val="20"/>
              </w:rPr>
              <w:t>5</w:t>
            </w:r>
          </w:p>
        </w:tc>
        <w:tc>
          <w:tcPr>
            <w:tcW w:w="765" w:type="dxa"/>
          </w:tcPr>
          <w:p w14:paraId="447003BA"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184BD44F"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301C9718"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7BC9F8AA" w14:textId="77777777" w:rsidTr="003C39D4">
        <w:tc>
          <w:tcPr>
            <w:tcW w:w="2406" w:type="dxa"/>
          </w:tcPr>
          <w:p w14:paraId="6885A031"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695F729B" w14:textId="77777777" w:rsidR="00BF1578" w:rsidRPr="000E6506" w:rsidRDefault="00BF1578" w:rsidP="003C39D4">
            <w:pPr>
              <w:jc w:val="both"/>
              <w:rPr>
                <w:rFonts w:ascii="Times" w:hAnsi="Times"/>
                <w:sz w:val="18"/>
                <w:szCs w:val="20"/>
              </w:rPr>
            </w:pPr>
            <w:proofErr w:type="spellStart"/>
            <w:r w:rsidRPr="007E34FA">
              <w:rPr>
                <w:rFonts w:ascii="Times" w:hAnsi="Times"/>
                <w:sz w:val="18"/>
                <w:szCs w:val="20"/>
              </w:rPr>
              <w:t>EngineeringData</w:t>
            </w:r>
            <w:proofErr w:type="spellEnd"/>
          </w:p>
        </w:tc>
        <w:tc>
          <w:tcPr>
            <w:tcW w:w="1575" w:type="dxa"/>
          </w:tcPr>
          <w:p w14:paraId="0DBC995A"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34</w:t>
            </w:r>
            <w:r>
              <w:rPr>
                <w:rFonts w:ascii="Times" w:hAnsi="Times"/>
                <w:sz w:val="18"/>
                <w:szCs w:val="20"/>
              </w:rPr>
              <w:sym w:font="Symbol" w:char="F0B4"/>
            </w:r>
            <w:r w:rsidRPr="002A3529">
              <w:rPr>
                <w:rFonts w:ascii="Times" w:hAnsi="Times"/>
                <w:sz w:val="18"/>
                <w:szCs w:val="20"/>
              </w:rPr>
              <w:t>2</w:t>
            </w:r>
            <w:r>
              <w:rPr>
                <w:rFonts w:ascii="Times" w:hAnsi="Times"/>
                <w:sz w:val="18"/>
                <w:szCs w:val="20"/>
              </w:rPr>
              <w:t xml:space="preserve"> </w:t>
            </w:r>
          </w:p>
        </w:tc>
        <w:tc>
          <w:tcPr>
            <w:tcW w:w="765" w:type="dxa"/>
          </w:tcPr>
          <w:p w14:paraId="1753BA89" w14:textId="77777777" w:rsidR="00BF1578" w:rsidRPr="000E6506" w:rsidRDefault="00BF1578" w:rsidP="003C39D4">
            <w:pPr>
              <w:jc w:val="both"/>
              <w:rPr>
                <w:rFonts w:ascii="Times" w:hAnsi="Times"/>
                <w:sz w:val="18"/>
                <w:szCs w:val="20"/>
              </w:rPr>
            </w:pPr>
            <w:r>
              <w:rPr>
                <w:rFonts w:ascii="Times" w:hAnsi="Times"/>
                <w:sz w:val="18"/>
                <w:szCs w:val="20"/>
              </w:rPr>
              <w:t xml:space="preserve"> N/A</w:t>
            </w:r>
          </w:p>
        </w:tc>
        <w:tc>
          <w:tcPr>
            <w:tcW w:w="810" w:type="dxa"/>
          </w:tcPr>
          <w:p w14:paraId="0227CD06"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4BF11BF2"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41F56852" w14:textId="77777777" w:rsidTr="003C39D4">
        <w:trPr>
          <w:trHeight w:val="251"/>
        </w:trPr>
        <w:tc>
          <w:tcPr>
            <w:tcW w:w="2406" w:type="dxa"/>
          </w:tcPr>
          <w:p w14:paraId="0E559C3B"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05572A53" w14:textId="77777777" w:rsidR="00BF1578" w:rsidRPr="000E6506" w:rsidRDefault="00BF1578" w:rsidP="003C39D4">
            <w:pPr>
              <w:jc w:val="both"/>
              <w:rPr>
                <w:rFonts w:ascii="Times" w:hAnsi="Times"/>
                <w:sz w:val="18"/>
                <w:szCs w:val="20"/>
              </w:rPr>
            </w:pPr>
            <w:r w:rsidRPr="007E34FA">
              <w:rPr>
                <w:rFonts w:ascii="Times" w:hAnsi="Times"/>
                <w:sz w:val="18"/>
                <w:szCs w:val="20"/>
              </w:rPr>
              <w:t xml:space="preserve">Level0StdDev </w:t>
            </w:r>
          </w:p>
        </w:tc>
        <w:tc>
          <w:tcPr>
            <w:tcW w:w="1575" w:type="dxa"/>
          </w:tcPr>
          <w:p w14:paraId="7BFF700A"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r>
              <w:rPr>
                <w:rFonts w:ascii="Times" w:hAnsi="Times"/>
                <w:sz w:val="18"/>
                <w:szCs w:val="20"/>
              </w:rPr>
              <w:t xml:space="preserve">  </w:t>
            </w:r>
          </w:p>
        </w:tc>
        <w:tc>
          <w:tcPr>
            <w:tcW w:w="765" w:type="dxa"/>
          </w:tcPr>
          <w:p w14:paraId="117A3130"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17BDB42A"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3B56BCC"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5054D183" w14:textId="77777777" w:rsidTr="003C39D4">
        <w:trPr>
          <w:trHeight w:val="251"/>
        </w:trPr>
        <w:tc>
          <w:tcPr>
            <w:tcW w:w="2406" w:type="dxa"/>
          </w:tcPr>
          <w:p w14:paraId="7EAFEB40"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3DE0F1CF" w14:textId="77777777" w:rsidR="00BF1578" w:rsidRPr="000E6506" w:rsidRDefault="00BF1578" w:rsidP="003C39D4">
            <w:pPr>
              <w:jc w:val="both"/>
              <w:rPr>
                <w:rFonts w:ascii="Times" w:hAnsi="Times"/>
                <w:sz w:val="18"/>
                <w:szCs w:val="20"/>
              </w:rPr>
            </w:pPr>
            <w:proofErr w:type="spellStart"/>
            <w:r>
              <w:rPr>
                <w:rFonts w:ascii="Times" w:hAnsi="Times"/>
                <w:sz w:val="18"/>
                <w:szCs w:val="20"/>
              </w:rPr>
              <w:t>MOPITTRadiances</w:t>
            </w:r>
            <w:proofErr w:type="spellEnd"/>
          </w:p>
        </w:tc>
        <w:tc>
          <w:tcPr>
            <w:tcW w:w="1575" w:type="dxa"/>
          </w:tcPr>
          <w:p w14:paraId="79A959E7"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sidRPr="002A3529">
              <w:rPr>
                <w:rFonts w:ascii="Times" w:hAnsi="Times"/>
                <w:sz w:val="18"/>
                <w:szCs w:val="20"/>
              </w:rPr>
              <w:t>2</w:t>
            </w:r>
          </w:p>
        </w:tc>
        <w:tc>
          <w:tcPr>
            <w:tcW w:w="765" w:type="dxa"/>
          </w:tcPr>
          <w:p w14:paraId="70EAEC99" w14:textId="77777777" w:rsidR="00BF1578" w:rsidRPr="000E6506" w:rsidRDefault="00BF1578" w:rsidP="003C39D4">
            <w:pPr>
              <w:jc w:val="both"/>
              <w:rPr>
                <w:rFonts w:ascii="Times" w:hAnsi="Times"/>
                <w:sz w:val="18"/>
                <w:szCs w:val="20"/>
              </w:rPr>
            </w:pPr>
            <w:r w:rsidRPr="00CC02CC">
              <w:rPr>
                <w:rFonts w:ascii="Times" w:hAnsi="Times"/>
                <w:sz w:val="18"/>
                <w:szCs w:val="20"/>
              </w:rPr>
              <w:t>W</w:t>
            </w:r>
            <w:r>
              <w:rPr>
                <w:rFonts w:ascii="Times" w:hAnsi="Times"/>
                <w:sz w:val="18"/>
                <w:szCs w:val="20"/>
              </w:rPr>
              <w:t>m</w:t>
            </w:r>
            <w:r w:rsidRPr="00CC02CC">
              <w:rPr>
                <w:rFonts w:ascii="Times" w:hAnsi="Times"/>
                <w:sz w:val="18"/>
                <w:szCs w:val="20"/>
                <w:vertAlign w:val="superscript"/>
              </w:rPr>
              <w:t>-2</w:t>
            </w:r>
            <w:r>
              <w:rPr>
                <w:rFonts w:ascii="Times" w:hAnsi="Times"/>
                <w:sz w:val="18"/>
                <w:szCs w:val="20"/>
              </w:rPr>
              <w:t>sr</w:t>
            </w:r>
            <w:r w:rsidRPr="00CC02CC">
              <w:rPr>
                <w:rFonts w:ascii="Times" w:hAnsi="Times"/>
                <w:sz w:val="18"/>
                <w:szCs w:val="20"/>
                <w:vertAlign w:val="superscript"/>
              </w:rPr>
              <w:t>-1</w:t>
            </w:r>
          </w:p>
        </w:tc>
        <w:tc>
          <w:tcPr>
            <w:tcW w:w="810" w:type="dxa"/>
          </w:tcPr>
          <w:p w14:paraId="7F83A92E"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78FE56CC"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414062D7" w14:textId="77777777" w:rsidTr="003C39D4">
        <w:trPr>
          <w:trHeight w:val="251"/>
        </w:trPr>
        <w:tc>
          <w:tcPr>
            <w:tcW w:w="2406" w:type="dxa"/>
          </w:tcPr>
          <w:p w14:paraId="60F65CBD"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6650A9CE" w14:textId="77777777" w:rsidR="00BF1578" w:rsidRPr="000E6506" w:rsidRDefault="00BF1578" w:rsidP="003C39D4">
            <w:pPr>
              <w:jc w:val="both"/>
              <w:rPr>
                <w:rFonts w:ascii="Times" w:hAnsi="Times"/>
                <w:sz w:val="18"/>
                <w:szCs w:val="20"/>
              </w:rPr>
            </w:pPr>
            <w:proofErr w:type="spellStart"/>
            <w:r w:rsidRPr="007E34FA">
              <w:rPr>
                <w:rFonts w:ascii="Times" w:hAnsi="Times"/>
                <w:sz w:val="18"/>
                <w:szCs w:val="20"/>
              </w:rPr>
              <w:t>PacketPositions</w:t>
            </w:r>
            <w:proofErr w:type="spellEnd"/>
            <w:r w:rsidRPr="007E34FA">
              <w:rPr>
                <w:rFonts w:ascii="Times" w:hAnsi="Times"/>
                <w:sz w:val="18"/>
                <w:szCs w:val="20"/>
              </w:rPr>
              <w:t xml:space="preserve"> </w:t>
            </w:r>
          </w:p>
        </w:tc>
        <w:tc>
          <w:tcPr>
            <w:tcW w:w="1575" w:type="dxa"/>
          </w:tcPr>
          <w:p w14:paraId="3F8F3A4C"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 xml:space="preserve">29 </w:t>
            </w:r>
          </w:p>
        </w:tc>
        <w:tc>
          <w:tcPr>
            <w:tcW w:w="765" w:type="dxa"/>
          </w:tcPr>
          <w:p w14:paraId="74BC561D" w14:textId="77777777" w:rsidR="00BF1578" w:rsidRPr="000E6506" w:rsidRDefault="00BF1578" w:rsidP="003C39D4">
            <w:pPr>
              <w:jc w:val="both"/>
              <w:rPr>
                <w:rFonts w:ascii="Times" w:hAnsi="Times"/>
                <w:sz w:val="18"/>
                <w:szCs w:val="20"/>
              </w:rPr>
            </w:pPr>
            <w:r>
              <w:rPr>
                <w:rFonts w:ascii="Times" w:hAnsi="Times"/>
                <w:sz w:val="18"/>
                <w:szCs w:val="20"/>
              </w:rPr>
              <w:t xml:space="preserve"> N/</w:t>
            </w:r>
            <w:r w:rsidRPr="00AD2987">
              <w:rPr>
                <w:rFonts w:ascii="Times" w:hAnsi="Times"/>
                <w:sz w:val="18"/>
                <w:szCs w:val="20"/>
              </w:rPr>
              <w:t>A</w:t>
            </w:r>
          </w:p>
        </w:tc>
        <w:tc>
          <w:tcPr>
            <w:tcW w:w="810" w:type="dxa"/>
          </w:tcPr>
          <w:p w14:paraId="784094F0"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609EA582"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62D88E46" w14:textId="77777777" w:rsidTr="003C39D4">
        <w:trPr>
          <w:trHeight w:val="287"/>
        </w:trPr>
        <w:tc>
          <w:tcPr>
            <w:tcW w:w="2406" w:type="dxa"/>
          </w:tcPr>
          <w:p w14:paraId="5E1C9A2F"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0A53F33D" w14:textId="77777777" w:rsidR="00BF1578" w:rsidRPr="000E6506" w:rsidRDefault="00BF1578" w:rsidP="003C39D4">
            <w:pPr>
              <w:jc w:val="both"/>
              <w:rPr>
                <w:rFonts w:ascii="Times" w:hAnsi="Times"/>
                <w:sz w:val="18"/>
                <w:szCs w:val="20"/>
              </w:rPr>
            </w:pPr>
            <w:proofErr w:type="spellStart"/>
            <w:r>
              <w:rPr>
                <w:rFonts w:ascii="Times" w:hAnsi="Times"/>
                <w:sz w:val="18"/>
                <w:szCs w:val="20"/>
              </w:rPr>
              <w:t>SatelliteAzimuth</w:t>
            </w:r>
            <w:proofErr w:type="spellEnd"/>
          </w:p>
        </w:tc>
        <w:tc>
          <w:tcPr>
            <w:tcW w:w="1575" w:type="dxa"/>
          </w:tcPr>
          <w:p w14:paraId="51A72FCB"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15E16746" w14:textId="77777777" w:rsidR="00BF1578" w:rsidRPr="000E6506" w:rsidRDefault="00BF1578" w:rsidP="003C39D4">
            <w:pPr>
              <w:jc w:val="both"/>
              <w:rPr>
                <w:rFonts w:ascii="Times" w:hAnsi="Times"/>
                <w:sz w:val="18"/>
                <w:szCs w:val="20"/>
              </w:rPr>
            </w:pPr>
            <w:r>
              <w:rPr>
                <w:rFonts w:ascii="Times" w:hAnsi="Times"/>
                <w:sz w:val="18"/>
                <w:szCs w:val="20"/>
              </w:rPr>
              <w:t>Degree</w:t>
            </w:r>
          </w:p>
        </w:tc>
        <w:tc>
          <w:tcPr>
            <w:tcW w:w="810" w:type="dxa"/>
          </w:tcPr>
          <w:p w14:paraId="0343AAD2"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55FCEB37"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1BB2E0BF" w14:textId="77777777" w:rsidTr="003C39D4">
        <w:tc>
          <w:tcPr>
            <w:tcW w:w="2406" w:type="dxa"/>
          </w:tcPr>
          <w:p w14:paraId="28D6F67D" w14:textId="77777777" w:rsidR="00BF1578" w:rsidRPr="000E6506"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59BAD1D4" w14:textId="77777777" w:rsidR="00BF1578" w:rsidRPr="000E6506" w:rsidRDefault="00BF1578" w:rsidP="003C39D4">
            <w:pPr>
              <w:jc w:val="both"/>
              <w:rPr>
                <w:rFonts w:ascii="Times" w:hAnsi="Times"/>
                <w:sz w:val="18"/>
                <w:szCs w:val="20"/>
              </w:rPr>
            </w:pPr>
            <w:proofErr w:type="spellStart"/>
            <w:r>
              <w:rPr>
                <w:rFonts w:ascii="Times" w:hAnsi="Times"/>
                <w:sz w:val="18"/>
                <w:szCs w:val="20"/>
              </w:rPr>
              <w:t>SatelliteZenith</w:t>
            </w:r>
            <w:proofErr w:type="spellEnd"/>
          </w:p>
        </w:tc>
        <w:tc>
          <w:tcPr>
            <w:tcW w:w="1575" w:type="dxa"/>
          </w:tcPr>
          <w:p w14:paraId="6F10A999" w14:textId="77777777" w:rsidR="00BF1578" w:rsidRPr="000E6506"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6D474EE3" w14:textId="77777777" w:rsidR="00BF1578" w:rsidRPr="000E6506" w:rsidRDefault="00BF1578" w:rsidP="003C39D4">
            <w:pPr>
              <w:jc w:val="both"/>
              <w:rPr>
                <w:rFonts w:ascii="Times" w:hAnsi="Times"/>
                <w:sz w:val="18"/>
                <w:szCs w:val="20"/>
              </w:rPr>
            </w:pPr>
            <w:r>
              <w:rPr>
                <w:rFonts w:ascii="Times" w:hAnsi="Times"/>
                <w:sz w:val="18"/>
                <w:szCs w:val="20"/>
              </w:rPr>
              <w:t>Degree</w:t>
            </w:r>
          </w:p>
        </w:tc>
        <w:tc>
          <w:tcPr>
            <w:tcW w:w="810" w:type="dxa"/>
          </w:tcPr>
          <w:p w14:paraId="63AA417D" w14:textId="77777777" w:rsidR="00BF1578" w:rsidRPr="000E6506" w:rsidRDefault="00BF1578" w:rsidP="003C39D4">
            <w:pPr>
              <w:jc w:val="both"/>
              <w:rPr>
                <w:rFonts w:ascii="Times" w:hAnsi="Times"/>
                <w:sz w:val="18"/>
                <w:szCs w:val="20"/>
              </w:rPr>
            </w:pPr>
            <w:r>
              <w:rPr>
                <w:rFonts w:ascii="Times" w:hAnsi="Times"/>
                <w:sz w:val="18"/>
                <w:szCs w:val="20"/>
              </w:rPr>
              <w:t>Float32</w:t>
            </w:r>
          </w:p>
        </w:tc>
        <w:tc>
          <w:tcPr>
            <w:tcW w:w="1278" w:type="dxa"/>
          </w:tcPr>
          <w:p w14:paraId="159F4F53" w14:textId="77777777" w:rsidR="00BF1578" w:rsidRPr="000C1C2B" w:rsidRDefault="00BF1578" w:rsidP="003C39D4">
            <w:pPr>
              <w:jc w:val="both"/>
              <w:rPr>
                <w:rFonts w:ascii="Times" w:hAnsi="Times"/>
                <w:sz w:val="20"/>
                <w:szCs w:val="20"/>
              </w:rPr>
            </w:pPr>
            <w:r w:rsidRPr="007524AC">
              <w:rPr>
                <w:rFonts w:ascii="Times" w:hAnsi="Times"/>
                <w:sz w:val="20"/>
                <w:szCs w:val="20"/>
              </w:rPr>
              <w:t>[4]</w:t>
            </w:r>
          </w:p>
        </w:tc>
      </w:tr>
      <w:tr w:rsidR="00BF1578" w:rsidRPr="000C1C2B" w14:paraId="7E9E8819" w14:textId="77777777" w:rsidTr="003C39D4">
        <w:tc>
          <w:tcPr>
            <w:tcW w:w="2406" w:type="dxa"/>
          </w:tcPr>
          <w:p w14:paraId="3864BEB4"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0BF4C587" w14:textId="77777777" w:rsidR="00BF1578" w:rsidRDefault="00BF1578" w:rsidP="003C39D4">
            <w:pPr>
              <w:jc w:val="both"/>
              <w:rPr>
                <w:rFonts w:ascii="Times" w:hAnsi="Times"/>
                <w:sz w:val="18"/>
                <w:szCs w:val="20"/>
              </w:rPr>
            </w:pPr>
            <w:proofErr w:type="spellStart"/>
            <w:r w:rsidRPr="007E34FA">
              <w:rPr>
                <w:rFonts w:ascii="Times" w:hAnsi="Times"/>
                <w:sz w:val="18"/>
                <w:szCs w:val="20"/>
              </w:rPr>
              <w:t>SectorCalibrationData</w:t>
            </w:r>
            <w:proofErr w:type="spellEnd"/>
            <w:r w:rsidRPr="007E34FA">
              <w:rPr>
                <w:rFonts w:ascii="Times" w:hAnsi="Times"/>
                <w:sz w:val="18"/>
                <w:szCs w:val="20"/>
              </w:rPr>
              <w:t xml:space="preserve"> </w:t>
            </w:r>
          </w:p>
        </w:tc>
        <w:tc>
          <w:tcPr>
            <w:tcW w:w="1575" w:type="dxa"/>
          </w:tcPr>
          <w:p w14:paraId="484A801E"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sym w:font="Symbol" w:char="F0B4"/>
            </w:r>
            <w:r>
              <w:rPr>
                <w:rFonts w:ascii="Times" w:hAnsi="Times"/>
                <w:sz w:val="18"/>
                <w:szCs w:val="20"/>
              </w:rPr>
              <w:t>4</w:t>
            </w:r>
            <w:r>
              <w:rPr>
                <w:rFonts w:ascii="Times" w:hAnsi="Times"/>
                <w:sz w:val="18"/>
                <w:szCs w:val="20"/>
              </w:rPr>
              <w:sym w:font="Symbol" w:char="F0B4"/>
            </w:r>
            <w:r w:rsidRPr="002A3529">
              <w:rPr>
                <w:rFonts w:ascii="Times" w:hAnsi="Times"/>
                <w:sz w:val="18"/>
                <w:szCs w:val="20"/>
              </w:rPr>
              <w:t>8</w:t>
            </w:r>
            <w:r>
              <w:rPr>
                <w:rFonts w:ascii="Times" w:hAnsi="Times"/>
                <w:sz w:val="18"/>
                <w:szCs w:val="20"/>
              </w:rPr>
              <w:t xml:space="preserve">  </w:t>
            </w:r>
          </w:p>
        </w:tc>
        <w:tc>
          <w:tcPr>
            <w:tcW w:w="765" w:type="dxa"/>
          </w:tcPr>
          <w:p w14:paraId="6D21E1F4" w14:textId="77777777" w:rsidR="00BF1578" w:rsidRPr="00CC02CC" w:rsidRDefault="00BF1578" w:rsidP="003C39D4">
            <w:pPr>
              <w:jc w:val="both"/>
              <w:rPr>
                <w:rFonts w:ascii="Times" w:hAnsi="Times"/>
                <w:sz w:val="18"/>
                <w:szCs w:val="20"/>
              </w:rPr>
            </w:pPr>
            <w:r>
              <w:rPr>
                <w:rFonts w:ascii="Times" w:hAnsi="Times"/>
                <w:sz w:val="18"/>
                <w:szCs w:val="20"/>
              </w:rPr>
              <w:t>N/A</w:t>
            </w:r>
          </w:p>
        </w:tc>
        <w:tc>
          <w:tcPr>
            <w:tcW w:w="810" w:type="dxa"/>
          </w:tcPr>
          <w:p w14:paraId="47E62C6D"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644322E5"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41E783D1" w14:textId="77777777" w:rsidTr="003C39D4">
        <w:tc>
          <w:tcPr>
            <w:tcW w:w="2406" w:type="dxa"/>
          </w:tcPr>
          <w:p w14:paraId="22D83047"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5AC0DDBF" w14:textId="77777777" w:rsidR="00BF1578" w:rsidRDefault="00BF1578" w:rsidP="003C39D4">
            <w:pPr>
              <w:jc w:val="both"/>
              <w:rPr>
                <w:rFonts w:ascii="Times" w:hAnsi="Times"/>
                <w:sz w:val="18"/>
                <w:szCs w:val="20"/>
              </w:rPr>
            </w:pPr>
            <w:proofErr w:type="spellStart"/>
            <w:r>
              <w:rPr>
                <w:rFonts w:ascii="Times" w:hAnsi="Times"/>
                <w:sz w:val="18"/>
                <w:szCs w:val="20"/>
              </w:rPr>
              <w:t>SolarAzimuth</w:t>
            </w:r>
            <w:proofErr w:type="spellEnd"/>
          </w:p>
        </w:tc>
        <w:tc>
          <w:tcPr>
            <w:tcW w:w="1575" w:type="dxa"/>
          </w:tcPr>
          <w:p w14:paraId="3407CCF1"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2A4E0A40" w14:textId="77777777" w:rsidR="00BF1578" w:rsidRPr="00CC02CC" w:rsidRDefault="00BF1578" w:rsidP="003C39D4">
            <w:pPr>
              <w:jc w:val="both"/>
              <w:rPr>
                <w:rFonts w:ascii="Times" w:hAnsi="Times"/>
                <w:sz w:val="18"/>
                <w:szCs w:val="20"/>
              </w:rPr>
            </w:pPr>
            <w:r>
              <w:rPr>
                <w:rFonts w:ascii="Times" w:hAnsi="Times"/>
                <w:sz w:val="18"/>
                <w:szCs w:val="20"/>
              </w:rPr>
              <w:t xml:space="preserve"> Degree</w:t>
            </w:r>
          </w:p>
        </w:tc>
        <w:tc>
          <w:tcPr>
            <w:tcW w:w="810" w:type="dxa"/>
          </w:tcPr>
          <w:p w14:paraId="0EEC04C8"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0F8023BB"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2745104F" w14:textId="77777777" w:rsidTr="003C39D4">
        <w:tc>
          <w:tcPr>
            <w:tcW w:w="2406" w:type="dxa"/>
          </w:tcPr>
          <w:p w14:paraId="69B8BC52"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6F1D75FF" w14:textId="77777777" w:rsidR="00BF1578" w:rsidRDefault="00BF1578" w:rsidP="003C39D4">
            <w:pPr>
              <w:jc w:val="both"/>
              <w:rPr>
                <w:rFonts w:ascii="Times" w:hAnsi="Times"/>
                <w:sz w:val="18"/>
                <w:szCs w:val="20"/>
              </w:rPr>
            </w:pPr>
            <w:proofErr w:type="spellStart"/>
            <w:r>
              <w:rPr>
                <w:rFonts w:ascii="Times" w:hAnsi="Times"/>
                <w:sz w:val="18"/>
                <w:szCs w:val="20"/>
              </w:rPr>
              <w:t>SolarZenith</w:t>
            </w:r>
            <w:proofErr w:type="spellEnd"/>
          </w:p>
        </w:tc>
        <w:tc>
          <w:tcPr>
            <w:tcW w:w="1575" w:type="dxa"/>
          </w:tcPr>
          <w:p w14:paraId="58449A2B"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5ADB3810" w14:textId="77777777" w:rsidR="00BF1578" w:rsidRPr="00CC02CC" w:rsidRDefault="00BF1578" w:rsidP="003C39D4">
            <w:pPr>
              <w:jc w:val="both"/>
              <w:rPr>
                <w:rFonts w:ascii="Times" w:hAnsi="Times"/>
                <w:sz w:val="18"/>
                <w:szCs w:val="20"/>
              </w:rPr>
            </w:pPr>
            <w:r>
              <w:rPr>
                <w:rFonts w:ascii="Times" w:hAnsi="Times"/>
                <w:sz w:val="18"/>
                <w:szCs w:val="20"/>
              </w:rPr>
              <w:t xml:space="preserve"> Degree</w:t>
            </w:r>
          </w:p>
        </w:tc>
        <w:tc>
          <w:tcPr>
            <w:tcW w:w="810" w:type="dxa"/>
          </w:tcPr>
          <w:p w14:paraId="2702B2DA"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D942465"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0D8859AB" w14:textId="77777777" w:rsidTr="003C39D4">
        <w:tc>
          <w:tcPr>
            <w:tcW w:w="2406" w:type="dxa"/>
          </w:tcPr>
          <w:p w14:paraId="1F8F6378" w14:textId="77777777" w:rsidR="00BF1578" w:rsidRDefault="00BF1578" w:rsidP="003C39D4">
            <w:pPr>
              <w:jc w:val="both"/>
              <w:rPr>
                <w:rFonts w:ascii="Times" w:hAnsi="Times"/>
                <w:sz w:val="18"/>
                <w:szCs w:val="20"/>
              </w:rPr>
            </w:pPr>
            <w:r>
              <w:rPr>
                <w:rFonts w:ascii="Times" w:hAnsi="Times"/>
                <w:sz w:val="18"/>
                <w:szCs w:val="20"/>
              </w:rPr>
              <w:t>…/</w:t>
            </w:r>
            <w:proofErr w:type="spellStart"/>
            <w:r>
              <w:rPr>
                <w:rFonts w:ascii="Times" w:hAnsi="Times"/>
                <w:sz w:val="18"/>
                <w:szCs w:val="20"/>
              </w:rPr>
              <w:t>Data_Fields</w:t>
            </w:r>
            <w:proofErr w:type="spellEnd"/>
          </w:p>
        </w:tc>
        <w:tc>
          <w:tcPr>
            <w:tcW w:w="2022" w:type="dxa"/>
          </w:tcPr>
          <w:p w14:paraId="5AE7B1FB" w14:textId="77777777" w:rsidR="00BF1578" w:rsidRDefault="00BF1578" w:rsidP="003C39D4">
            <w:pPr>
              <w:jc w:val="both"/>
              <w:rPr>
                <w:rFonts w:ascii="Times" w:hAnsi="Times"/>
                <w:sz w:val="18"/>
                <w:szCs w:val="20"/>
              </w:rPr>
            </w:pPr>
            <w:proofErr w:type="spellStart"/>
            <w:r w:rsidRPr="00863092">
              <w:rPr>
                <w:rFonts w:ascii="Times" w:hAnsi="Times"/>
                <w:sz w:val="18"/>
                <w:szCs w:val="20"/>
              </w:rPr>
              <w:t>SwathQuality</w:t>
            </w:r>
            <w:proofErr w:type="spellEnd"/>
            <w:r w:rsidRPr="00863092">
              <w:rPr>
                <w:rFonts w:ascii="Times" w:hAnsi="Times"/>
                <w:sz w:val="18"/>
                <w:szCs w:val="20"/>
              </w:rPr>
              <w:t xml:space="preserve"> </w:t>
            </w:r>
          </w:p>
        </w:tc>
        <w:tc>
          <w:tcPr>
            <w:tcW w:w="1575" w:type="dxa"/>
          </w:tcPr>
          <w:p w14:paraId="05A3DDA7" w14:textId="77777777" w:rsidR="00BF1578" w:rsidRDefault="00BF1578" w:rsidP="003C39D4">
            <w:pPr>
              <w:jc w:val="both"/>
              <w:rPr>
                <w:rFonts w:ascii="Times" w:hAnsi="Times"/>
                <w:sz w:val="18"/>
                <w:szCs w:val="20"/>
              </w:rPr>
            </w:pPr>
            <w:r>
              <w:rPr>
                <w:rFonts w:ascii="Times" w:hAnsi="Times"/>
                <w:sz w:val="18"/>
                <w:szCs w:val="20"/>
              </w:rPr>
              <w:t>n</w:t>
            </w:r>
          </w:p>
        </w:tc>
        <w:tc>
          <w:tcPr>
            <w:tcW w:w="765" w:type="dxa"/>
          </w:tcPr>
          <w:p w14:paraId="7A7AFF9E" w14:textId="77777777" w:rsidR="00BF1578" w:rsidRPr="00CC02CC" w:rsidRDefault="00BF1578" w:rsidP="003C39D4">
            <w:pPr>
              <w:jc w:val="both"/>
              <w:rPr>
                <w:rFonts w:ascii="Times" w:hAnsi="Times"/>
                <w:sz w:val="18"/>
                <w:szCs w:val="20"/>
              </w:rPr>
            </w:pPr>
            <w:r>
              <w:rPr>
                <w:rFonts w:ascii="Times" w:hAnsi="Times"/>
                <w:sz w:val="18"/>
                <w:szCs w:val="20"/>
              </w:rPr>
              <w:t xml:space="preserve"> N/A?</w:t>
            </w:r>
          </w:p>
        </w:tc>
        <w:tc>
          <w:tcPr>
            <w:tcW w:w="810" w:type="dxa"/>
          </w:tcPr>
          <w:p w14:paraId="5BAD5A31"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2469E524"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13FB4286" w14:textId="77777777" w:rsidTr="003C39D4">
        <w:tc>
          <w:tcPr>
            <w:tcW w:w="2406" w:type="dxa"/>
          </w:tcPr>
          <w:p w14:paraId="42E4A274" w14:textId="77777777" w:rsidR="00BF1578" w:rsidRDefault="00BF1578" w:rsidP="003C39D4">
            <w:pPr>
              <w:jc w:val="both"/>
              <w:rPr>
                <w:rFonts w:ascii="Times" w:hAnsi="Times"/>
                <w:sz w:val="18"/>
                <w:szCs w:val="20"/>
              </w:rPr>
            </w:pPr>
            <w:r>
              <w:rPr>
                <w:rFonts w:ascii="Times" w:hAnsi="Times"/>
                <w:sz w:val="18"/>
                <w:szCs w:val="20"/>
              </w:rPr>
              <w:t>…/Geolocation</w:t>
            </w:r>
          </w:p>
        </w:tc>
        <w:tc>
          <w:tcPr>
            <w:tcW w:w="2022" w:type="dxa"/>
          </w:tcPr>
          <w:p w14:paraId="583911DC" w14:textId="77777777" w:rsidR="00BF1578" w:rsidRDefault="00BF1578" w:rsidP="003C39D4">
            <w:pPr>
              <w:jc w:val="both"/>
              <w:rPr>
                <w:rFonts w:ascii="Times" w:hAnsi="Times"/>
                <w:sz w:val="18"/>
                <w:szCs w:val="20"/>
              </w:rPr>
            </w:pPr>
            <w:r>
              <w:rPr>
                <w:rFonts w:ascii="Times" w:hAnsi="Times"/>
                <w:sz w:val="18"/>
                <w:szCs w:val="20"/>
              </w:rPr>
              <w:t>Latitude</w:t>
            </w:r>
          </w:p>
        </w:tc>
        <w:tc>
          <w:tcPr>
            <w:tcW w:w="1575" w:type="dxa"/>
          </w:tcPr>
          <w:p w14:paraId="206EF6F8"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5C055DF6"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Degrees_north</w:t>
            </w:r>
            <w:proofErr w:type="spellEnd"/>
          </w:p>
        </w:tc>
        <w:tc>
          <w:tcPr>
            <w:tcW w:w="810" w:type="dxa"/>
          </w:tcPr>
          <w:p w14:paraId="54F28659"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7718F851"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1329A5B2" w14:textId="77777777" w:rsidTr="003C39D4">
        <w:tc>
          <w:tcPr>
            <w:tcW w:w="2406" w:type="dxa"/>
          </w:tcPr>
          <w:p w14:paraId="2933D557" w14:textId="77777777" w:rsidR="00BF1578" w:rsidRDefault="00BF1578" w:rsidP="003C39D4">
            <w:pPr>
              <w:jc w:val="both"/>
              <w:rPr>
                <w:rFonts w:ascii="Times" w:hAnsi="Times"/>
                <w:sz w:val="18"/>
                <w:szCs w:val="20"/>
              </w:rPr>
            </w:pPr>
            <w:r>
              <w:rPr>
                <w:rFonts w:ascii="Times" w:hAnsi="Times"/>
                <w:sz w:val="18"/>
                <w:szCs w:val="20"/>
              </w:rPr>
              <w:t>…/Geolocation</w:t>
            </w:r>
          </w:p>
        </w:tc>
        <w:tc>
          <w:tcPr>
            <w:tcW w:w="2022" w:type="dxa"/>
          </w:tcPr>
          <w:p w14:paraId="448C2919" w14:textId="77777777" w:rsidR="00BF1578" w:rsidRDefault="00BF1578" w:rsidP="003C39D4">
            <w:pPr>
              <w:jc w:val="both"/>
              <w:rPr>
                <w:rFonts w:ascii="Times" w:hAnsi="Times"/>
                <w:sz w:val="18"/>
                <w:szCs w:val="20"/>
              </w:rPr>
            </w:pPr>
            <w:r>
              <w:rPr>
                <w:rFonts w:ascii="Times" w:hAnsi="Times"/>
                <w:sz w:val="18"/>
                <w:szCs w:val="20"/>
              </w:rPr>
              <w:t>Longitude</w:t>
            </w:r>
          </w:p>
        </w:tc>
        <w:tc>
          <w:tcPr>
            <w:tcW w:w="1575" w:type="dxa"/>
          </w:tcPr>
          <w:p w14:paraId="50116A4A"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47277A4A" w14:textId="77777777" w:rsidR="00BF1578" w:rsidRPr="00CC02CC" w:rsidRDefault="00BF1578" w:rsidP="003C39D4">
            <w:pPr>
              <w:jc w:val="both"/>
              <w:rPr>
                <w:rFonts w:ascii="Times" w:hAnsi="Times"/>
                <w:sz w:val="18"/>
                <w:szCs w:val="20"/>
              </w:rPr>
            </w:pPr>
            <w:proofErr w:type="spellStart"/>
            <w:r>
              <w:rPr>
                <w:rFonts w:ascii="Times" w:hAnsi="Times"/>
                <w:sz w:val="18"/>
                <w:szCs w:val="20"/>
              </w:rPr>
              <w:t>Degrees_east</w:t>
            </w:r>
            <w:proofErr w:type="spellEnd"/>
          </w:p>
        </w:tc>
        <w:tc>
          <w:tcPr>
            <w:tcW w:w="810" w:type="dxa"/>
          </w:tcPr>
          <w:p w14:paraId="508B47D1" w14:textId="77777777" w:rsidR="00BF1578" w:rsidRDefault="00BF1578" w:rsidP="003C39D4">
            <w:pPr>
              <w:jc w:val="both"/>
              <w:rPr>
                <w:rFonts w:ascii="Times" w:hAnsi="Times"/>
                <w:sz w:val="18"/>
                <w:szCs w:val="20"/>
              </w:rPr>
            </w:pPr>
            <w:r>
              <w:rPr>
                <w:rFonts w:ascii="Times" w:hAnsi="Times"/>
                <w:sz w:val="18"/>
                <w:szCs w:val="20"/>
              </w:rPr>
              <w:t>Float32</w:t>
            </w:r>
          </w:p>
        </w:tc>
        <w:tc>
          <w:tcPr>
            <w:tcW w:w="1278" w:type="dxa"/>
          </w:tcPr>
          <w:p w14:paraId="0A4EFC17" w14:textId="77777777" w:rsidR="00BF1578" w:rsidRDefault="00BF1578" w:rsidP="003C39D4">
            <w:pPr>
              <w:jc w:val="both"/>
              <w:rPr>
                <w:rFonts w:ascii="Times" w:hAnsi="Times"/>
                <w:sz w:val="20"/>
                <w:szCs w:val="20"/>
              </w:rPr>
            </w:pPr>
            <w:r w:rsidRPr="007524AC">
              <w:rPr>
                <w:rFonts w:ascii="Times" w:hAnsi="Times"/>
                <w:sz w:val="20"/>
                <w:szCs w:val="20"/>
              </w:rPr>
              <w:t>[4]</w:t>
            </w:r>
          </w:p>
        </w:tc>
      </w:tr>
      <w:tr w:rsidR="00BF1578" w:rsidRPr="000C1C2B" w14:paraId="51D11156" w14:textId="77777777" w:rsidTr="003C39D4">
        <w:tc>
          <w:tcPr>
            <w:tcW w:w="2406" w:type="dxa"/>
          </w:tcPr>
          <w:p w14:paraId="3FC65F00" w14:textId="77777777" w:rsidR="00BF1578" w:rsidRDefault="00BF1578" w:rsidP="003C39D4">
            <w:pPr>
              <w:jc w:val="both"/>
              <w:rPr>
                <w:rFonts w:ascii="Times" w:hAnsi="Times"/>
                <w:sz w:val="18"/>
                <w:szCs w:val="20"/>
              </w:rPr>
            </w:pPr>
            <w:r>
              <w:rPr>
                <w:rFonts w:ascii="Times" w:hAnsi="Times"/>
                <w:sz w:val="18"/>
                <w:szCs w:val="20"/>
              </w:rPr>
              <w:t>…/Geolocation</w:t>
            </w:r>
          </w:p>
        </w:tc>
        <w:tc>
          <w:tcPr>
            <w:tcW w:w="2022" w:type="dxa"/>
          </w:tcPr>
          <w:p w14:paraId="38376BD3" w14:textId="77777777" w:rsidR="00BF1578" w:rsidRDefault="00BF1578" w:rsidP="003C39D4">
            <w:pPr>
              <w:jc w:val="both"/>
              <w:rPr>
                <w:rFonts w:ascii="Times" w:hAnsi="Times"/>
                <w:sz w:val="18"/>
                <w:szCs w:val="20"/>
              </w:rPr>
            </w:pPr>
            <w:r>
              <w:rPr>
                <w:rFonts w:ascii="Times" w:hAnsi="Times"/>
                <w:sz w:val="18"/>
                <w:szCs w:val="20"/>
              </w:rPr>
              <w:t>Time</w:t>
            </w:r>
          </w:p>
        </w:tc>
        <w:tc>
          <w:tcPr>
            <w:tcW w:w="1575" w:type="dxa"/>
          </w:tcPr>
          <w:p w14:paraId="41305BEA" w14:textId="77777777" w:rsidR="00BF1578" w:rsidRDefault="00BF1578" w:rsidP="003C39D4">
            <w:pPr>
              <w:jc w:val="both"/>
              <w:rPr>
                <w:rFonts w:ascii="Times" w:hAnsi="Times"/>
                <w:sz w:val="18"/>
                <w:szCs w:val="20"/>
              </w:rPr>
            </w:pPr>
            <w:r>
              <w:rPr>
                <w:rFonts w:ascii="Times" w:hAnsi="Times"/>
                <w:sz w:val="18"/>
                <w:szCs w:val="20"/>
              </w:rPr>
              <w:t>n</w:t>
            </w:r>
            <w:r>
              <w:rPr>
                <w:rFonts w:ascii="Times" w:hAnsi="Times"/>
                <w:sz w:val="18"/>
                <w:szCs w:val="20"/>
              </w:rPr>
              <w:sym w:font="Symbol" w:char="F0B4"/>
            </w:r>
            <w:r>
              <w:rPr>
                <w:rFonts w:ascii="Times" w:hAnsi="Times"/>
                <w:sz w:val="18"/>
                <w:szCs w:val="20"/>
              </w:rPr>
              <w:t>29</w:t>
            </w:r>
            <w:r>
              <w:rPr>
                <w:rFonts w:ascii="Times" w:hAnsi="Times"/>
                <w:sz w:val="18"/>
                <w:szCs w:val="20"/>
              </w:rPr>
              <w:sym w:font="Symbol" w:char="F0B4"/>
            </w:r>
            <w:r>
              <w:rPr>
                <w:rFonts w:ascii="Times" w:hAnsi="Times"/>
                <w:sz w:val="18"/>
                <w:szCs w:val="20"/>
              </w:rPr>
              <w:t>4</w:t>
            </w:r>
          </w:p>
        </w:tc>
        <w:tc>
          <w:tcPr>
            <w:tcW w:w="765" w:type="dxa"/>
          </w:tcPr>
          <w:p w14:paraId="7742E6D0" w14:textId="77777777" w:rsidR="00BF1578" w:rsidRPr="00CC02CC" w:rsidRDefault="00BF1578" w:rsidP="003C39D4">
            <w:pPr>
              <w:jc w:val="both"/>
              <w:rPr>
                <w:rFonts w:ascii="Times" w:hAnsi="Times"/>
                <w:sz w:val="18"/>
                <w:szCs w:val="20"/>
              </w:rPr>
            </w:pPr>
            <w:r>
              <w:rPr>
                <w:rFonts w:ascii="Times" w:hAnsi="Times"/>
                <w:sz w:val="18"/>
                <w:szCs w:val="20"/>
              </w:rPr>
              <w:t xml:space="preserve"> Tai93</w:t>
            </w:r>
          </w:p>
        </w:tc>
        <w:tc>
          <w:tcPr>
            <w:tcW w:w="810" w:type="dxa"/>
          </w:tcPr>
          <w:p w14:paraId="5C9DAC5A" w14:textId="77777777" w:rsidR="00BF1578" w:rsidRDefault="00BF1578" w:rsidP="003C39D4">
            <w:pPr>
              <w:jc w:val="both"/>
              <w:rPr>
                <w:rFonts w:ascii="Times" w:hAnsi="Times"/>
                <w:sz w:val="18"/>
                <w:szCs w:val="20"/>
              </w:rPr>
            </w:pPr>
            <w:r>
              <w:rPr>
                <w:rFonts w:ascii="Times" w:hAnsi="Times"/>
                <w:sz w:val="18"/>
                <w:szCs w:val="20"/>
              </w:rPr>
              <w:t>Float64</w:t>
            </w:r>
          </w:p>
        </w:tc>
        <w:tc>
          <w:tcPr>
            <w:tcW w:w="1278" w:type="dxa"/>
          </w:tcPr>
          <w:p w14:paraId="27E9DD07" w14:textId="77777777" w:rsidR="00BF1578" w:rsidRDefault="00BF1578" w:rsidP="003C39D4">
            <w:pPr>
              <w:jc w:val="both"/>
              <w:rPr>
                <w:rFonts w:ascii="Times" w:hAnsi="Times"/>
                <w:sz w:val="20"/>
                <w:szCs w:val="20"/>
              </w:rPr>
            </w:pPr>
            <w:r w:rsidRPr="007524AC">
              <w:rPr>
                <w:rFonts w:ascii="Times" w:hAnsi="Times"/>
                <w:sz w:val="20"/>
                <w:szCs w:val="20"/>
              </w:rPr>
              <w:t>[4]</w:t>
            </w:r>
          </w:p>
        </w:tc>
      </w:tr>
    </w:tbl>
    <w:p w14:paraId="5C92E822" w14:textId="77777777" w:rsidR="00BF1578" w:rsidRDefault="00BF1578" w:rsidP="00BF1578">
      <w:pPr>
        <w:jc w:val="both"/>
        <w:rPr>
          <w:rFonts w:ascii="Times" w:hAnsi="Times"/>
          <w:b/>
        </w:rPr>
      </w:pPr>
    </w:p>
    <w:p w14:paraId="0AE03CAB" w14:textId="77777777" w:rsidR="00BF1578" w:rsidRDefault="00BF1578" w:rsidP="00BF1578">
      <w:pPr>
        <w:jc w:val="both"/>
        <w:rPr>
          <w:rFonts w:ascii="Times" w:hAnsi="Times"/>
        </w:rPr>
      </w:pPr>
    </w:p>
    <w:p w14:paraId="57841734" w14:textId="77777777" w:rsidR="00BF1578" w:rsidRPr="003C39D4" w:rsidRDefault="00BF1578" w:rsidP="00BF1578">
      <w:pPr>
        <w:jc w:val="both"/>
        <w:rPr>
          <w:rFonts w:ascii="Times" w:hAnsi="Times"/>
          <w:b/>
          <w:color w:val="000000" w:themeColor="text1"/>
        </w:rPr>
      </w:pPr>
      <w:r w:rsidRPr="003C39D4">
        <w:rPr>
          <w:rFonts w:ascii="Times" w:hAnsi="Times"/>
          <w:b/>
          <w:color w:val="000000" w:themeColor="text1"/>
        </w:rPr>
        <w:t xml:space="preserve">4.3 Metadata for Data Interoperability </w:t>
      </w:r>
    </w:p>
    <w:p w14:paraId="017B10BE" w14:textId="77777777" w:rsidR="00BF1578" w:rsidRDefault="00BF1578" w:rsidP="00BF1578">
      <w:pPr>
        <w:jc w:val="both"/>
        <w:rPr>
          <w:rFonts w:ascii="Times" w:hAnsi="Times"/>
        </w:rPr>
      </w:pPr>
    </w:p>
    <w:p w14:paraId="693DFD3F" w14:textId="77777777" w:rsidR="00BF1578" w:rsidRDefault="00BF1578" w:rsidP="00BF1578">
      <w:pPr>
        <w:jc w:val="both"/>
        <w:rPr>
          <w:rFonts w:ascii="Times" w:hAnsi="Times"/>
        </w:rPr>
      </w:pPr>
      <w:r w:rsidRPr="00E53283">
        <w:rPr>
          <w:rFonts w:ascii="Times" w:hAnsi="Times"/>
          <w:b/>
        </w:rPr>
        <w:t>4.3.1 CF Dimension Names</w:t>
      </w:r>
    </w:p>
    <w:p w14:paraId="0A294AE2" w14:textId="77777777" w:rsidR="00BF1578" w:rsidRDefault="00BF1578" w:rsidP="00BF1578">
      <w:pPr>
        <w:ind w:firstLine="720"/>
        <w:jc w:val="both"/>
      </w:pPr>
      <w:r>
        <w:lastRenderedPageBreak/>
        <w:t xml:space="preserve">The Climate and Forecast (CF) convention requires that each dimension of a data array stored in a BF </w:t>
      </w:r>
      <w:proofErr w:type="gramStart"/>
      <w:r>
        <w:t>file  must</w:t>
      </w:r>
      <w:proofErr w:type="gramEnd"/>
      <w:r>
        <w:t xml:space="preserve"> have a dimension name and the dimension name must be unique inside a file. Therefore, one dimension name can only be paired with one dimension size in one BF file. </w:t>
      </w:r>
    </w:p>
    <w:p w14:paraId="6D2A7BBE" w14:textId="77777777" w:rsidR="00BF1578" w:rsidRDefault="00BF1578" w:rsidP="00BF1578">
      <w:pPr>
        <w:ind w:firstLine="720"/>
        <w:jc w:val="both"/>
      </w:pPr>
      <w:r>
        <w:t xml:space="preserve">Most of the dimension names provided in the original input granules for each Terra instrument are reserved in the BF granule metadata. For the interpolated latitude and longitude fields for MODIS and ASTER, we use the dimension names of the corresponding radiance fields. Since one BF file may have multiple HDF4 ASTER, MODIS, CERES and MOPITT granules, we have to change some dimension names to ensure that a dimension name is unique in one BF file. Although this complicates the dimension handling, we still adopt this approach primarily for the netCDF-4 users. The HDF5 users can simply ignore those attributes related to dimensions. </w:t>
      </w:r>
    </w:p>
    <w:p w14:paraId="11DA1858" w14:textId="77777777" w:rsidR="00BF1578" w:rsidRDefault="00BF1578" w:rsidP="00BF1578">
      <w:pPr>
        <w:ind w:firstLine="720"/>
        <w:jc w:val="both"/>
      </w:pPr>
      <w:r>
        <w:t>The following subsections provide detailed dimension information for each instrument.</w:t>
      </w:r>
    </w:p>
    <w:p w14:paraId="76E4A63B" w14:textId="77777777" w:rsidR="00BF1578" w:rsidRPr="00E53283" w:rsidRDefault="00BF1578" w:rsidP="00BF1578">
      <w:pPr>
        <w:pStyle w:val="ListParagraph"/>
        <w:spacing w:after="160" w:line="259" w:lineRule="auto"/>
        <w:rPr>
          <w:b/>
        </w:rPr>
      </w:pPr>
    </w:p>
    <w:p w14:paraId="3CCA2377" w14:textId="77777777" w:rsidR="00BF1578" w:rsidRPr="00E53283" w:rsidRDefault="00BF1578" w:rsidP="00BF1578">
      <w:pPr>
        <w:pStyle w:val="ListParagraph"/>
        <w:spacing w:after="160" w:line="259" w:lineRule="auto"/>
        <w:rPr>
          <w:b/>
        </w:rPr>
      </w:pPr>
      <w:r w:rsidRPr="00E53283">
        <w:rPr>
          <w:b/>
        </w:rPr>
        <w:t>4.3.1.1 ASTER</w:t>
      </w:r>
    </w:p>
    <w:p w14:paraId="31BF53CA" w14:textId="77777777" w:rsidR="00BF1578" w:rsidRDefault="00BF1578" w:rsidP="00BF1578">
      <w:pPr>
        <w:pStyle w:val="ListParagraph"/>
        <w:spacing w:after="160" w:line="259" w:lineRule="auto"/>
      </w:pPr>
    </w:p>
    <w:p w14:paraId="13FE31C5" w14:textId="77777777" w:rsidR="00BF1578" w:rsidRPr="001C0DC6" w:rsidRDefault="00BF1578" w:rsidP="00BF1578">
      <w:pPr>
        <w:pStyle w:val="Caption"/>
        <w:keepNext/>
        <w:rPr>
          <w:i w:val="0"/>
          <w:color w:val="000000" w:themeColor="text1"/>
        </w:rPr>
      </w:pPr>
      <w:r w:rsidRPr="001C0DC6">
        <w:rPr>
          <w:i w:val="0"/>
          <w:color w:val="000000" w:themeColor="text1"/>
        </w:rPr>
        <w:t xml:space="preserve">Table 4.7 </w:t>
      </w:r>
      <w:r>
        <w:rPr>
          <w:i w:val="0"/>
          <w:color w:val="000000" w:themeColor="text1"/>
        </w:rPr>
        <w:t xml:space="preserve">Dimension names and sizes for ASTER where </w:t>
      </w:r>
      <w:proofErr w:type="spellStart"/>
      <w:r>
        <w:rPr>
          <w:i w:val="0"/>
          <w:color w:val="000000" w:themeColor="text1"/>
        </w:rPr>
        <w:t>gsuffix</w:t>
      </w:r>
      <w:proofErr w:type="spellEnd"/>
      <w:r>
        <w:rPr>
          <w:i w:val="0"/>
          <w:color w:val="000000" w:themeColor="text1"/>
        </w:rPr>
        <w:t xml:space="preserve"> represents each ASTER input granule. Suffix is in </w:t>
      </w:r>
      <w:proofErr w:type="spellStart"/>
      <w:r>
        <w:rPr>
          <w:i w:val="0"/>
          <w:color w:val="000000" w:themeColor="text1"/>
        </w:rPr>
        <w:t>mmddyyyyhhxxss</w:t>
      </w:r>
      <w:proofErr w:type="spellEnd"/>
      <w:r>
        <w:rPr>
          <w:i w:val="0"/>
          <w:color w:val="000000" w:themeColor="text1"/>
        </w:rPr>
        <w:t xml:space="preserve"> format. </w:t>
      </w:r>
      <w:proofErr w:type="spellStart"/>
      <w:r>
        <w:rPr>
          <w:i w:val="0"/>
          <w:color w:val="000000" w:themeColor="text1"/>
        </w:rPr>
        <w:t>mmddyyyyhhmmss</w:t>
      </w:r>
      <w:proofErr w:type="spellEnd"/>
      <w:r>
        <w:rPr>
          <w:i w:val="0"/>
          <w:color w:val="000000" w:themeColor="text1"/>
        </w:rPr>
        <w:t>, stands for month (mm), date(</w:t>
      </w:r>
      <w:proofErr w:type="spellStart"/>
      <w:r>
        <w:rPr>
          <w:i w:val="0"/>
          <w:color w:val="000000" w:themeColor="text1"/>
        </w:rPr>
        <w:t>dd</w:t>
      </w:r>
      <w:proofErr w:type="spellEnd"/>
      <w:r>
        <w:rPr>
          <w:i w:val="0"/>
          <w:color w:val="000000" w:themeColor="text1"/>
        </w:rPr>
        <w:t>), year(</w:t>
      </w:r>
      <w:proofErr w:type="spellStart"/>
      <w:r>
        <w:rPr>
          <w:i w:val="0"/>
          <w:color w:val="000000" w:themeColor="text1"/>
        </w:rPr>
        <w:t>yyyy</w:t>
      </w:r>
      <w:proofErr w:type="spellEnd"/>
      <w:r>
        <w:rPr>
          <w:i w:val="0"/>
          <w:color w:val="000000" w:themeColor="text1"/>
        </w:rPr>
        <w:t>), hour(</w:t>
      </w:r>
      <w:proofErr w:type="spellStart"/>
      <w:r>
        <w:rPr>
          <w:i w:val="0"/>
          <w:color w:val="000000" w:themeColor="text1"/>
        </w:rPr>
        <w:t>hh</w:t>
      </w:r>
      <w:proofErr w:type="spellEnd"/>
      <w:r>
        <w:rPr>
          <w:i w:val="0"/>
          <w:color w:val="000000" w:themeColor="text1"/>
        </w:rPr>
        <w:t>), minute(xx), and second(</w:t>
      </w:r>
      <w:proofErr w:type="spellStart"/>
      <w:r>
        <w:rPr>
          <w:i w:val="0"/>
          <w:color w:val="000000" w:themeColor="text1"/>
        </w:rPr>
        <w:t>ss</w:t>
      </w:r>
      <w:proofErr w:type="spellEnd"/>
      <w:r>
        <w:rPr>
          <w:i w:val="0"/>
          <w:color w:val="000000" w:themeColor="text1"/>
        </w:rPr>
        <w:t>) of the starting time of data acquisition. This is consistent with the description listed in Table 4.2.</w:t>
      </w:r>
    </w:p>
    <w:tbl>
      <w:tblPr>
        <w:tblStyle w:val="TableGrid"/>
        <w:tblW w:w="0" w:type="auto"/>
        <w:tblLook w:val="04A0" w:firstRow="1" w:lastRow="0" w:firstColumn="1" w:lastColumn="0" w:noHBand="0" w:noVBand="1"/>
      </w:tblPr>
      <w:tblGrid>
        <w:gridCol w:w="2882"/>
        <w:gridCol w:w="3071"/>
        <w:gridCol w:w="2903"/>
      </w:tblGrid>
      <w:tr w:rsidR="00BF1578" w14:paraId="6B46E67F" w14:textId="77777777" w:rsidTr="003C39D4">
        <w:tc>
          <w:tcPr>
            <w:tcW w:w="3116" w:type="dxa"/>
          </w:tcPr>
          <w:p w14:paraId="19C80DB0" w14:textId="77777777" w:rsidR="00BF1578" w:rsidRPr="001C0DC6" w:rsidRDefault="00BF1578" w:rsidP="003C39D4">
            <w:pPr>
              <w:jc w:val="both"/>
              <w:rPr>
                <w:rFonts w:ascii="Times" w:hAnsi="Times"/>
              </w:rPr>
            </w:pPr>
            <w:r w:rsidRPr="001C0DC6">
              <w:rPr>
                <w:rFonts w:ascii="Times" w:hAnsi="Times"/>
              </w:rPr>
              <w:t>Category</w:t>
            </w:r>
          </w:p>
        </w:tc>
        <w:tc>
          <w:tcPr>
            <w:tcW w:w="3117" w:type="dxa"/>
          </w:tcPr>
          <w:p w14:paraId="2AC1D87A" w14:textId="77777777" w:rsidR="00BF1578" w:rsidRPr="001C0DC6" w:rsidRDefault="00BF1578" w:rsidP="003C39D4">
            <w:pPr>
              <w:jc w:val="both"/>
              <w:rPr>
                <w:rFonts w:ascii="Times" w:hAnsi="Times"/>
              </w:rPr>
            </w:pPr>
            <w:r w:rsidRPr="001C0DC6">
              <w:rPr>
                <w:rFonts w:ascii="Times" w:hAnsi="Times"/>
              </w:rPr>
              <w:t>Dimension Name</w:t>
            </w:r>
          </w:p>
        </w:tc>
        <w:tc>
          <w:tcPr>
            <w:tcW w:w="3117" w:type="dxa"/>
          </w:tcPr>
          <w:p w14:paraId="699A9B5B" w14:textId="77777777" w:rsidR="00BF1578" w:rsidRPr="001C0DC6" w:rsidRDefault="00BF1578" w:rsidP="003C39D4">
            <w:pPr>
              <w:jc w:val="both"/>
              <w:rPr>
                <w:rFonts w:ascii="Times" w:hAnsi="Times"/>
              </w:rPr>
            </w:pPr>
            <w:r w:rsidRPr="001C0DC6">
              <w:rPr>
                <w:rFonts w:ascii="Times" w:hAnsi="Times"/>
              </w:rPr>
              <w:t>Dimension Size</w:t>
            </w:r>
          </w:p>
        </w:tc>
      </w:tr>
      <w:tr w:rsidR="00BF1578" w14:paraId="503B615B" w14:textId="77777777" w:rsidTr="003C39D4">
        <w:tc>
          <w:tcPr>
            <w:tcW w:w="3116" w:type="dxa"/>
          </w:tcPr>
          <w:p w14:paraId="1A057A52" w14:textId="77777777" w:rsidR="00BF1578" w:rsidRPr="001C0DC6" w:rsidRDefault="00BF1578" w:rsidP="003C39D4">
            <w:pPr>
              <w:jc w:val="both"/>
              <w:rPr>
                <w:rFonts w:ascii="Times" w:hAnsi="Times"/>
                <w:sz w:val="18"/>
                <w:szCs w:val="20"/>
              </w:rPr>
            </w:pPr>
            <w:r w:rsidRPr="001C0DC6">
              <w:rPr>
                <w:rFonts w:ascii="Times" w:hAnsi="Times"/>
                <w:sz w:val="18"/>
                <w:szCs w:val="20"/>
              </w:rPr>
              <w:t>TIR</w:t>
            </w:r>
          </w:p>
        </w:tc>
        <w:tc>
          <w:tcPr>
            <w:tcW w:w="3117" w:type="dxa"/>
          </w:tcPr>
          <w:p w14:paraId="5F3249B8"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ImageLine_TIR_Swath_gsuffix</w:t>
            </w:r>
            <w:proofErr w:type="spellEnd"/>
          </w:p>
        </w:tc>
        <w:tc>
          <w:tcPr>
            <w:tcW w:w="3117" w:type="dxa"/>
          </w:tcPr>
          <w:p w14:paraId="2742FEF2"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2787A75" w14:textId="77777777" w:rsidTr="003C39D4">
        <w:tc>
          <w:tcPr>
            <w:tcW w:w="3116" w:type="dxa"/>
          </w:tcPr>
          <w:p w14:paraId="1112B8ED" w14:textId="77777777" w:rsidR="00BF1578" w:rsidRPr="001C0DC6" w:rsidRDefault="00BF1578" w:rsidP="003C39D4">
            <w:pPr>
              <w:jc w:val="both"/>
              <w:rPr>
                <w:rFonts w:ascii="Times" w:hAnsi="Times"/>
                <w:sz w:val="18"/>
                <w:szCs w:val="20"/>
              </w:rPr>
            </w:pPr>
          </w:p>
        </w:tc>
        <w:tc>
          <w:tcPr>
            <w:tcW w:w="3117" w:type="dxa"/>
          </w:tcPr>
          <w:p w14:paraId="164D1FE9"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ImagePixel_TIR_Swath_gsuffix</w:t>
            </w:r>
            <w:proofErr w:type="spellEnd"/>
          </w:p>
        </w:tc>
        <w:tc>
          <w:tcPr>
            <w:tcW w:w="3117" w:type="dxa"/>
          </w:tcPr>
          <w:p w14:paraId="27CDEFE2"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010BB65B" w14:textId="77777777" w:rsidTr="003C39D4">
        <w:tc>
          <w:tcPr>
            <w:tcW w:w="3116" w:type="dxa"/>
          </w:tcPr>
          <w:p w14:paraId="02FEADAE" w14:textId="77777777" w:rsidR="00BF1578" w:rsidRPr="001C0DC6" w:rsidRDefault="00BF1578" w:rsidP="003C39D4">
            <w:pPr>
              <w:jc w:val="both"/>
              <w:rPr>
                <w:rFonts w:ascii="Times" w:hAnsi="Times"/>
                <w:sz w:val="18"/>
                <w:szCs w:val="20"/>
              </w:rPr>
            </w:pPr>
          </w:p>
        </w:tc>
        <w:tc>
          <w:tcPr>
            <w:tcW w:w="3117" w:type="dxa"/>
          </w:tcPr>
          <w:p w14:paraId="7F599126"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GeoTrack_TIR_Swath</w:t>
            </w:r>
            <w:proofErr w:type="spellEnd"/>
          </w:p>
        </w:tc>
        <w:tc>
          <w:tcPr>
            <w:tcW w:w="3117" w:type="dxa"/>
          </w:tcPr>
          <w:p w14:paraId="2A224DB4"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5943EC55" w14:textId="77777777" w:rsidTr="003C39D4">
        <w:tc>
          <w:tcPr>
            <w:tcW w:w="3116" w:type="dxa"/>
          </w:tcPr>
          <w:p w14:paraId="395F6ADF" w14:textId="77777777" w:rsidR="00BF1578" w:rsidRPr="001C0DC6" w:rsidRDefault="00BF1578" w:rsidP="003C39D4">
            <w:pPr>
              <w:jc w:val="both"/>
              <w:rPr>
                <w:rFonts w:ascii="Times" w:hAnsi="Times"/>
                <w:sz w:val="18"/>
                <w:szCs w:val="20"/>
              </w:rPr>
            </w:pPr>
          </w:p>
        </w:tc>
        <w:tc>
          <w:tcPr>
            <w:tcW w:w="3117" w:type="dxa"/>
          </w:tcPr>
          <w:p w14:paraId="1C93AE21"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GeoXTrack_TIR_Swath</w:t>
            </w:r>
            <w:proofErr w:type="spellEnd"/>
          </w:p>
        </w:tc>
        <w:tc>
          <w:tcPr>
            <w:tcW w:w="3117" w:type="dxa"/>
          </w:tcPr>
          <w:p w14:paraId="688BE102"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2B72DD40" w14:textId="77777777" w:rsidTr="003C39D4">
        <w:tc>
          <w:tcPr>
            <w:tcW w:w="3116" w:type="dxa"/>
          </w:tcPr>
          <w:p w14:paraId="1DCE5438" w14:textId="77777777" w:rsidR="00BF1578" w:rsidRPr="001C0DC6" w:rsidRDefault="00BF1578" w:rsidP="003C39D4">
            <w:pPr>
              <w:jc w:val="both"/>
              <w:rPr>
                <w:rFonts w:ascii="Times" w:hAnsi="Times"/>
                <w:sz w:val="18"/>
                <w:szCs w:val="20"/>
              </w:rPr>
            </w:pPr>
            <w:r w:rsidRPr="001C0DC6">
              <w:rPr>
                <w:rFonts w:ascii="Times" w:hAnsi="Times"/>
                <w:sz w:val="18"/>
                <w:szCs w:val="20"/>
              </w:rPr>
              <w:t>VNIR</w:t>
            </w:r>
          </w:p>
        </w:tc>
        <w:tc>
          <w:tcPr>
            <w:tcW w:w="3117" w:type="dxa"/>
          </w:tcPr>
          <w:p w14:paraId="0F81ABEF"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ImageLine_VNIR_Swath_gsuffix</w:t>
            </w:r>
            <w:proofErr w:type="spellEnd"/>
          </w:p>
        </w:tc>
        <w:tc>
          <w:tcPr>
            <w:tcW w:w="3117" w:type="dxa"/>
          </w:tcPr>
          <w:p w14:paraId="7CAD9D27"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8A300B4" w14:textId="77777777" w:rsidTr="003C39D4">
        <w:tc>
          <w:tcPr>
            <w:tcW w:w="3116" w:type="dxa"/>
          </w:tcPr>
          <w:p w14:paraId="709EB24B" w14:textId="77777777" w:rsidR="00BF1578" w:rsidRPr="001C0DC6" w:rsidRDefault="00BF1578" w:rsidP="003C39D4">
            <w:pPr>
              <w:jc w:val="both"/>
              <w:rPr>
                <w:rFonts w:ascii="Times" w:hAnsi="Times"/>
                <w:sz w:val="18"/>
                <w:szCs w:val="20"/>
              </w:rPr>
            </w:pPr>
          </w:p>
        </w:tc>
        <w:tc>
          <w:tcPr>
            <w:tcW w:w="3117" w:type="dxa"/>
          </w:tcPr>
          <w:p w14:paraId="132AE37B"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ImagePixel_VNIR_Swath_gsuffix</w:t>
            </w:r>
            <w:proofErr w:type="spellEnd"/>
          </w:p>
        </w:tc>
        <w:tc>
          <w:tcPr>
            <w:tcW w:w="3117" w:type="dxa"/>
          </w:tcPr>
          <w:p w14:paraId="6F659F73"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65E97082" w14:textId="77777777" w:rsidTr="003C39D4">
        <w:tc>
          <w:tcPr>
            <w:tcW w:w="3116" w:type="dxa"/>
          </w:tcPr>
          <w:p w14:paraId="105ED209" w14:textId="77777777" w:rsidR="00BF1578" w:rsidRPr="001C0DC6" w:rsidRDefault="00BF1578" w:rsidP="003C39D4">
            <w:pPr>
              <w:jc w:val="both"/>
              <w:rPr>
                <w:rFonts w:ascii="Times" w:hAnsi="Times"/>
                <w:sz w:val="18"/>
                <w:szCs w:val="20"/>
              </w:rPr>
            </w:pPr>
          </w:p>
        </w:tc>
        <w:tc>
          <w:tcPr>
            <w:tcW w:w="3117" w:type="dxa"/>
          </w:tcPr>
          <w:p w14:paraId="20AC522D"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GeoTrack_VNIR_Swath</w:t>
            </w:r>
            <w:proofErr w:type="spellEnd"/>
          </w:p>
        </w:tc>
        <w:tc>
          <w:tcPr>
            <w:tcW w:w="3117" w:type="dxa"/>
          </w:tcPr>
          <w:p w14:paraId="0DD956F3"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546BE77A" w14:textId="77777777" w:rsidTr="003C39D4">
        <w:tc>
          <w:tcPr>
            <w:tcW w:w="3116" w:type="dxa"/>
          </w:tcPr>
          <w:p w14:paraId="478E08F6" w14:textId="77777777" w:rsidR="00BF1578" w:rsidRPr="001C0DC6" w:rsidRDefault="00BF1578" w:rsidP="003C39D4">
            <w:pPr>
              <w:jc w:val="both"/>
              <w:rPr>
                <w:rFonts w:ascii="Times" w:hAnsi="Times"/>
                <w:sz w:val="18"/>
                <w:szCs w:val="20"/>
              </w:rPr>
            </w:pPr>
          </w:p>
        </w:tc>
        <w:tc>
          <w:tcPr>
            <w:tcW w:w="3117" w:type="dxa"/>
          </w:tcPr>
          <w:p w14:paraId="2EFAA820"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GeoXTrack_VNIR_Swath</w:t>
            </w:r>
            <w:proofErr w:type="spellEnd"/>
          </w:p>
        </w:tc>
        <w:tc>
          <w:tcPr>
            <w:tcW w:w="3117" w:type="dxa"/>
          </w:tcPr>
          <w:p w14:paraId="61109689"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0CD5F6CE" w14:textId="77777777" w:rsidTr="003C39D4">
        <w:tc>
          <w:tcPr>
            <w:tcW w:w="3116" w:type="dxa"/>
          </w:tcPr>
          <w:p w14:paraId="4A9C07C4" w14:textId="77777777" w:rsidR="00BF1578" w:rsidRPr="001C0DC6" w:rsidRDefault="00BF1578" w:rsidP="003C39D4">
            <w:pPr>
              <w:jc w:val="both"/>
              <w:rPr>
                <w:rFonts w:ascii="Times" w:hAnsi="Times"/>
                <w:sz w:val="18"/>
                <w:szCs w:val="20"/>
              </w:rPr>
            </w:pPr>
            <w:r w:rsidRPr="001C0DC6">
              <w:rPr>
                <w:rFonts w:ascii="Times" w:hAnsi="Times"/>
                <w:sz w:val="18"/>
                <w:szCs w:val="20"/>
              </w:rPr>
              <w:t>SWIR</w:t>
            </w:r>
          </w:p>
        </w:tc>
        <w:tc>
          <w:tcPr>
            <w:tcW w:w="3117" w:type="dxa"/>
          </w:tcPr>
          <w:p w14:paraId="5EE2B8E0"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ImageLine_SWIR_Swath_gsuffix</w:t>
            </w:r>
            <w:proofErr w:type="spellEnd"/>
          </w:p>
        </w:tc>
        <w:tc>
          <w:tcPr>
            <w:tcW w:w="3117" w:type="dxa"/>
          </w:tcPr>
          <w:p w14:paraId="3ADB5EF0"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9E4464F" w14:textId="77777777" w:rsidTr="003C39D4">
        <w:trPr>
          <w:trHeight w:val="305"/>
        </w:trPr>
        <w:tc>
          <w:tcPr>
            <w:tcW w:w="3116" w:type="dxa"/>
          </w:tcPr>
          <w:p w14:paraId="0769F99B" w14:textId="77777777" w:rsidR="00BF1578" w:rsidRPr="001C0DC6" w:rsidRDefault="00BF1578" w:rsidP="003C39D4">
            <w:pPr>
              <w:jc w:val="both"/>
              <w:rPr>
                <w:rFonts w:ascii="Times" w:hAnsi="Times"/>
                <w:sz w:val="18"/>
                <w:szCs w:val="20"/>
              </w:rPr>
            </w:pPr>
          </w:p>
        </w:tc>
        <w:tc>
          <w:tcPr>
            <w:tcW w:w="3117" w:type="dxa"/>
          </w:tcPr>
          <w:p w14:paraId="07996EB4"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ImagePixel_SWIR_Swath_gsuffix</w:t>
            </w:r>
            <w:proofErr w:type="spellEnd"/>
          </w:p>
        </w:tc>
        <w:tc>
          <w:tcPr>
            <w:tcW w:w="3117" w:type="dxa"/>
          </w:tcPr>
          <w:p w14:paraId="24389621"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7A61566E" w14:textId="77777777" w:rsidTr="003C39D4">
        <w:trPr>
          <w:trHeight w:val="305"/>
        </w:trPr>
        <w:tc>
          <w:tcPr>
            <w:tcW w:w="3116" w:type="dxa"/>
          </w:tcPr>
          <w:p w14:paraId="356A01C4" w14:textId="77777777" w:rsidR="00BF1578" w:rsidRPr="001C0DC6" w:rsidRDefault="00BF1578" w:rsidP="003C39D4">
            <w:pPr>
              <w:jc w:val="both"/>
              <w:rPr>
                <w:rFonts w:ascii="Times" w:hAnsi="Times"/>
                <w:sz w:val="18"/>
                <w:szCs w:val="20"/>
              </w:rPr>
            </w:pPr>
          </w:p>
        </w:tc>
        <w:tc>
          <w:tcPr>
            <w:tcW w:w="3117" w:type="dxa"/>
          </w:tcPr>
          <w:p w14:paraId="3ED29777"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GeoTrack_SWIR_Swath</w:t>
            </w:r>
            <w:proofErr w:type="spellEnd"/>
          </w:p>
        </w:tc>
        <w:tc>
          <w:tcPr>
            <w:tcW w:w="3117" w:type="dxa"/>
          </w:tcPr>
          <w:p w14:paraId="30099336"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30D46339" w14:textId="77777777" w:rsidTr="003C39D4">
        <w:trPr>
          <w:trHeight w:val="305"/>
        </w:trPr>
        <w:tc>
          <w:tcPr>
            <w:tcW w:w="3116" w:type="dxa"/>
          </w:tcPr>
          <w:p w14:paraId="033DB5AC" w14:textId="77777777" w:rsidR="00BF1578" w:rsidRPr="001C0DC6" w:rsidRDefault="00BF1578" w:rsidP="003C39D4">
            <w:pPr>
              <w:jc w:val="both"/>
              <w:rPr>
                <w:rFonts w:ascii="Times" w:hAnsi="Times"/>
                <w:sz w:val="18"/>
                <w:szCs w:val="20"/>
              </w:rPr>
            </w:pPr>
          </w:p>
        </w:tc>
        <w:tc>
          <w:tcPr>
            <w:tcW w:w="3117" w:type="dxa"/>
          </w:tcPr>
          <w:p w14:paraId="716F36C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GeoXTrack_SWIR_Swath</w:t>
            </w:r>
            <w:proofErr w:type="spellEnd"/>
          </w:p>
        </w:tc>
        <w:tc>
          <w:tcPr>
            <w:tcW w:w="3117" w:type="dxa"/>
          </w:tcPr>
          <w:p w14:paraId="5294C848" w14:textId="77777777" w:rsidR="00BF1578" w:rsidRPr="001C0DC6" w:rsidRDefault="00BF1578" w:rsidP="003C39D4">
            <w:pPr>
              <w:jc w:val="both"/>
              <w:rPr>
                <w:rFonts w:ascii="Times" w:hAnsi="Times"/>
                <w:sz w:val="18"/>
                <w:szCs w:val="20"/>
              </w:rPr>
            </w:pPr>
            <w:r w:rsidRPr="001C0DC6">
              <w:rPr>
                <w:rFonts w:ascii="Times" w:hAnsi="Times"/>
                <w:sz w:val="18"/>
                <w:szCs w:val="20"/>
              </w:rPr>
              <w:t>11</w:t>
            </w:r>
          </w:p>
        </w:tc>
      </w:tr>
      <w:tr w:rsidR="00BF1578" w14:paraId="565EBF45" w14:textId="77777777" w:rsidTr="003C39D4">
        <w:trPr>
          <w:trHeight w:val="305"/>
        </w:trPr>
        <w:tc>
          <w:tcPr>
            <w:tcW w:w="3116" w:type="dxa"/>
          </w:tcPr>
          <w:p w14:paraId="5EEF5F37" w14:textId="77777777" w:rsidR="00BF1578" w:rsidRPr="001C0DC6" w:rsidRDefault="00BF1578" w:rsidP="003C39D4">
            <w:pPr>
              <w:jc w:val="both"/>
              <w:rPr>
                <w:rFonts w:ascii="Times" w:hAnsi="Times"/>
                <w:sz w:val="18"/>
                <w:szCs w:val="20"/>
              </w:rPr>
            </w:pPr>
            <w:r w:rsidRPr="001C0DC6">
              <w:rPr>
                <w:rFonts w:ascii="Times" w:hAnsi="Times"/>
                <w:sz w:val="18"/>
                <w:szCs w:val="20"/>
              </w:rPr>
              <w:t>Pointing Angle</w:t>
            </w:r>
          </w:p>
        </w:tc>
        <w:tc>
          <w:tcPr>
            <w:tcW w:w="3117" w:type="dxa"/>
          </w:tcPr>
          <w:p w14:paraId="2024B532"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ASTER_PointingAngleDim</w:t>
            </w:r>
            <w:proofErr w:type="spellEnd"/>
          </w:p>
        </w:tc>
        <w:tc>
          <w:tcPr>
            <w:tcW w:w="3117" w:type="dxa"/>
          </w:tcPr>
          <w:p w14:paraId="3B480E70" w14:textId="77777777" w:rsidR="00BF1578" w:rsidRPr="001C0DC6" w:rsidRDefault="00BF1578" w:rsidP="003C39D4">
            <w:pPr>
              <w:jc w:val="both"/>
              <w:rPr>
                <w:rFonts w:ascii="Times" w:hAnsi="Times"/>
                <w:sz w:val="18"/>
                <w:szCs w:val="20"/>
              </w:rPr>
            </w:pPr>
            <w:r w:rsidRPr="001C0DC6">
              <w:rPr>
                <w:rFonts w:ascii="Times" w:hAnsi="Times"/>
                <w:sz w:val="18"/>
                <w:szCs w:val="20"/>
              </w:rPr>
              <w:t>1</w:t>
            </w:r>
          </w:p>
        </w:tc>
      </w:tr>
      <w:tr w:rsidR="00BF1578" w14:paraId="10D2FD20" w14:textId="77777777" w:rsidTr="003C39D4">
        <w:trPr>
          <w:trHeight w:val="305"/>
        </w:trPr>
        <w:tc>
          <w:tcPr>
            <w:tcW w:w="3116" w:type="dxa"/>
          </w:tcPr>
          <w:p w14:paraId="0BDC9914" w14:textId="77777777" w:rsidR="00BF1578" w:rsidRPr="001C0DC6" w:rsidRDefault="00BF1578" w:rsidP="003C39D4">
            <w:pPr>
              <w:jc w:val="both"/>
              <w:rPr>
                <w:rFonts w:ascii="Times" w:hAnsi="Times"/>
                <w:sz w:val="18"/>
                <w:szCs w:val="20"/>
              </w:rPr>
            </w:pPr>
            <w:r w:rsidRPr="001C0DC6">
              <w:rPr>
                <w:rFonts w:ascii="Times" w:hAnsi="Times"/>
                <w:sz w:val="18"/>
                <w:szCs w:val="20"/>
              </w:rPr>
              <w:t>Solar Geometry</w:t>
            </w:r>
          </w:p>
        </w:tc>
        <w:tc>
          <w:tcPr>
            <w:tcW w:w="3117" w:type="dxa"/>
          </w:tcPr>
          <w:p w14:paraId="28E95408"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ASTER_Solar_GeometryDim</w:t>
            </w:r>
            <w:proofErr w:type="spellEnd"/>
          </w:p>
        </w:tc>
        <w:tc>
          <w:tcPr>
            <w:tcW w:w="3117" w:type="dxa"/>
          </w:tcPr>
          <w:p w14:paraId="1A49807D" w14:textId="77777777" w:rsidR="00BF1578" w:rsidRPr="001C0DC6" w:rsidRDefault="00BF1578" w:rsidP="003C39D4">
            <w:pPr>
              <w:jc w:val="both"/>
              <w:rPr>
                <w:rFonts w:ascii="Times" w:hAnsi="Times"/>
                <w:sz w:val="18"/>
                <w:szCs w:val="20"/>
              </w:rPr>
            </w:pPr>
            <w:r w:rsidRPr="001C0DC6">
              <w:rPr>
                <w:rFonts w:ascii="Times" w:hAnsi="Times"/>
                <w:sz w:val="18"/>
                <w:szCs w:val="20"/>
              </w:rPr>
              <w:t>1</w:t>
            </w:r>
          </w:p>
        </w:tc>
      </w:tr>
    </w:tbl>
    <w:p w14:paraId="09457392" w14:textId="77777777" w:rsidR="00BF1578" w:rsidRDefault="00BF1578" w:rsidP="00BF1578"/>
    <w:p w14:paraId="486F4B55" w14:textId="77777777" w:rsidR="00BF1578" w:rsidRDefault="00BF1578" w:rsidP="00BF1578"/>
    <w:p w14:paraId="70A9C48F" w14:textId="77777777" w:rsidR="00BF1578" w:rsidRPr="00E53283" w:rsidRDefault="00BF1578" w:rsidP="00BF1578">
      <w:pPr>
        <w:spacing w:after="160" w:line="259" w:lineRule="auto"/>
        <w:ind w:left="360"/>
        <w:rPr>
          <w:b/>
        </w:rPr>
      </w:pPr>
      <w:r w:rsidRPr="00E53283">
        <w:rPr>
          <w:b/>
        </w:rPr>
        <w:t>4.3.1.2 MODIS</w:t>
      </w:r>
    </w:p>
    <w:p w14:paraId="3BE68322" w14:textId="77777777" w:rsidR="00BF1578" w:rsidRPr="00E53283" w:rsidRDefault="00BF1578" w:rsidP="00BF1578">
      <w:pPr>
        <w:spacing w:after="160" w:line="259" w:lineRule="auto"/>
        <w:ind w:left="360"/>
        <w:rPr>
          <w:b/>
        </w:rPr>
      </w:pPr>
      <w:r w:rsidRPr="00E53283">
        <w:rPr>
          <w:b/>
        </w:rPr>
        <w:t>4.3.1.2.1 General Information</w:t>
      </w:r>
    </w:p>
    <w:p w14:paraId="15417975" w14:textId="77777777" w:rsidR="00BF1578" w:rsidRPr="001C0DC6" w:rsidRDefault="00BF1578" w:rsidP="00BF1578">
      <w:pPr>
        <w:pStyle w:val="Caption"/>
        <w:keepNext/>
        <w:rPr>
          <w:i w:val="0"/>
          <w:color w:val="000000" w:themeColor="text1"/>
        </w:rPr>
      </w:pPr>
      <w:r>
        <w:rPr>
          <w:i w:val="0"/>
          <w:color w:val="000000" w:themeColor="text1"/>
        </w:rPr>
        <w:t>Table 4.8</w:t>
      </w:r>
      <w:r w:rsidRPr="00E46B46">
        <w:rPr>
          <w:i w:val="0"/>
          <w:color w:val="000000" w:themeColor="text1"/>
        </w:rPr>
        <w:t xml:space="preserve"> </w:t>
      </w:r>
      <w:r>
        <w:rPr>
          <w:i w:val="0"/>
          <w:color w:val="000000" w:themeColor="text1"/>
        </w:rPr>
        <w:t xml:space="preserve">Dimension names and sizes. Except the non-typical dimension of the number of </w:t>
      </w:r>
      <w:proofErr w:type="gramStart"/>
      <w:r>
        <w:rPr>
          <w:i w:val="0"/>
          <w:color w:val="000000" w:themeColor="text1"/>
        </w:rPr>
        <w:t>scans(</w:t>
      </w:r>
      <w:proofErr w:type="gramEnd"/>
      <w:r>
        <w:rPr>
          <w:i w:val="0"/>
          <w:color w:val="000000" w:themeColor="text1"/>
        </w:rPr>
        <w:t>listed in Table 4.9), all other dimensions provided by the MODIS input granules. The suffix ‘?’ in the dimension name may be any number between 2 to 8 or character between ‘a’ and ‘h’. The detailed information on these suffixes can be found in Table 4.9.</w:t>
      </w:r>
    </w:p>
    <w:tbl>
      <w:tblPr>
        <w:tblStyle w:val="TableGrid"/>
        <w:tblW w:w="0" w:type="auto"/>
        <w:tblLook w:val="04A0" w:firstRow="1" w:lastRow="0" w:firstColumn="1" w:lastColumn="0" w:noHBand="0" w:noVBand="1"/>
      </w:tblPr>
      <w:tblGrid>
        <w:gridCol w:w="2059"/>
        <w:gridCol w:w="4699"/>
        <w:gridCol w:w="2098"/>
      </w:tblGrid>
      <w:tr w:rsidR="00BF1578" w14:paraId="3FB75B37" w14:textId="77777777" w:rsidTr="003C39D4">
        <w:tc>
          <w:tcPr>
            <w:tcW w:w="2222" w:type="dxa"/>
          </w:tcPr>
          <w:p w14:paraId="0BDD49A2" w14:textId="77777777" w:rsidR="00BF1578" w:rsidRPr="001C0DC6" w:rsidRDefault="00BF1578" w:rsidP="003C39D4">
            <w:pPr>
              <w:jc w:val="both"/>
              <w:rPr>
                <w:rFonts w:ascii="Times" w:hAnsi="Times"/>
              </w:rPr>
            </w:pPr>
            <w:r w:rsidRPr="001C0DC6">
              <w:rPr>
                <w:rFonts w:ascii="Times" w:hAnsi="Times"/>
              </w:rPr>
              <w:t>Category</w:t>
            </w:r>
          </w:p>
        </w:tc>
        <w:tc>
          <w:tcPr>
            <w:tcW w:w="4840" w:type="dxa"/>
          </w:tcPr>
          <w:p w14:paraId="435E944F" w14:textId="77777777" w:rsidR="00BF1578" w:rsidRPr="001C0DC6" w:rsidRDefault="00BF1578" w:rsidP="003C39D4">
            <w:pPr>
              <w:jc w:val="both"/>
              <w:rPr>
                <w:rFonts w:ascii="Times" w:hAnsi="Times"/>
              </w:rPr>
            </w:pPr>
            <w:r w:rsidRPr="001C0DC6">
              <w:rPr>
                <w:rFonts w:ascii="Times" w:hAnsi="Times"/>
              </w:rPr>
              <w:t>Dimension Name</w:t>
            </w:r>
          </w:p>
        </w:tc>
        <w:tc>
          <w:tcPr>
            <w:tcW w:w="2288" w:type="dxa"/>
          </w:tcPr>
          <w:p w14:paraId="1E6C66FB" w14:textId="77777777" w:rsidR="00BF1578" w:rsidRPr="001C0DC6" w:rsidRDefault="00BF1578" w:rsidP="003C39D4">
            <w:pPr>
              <w:jc w:val="both"/>
              <w:rPr>
                <w:rFonts w:ascii="Times" w:hAnsi="Times"/>
              </w:rPr>
            </w:pPr>
            <w:r w:rsidRPr="001C0DC6">
              <w:rPr>
                <w:rFonts w:ascii="Times" w:hAnsi="Times"/>
              </w:rPr>
              <w:t>Dimension Size</w:t>
            </w:r>
          </w:p>
        </w:tc>
      </w:tr>
      <w:tr w:rsidR="00BF1578" w14:paraId="3CDAC291" w14:textId="77777777" w:rsidTr="003C39D4">
        <w:tc>
          <w:tcPr>
            <w:tcW w:w="2222" w:type="dxa"/>
          </w:tcPr>
          <w:p w14:paraId="78331103" w14:textId="77777777" w:rsidR="00BF1578" w:rsidRPr="001C0DC6" w:rsidRDefault="00BF1578" w:rsidP="003C39D4">
            <w:pPr>
              <w:jc w:val="both"/>
              <w:rPr>
                <w:rFonts w:ascii="Times" w:hAnsi="Times"/>
                <w:sz w:val="18"/>
                <w:szCs w:val="20"/>
              </w:rPr>
            </w:pPr>
            <w:r w:rsidRPr="001C0DC6">
              <w:rPr>
                <w:rFonts w:ascii="Times" w:hAnsi="Times"/>
                <w:sz w:val="18"/>
                <w:szCs w:val="20"/>
              </w:rPr>
              <w:t>1KM resolution</w:t>
            </w:r>
          </w:p>
        </w:tc>
        <w:tc>
          <w:tcPr>
            <w:tcW w:w="4840" w:type="dxa"/>
          </w:tcPr>
          <w:p w14:paraId="5A209D98"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w:t>
            </w:r>
            <w:proofErr w:type="gramStart"/>
            <w:r w:rsidRPr="001C0DC6">
              <w:rPr>
                <w:rFonts w:ascii="Times" w:hAnsi="Times"/>
                <w:sz w:val="18"/>
                <w:szCs w:val="20"/>
              </w:rPr>
              <w:t>B(</w:t>
            </w:r>
            <w:proofErr w:type="gramEnd"/>
            <w:r w:rsidRPr="001C0DC6">
              <w:rPr>
                <w:rFonts w:ascii="Times" w:hAnsi="Times"/>
                <w:sz w:val="18"/>
                <w:szCs w:val="20"/>
              </w:rPr>
              <w:t>_?)</w:t>
            </w:r>
          </w:p>
        </w:tc>
        <w:tc>
          <w:tcPr>
            <w:tcW w:w="2288" w:type="dxa"/>
          </w:tcPr>
          <w:p w14:paraId="304AB3A6" w14:textId="77777777" w:rsidR="00BF1578" w:rsidRPr="001C0DC6" w:rsidRDefault="00BF1578" w:rsidP="003C39D4">
            <w:pPr>
              <w:jc w:val="both"/>
              <w:rPr>
                <w:rFonts w:ascii="Times" w:hAnsi="Times"/>
                <w:sz w:val="18"/>
                <w:szCs w:val="20"/>
              </w:rPr>
            </w:pPr>
            <w:r w:rsidRPr="001C0DC6">
              <w:rPr>
                <w:rFonts w:ascii="Times" w:hAnsi="Times"/>
                <w:sz w:val="18"/>
                <w:szCs w:val="20"/>
              </w:rPr>
              <w:t>1950-2100</w:t>
            </w:r>
          </w:p>
        </w:tc>
      </w:tr>
      <w:tr w:rsidR="00BF1578" w14:paraId="7FB1DCEA" w14:textId="77777777" w:rsidTr="003C39D4">
        <w:tc>
          <w:tcPr>
            <w:tcW w:w="2222" w:type="dxa"/>
          </w:tcPr>
          <w:p w14:paraId="2F6717A8" w14:textId="77777777" w:rsidR="00BF1578" w:rsidRPr="001C0DC6" w:rsidRDefault="00BF1578" w:rsidP="003C39D4">
            <w:pPr>
              <w:jc w:val="both"/>
              <w:rPr>
                <w:rFonts w:ascii="Times" w:hAnsi="Times"/>
                <w:sz w:val="18"/>
                <w:szCs w:val="20"/>
              </w:rPr>
            </w:pPr>
          </w:p>
        </w:tc>
        <w:tc>
          <w:tcPr>
            <w:tcW w:w="4840" w:type="dxa"/>
          </w:tcPr>
          <w:p w14:paraId="21035FD9" w14:textId="77777777" w:rsidR="00BF1578" w:rsidRPr="001C0DC6" w:rsidRDefault="00BF1578" w:rsidP="003C39D4">
            <w:pPr>
              <w:jc w:val="both"/>
              <w:rPr>
                <w:rFonts w:ascii="Times" w:hAnsi="Times"/>
                <w:sz w:val="18"/>
                <w:szCs w:val="20"/>
              </w:rPr>
            </w:pPr>
            <w:r w:rsidRPr="001C0DC6">
              <w:rPr>
                <w:rFonts w:ascii="Times" w:hAnsi="Times"/>
                <w:sz w:val="18"/>
                <w:szCs w:val="20"/>
              </w:rPr>
              <w:t>Max_EV_frames_MODIS_SWATH_Type_L1B</w:t>
            </w:r>
          </w:p>
        </w:tc>
        <w:tc>
          <w:tcPr>
            <w:tcW w:w="2288" w:type="dxa"/>
          </w:tcPr>
          <w:p w14:paraId="1980DD2E" w14:textId="77777777" w:rsidR="00BF1578" w:rsidRPr="001C0DC6" w:rsidRDefault="00BF1578" w:rsidP="003C39D4">
            <w:pPr>
              <w:jc w:val="both"/>
              <w:rPr>
                <w:rFonts w:ascii="Times" w:hAnsi="Times"/>
                <w:sz w:val="18"/>
                <w:szCs w:val="20"/>
              </w:rPr>
            </w:pPr>
            <w:r w:rsidRPr="001C0DC6">
              <w:rPr>
                <w:rFonts w:ascii="Times" w:hAnsi="Times"/>
                <w:sz w:val="18"/>
                <w:szCs w:val="20"/>
              </w:rPr>
              <w:t>1354</w:t>
            </w:r>
          </w:p>
        </w:tc>
      </w:tr>
      <w:tr w:rsidR="00BF1578" w14:paraId="249DECBF" w14:textId="77777777" w:rsidTr="003C39D4">
        <w:tc>
          <w:tcPr>
            <w:tcW w:w="2222" w:type="dxa"/>
          </w:tcPr>
          <w:p w14:paraId="6574E77B" w14:textId="77777777" w:rsidR="00BF1578" w:rsidRPr="001C0DC6" w:rsidRDefault="00BF1578" w:rsidP="003C39D4">
            <w:pPr>
              <w:jc w:val="both"/>
              <w:rPr>
                <w:rFonts w:ascii="Times" w:hAnsi="Times"/>
                <w:sz w:val="18"/>
                <w:szCs w:val="20"/>
              </w:rPr>
            </w:pPr>
          </w:p>
        </w:tc>
        <w:tc>
          <w:tcPr>
            <w:tcW w:w="4840" w:type="dxa"/>
          </w:tcPr>
          <w:p w14:paraId="50E137DE" w14:textId="77777777" w:rsidR="00BF1578" w:rsidRPr="001C0DC6" w:rsidRDefault="00BF1578" w:rsidP="003C39D4">
            <w:pPr>
              <w:jc w:val="both"/>
              <w:rPr>
                <w:rFonts w:ascii="Times" w:hAnsi="Times"/>
                <w:sz w:val="18"/>
                <w:szCs w:val="20"/>
              </w:rPr>
            </w:pPr>
            <w:r w:rsidRPr="001C0DC6">
              <w:rPr>
                <w:rFonts w:ascii="Times" w:hAnsi="Times"/>
                <w:sz w:val="18"/>
                <w:szCs w:val="20"/>
              </w:rPr>
              <w:t>Band_1KM_Emissive_MODIS_SWATH_Type_L1B</w:t>
            </w:r>
          </w:p>
        </w:tc>
        <w:tc>
          <w:tcPr>
            <w:tcW w:w="2288" w:type="dxa"/>
          </w:tcPr>
          <w:p w14:paraId="6B2925D9" w14:textId="77777777" w:rsidR="00BF1578" w:rsidRPr="001C0DC6" w:rsidRDefault="00BF1578" w:rsidP="003C39D4">
            <w:pPr>
              <w:jc w:val="both"/>
              <w:rPr>
                <w:rFonts w:ascii="Times" w:hAnsi="Times"/>
                <w:sz w:val="18"/>
                <w:szCs w:val="20"/>
              </w:rPr>
            </w:pPr>
            <w:r w:rsidRPr="001C0DC6">
              <w:rPr>
                <w:rFonts w:ascii="Times" w:hAnsi="Times"/>
                <w:sz w:val="18"/>
                <w:szCs w:val="20"/>
              </w:rPr>
              <w:t>16</w:t>
            </w:r>
          </w:p>
        </w:tc>
      </w:tr>
      <w:tr w:rsidR="00BF1578" w14:paraId="7E4BC97D" w14:textId="77777777" w:rsidTr="003C39D4">
        <w:tc>
          <w:tcPr>
            <w:tcW w:w="2222" w:type="dxa"/>
          </w:tcPr>
          <w:p w14:paraId="5990190D" w14:textId="77777777" w:rsidR="00BF1578" w:rsidRPr="001C0DC6" w:rsidRDefault="00BF1578" w:rsidP="003C39D4">
            <w:pPr>
              <w:jc w:val="both"/>
              <w:rPr>
                <w:rFonts w:ascii="Times" w:hAnsi="Times"/>
                <w:sz w:val="18"/>
                <w:szCs w:val="20"/>
              </w:rPr>
            </w:pPr>
          </w:p>
        </w:tc>
        <w:tc>
          <w:tcPr>
            <w:tcW w:w="4840" w:type="dxa"/>
          </w:tcPr>
          <w:p w14:paraId="081DF45F" w14:textId="77777777" w:rsidR="00BF1578" w:rsidRPr="001C0DC6" w:rsidRDefault="00BF1578" w:rsidP="003C39D4">
            <w:pPr>
              <w:jc w:val="both"/>
              <w:rPr>
                <w:rFonts w:ascii="Times" w:hAnsi="Times"/>
                <w:sz w:val="18"/>
                <w:szCs w:val="20"/>
              </w:rPr>
            </w:pPr>
            <w:r w:rsidRPr="001C0DC6">
              <w:rPr>
                <w:rFonts w:ascii="Times" w:hAnsi="Times"/>
                <w:sz w:val="18"/>
                <w:szCs w:val="20"/>
              </w:rPr>
              <w:t>Band_1KM_RefSB_MODIS_SWATH_Type_L1B</w:t>
            </w:r>
          </w:p>
        </w:tc>
        <w:tc>
          <w:tcPr>
            <w:tcW w:w="2288" w:type="dxa"/>
          </w:tcPr>
          <w:p w14:paraId="0034A287" w14:textId="77777777" w:rsidR="00BF1578" w:rsidRPr="001C0DC6" w:rsidRDefault="00BF1578" w:rsidP="003C39D4">
            <w:pPr>
              <w:jc w:val="both"/>
              <w:rPr>
                <w:rFonts w:ascii="Times" w:hAnsi="Times"/>
                <w:sz w:val="18"/>
                <w:szCs w:val="20"/>
              </w:rPr>
            </w:pPr>
            <w:r w:rsidRPr="001C0DC6">
              <w:rPr>
                <w:rFonts w:ascii="Times" w:hAnsi="Times"/>
                <w:sz w:val="18"/>
                <w:szCs w:val="20"/>
              </w:rPr>
              <w:t>15</w:t>
            </w:r>
          </w:p>
        </w:tc>
      </w:tr>
      <w:tr w:rsidR="00BF1578" w14:paraId="7E414AF9" w14:textId="77777777" w:rsidTr="003C39D4">
        <w:tc>
          <w:tcPr>
            <w:tcW w:w="2222" w:type="dxa"/>
          </w:tcPr>
          <w:p w14:paraId="3C7DC64F" w14:textId="77777777" w:rsidR="00BF1578" w:rsidRPr="001C0DC6" w:rsidRDefault="00BF1578" w:rsidP="003C39D4">
            <w:pPr>
              <w:jc w:val="both"/>
              <w:rPr>
                <w:rFonts w:ascii="Times" w:hAnsi="Times"/>
                <w:sz w:val="18"/>
                <w:szCs w:val="20"/>
              </w:rPr>
            </w:pPr>
            <w:r w:rsidRPr="001C0DC6">
              <w:rPr>
                <w:rFonts w:ascii="Times" w:hAnsi="Times"/>
                <w:sz w:val="18"/>
                <w:szCs w:val="20"/>
              </w:rPr>
              <w:t>500mresolution</w:t>
            </w:r>
          </w:p>
        </w:tc>
        <w:tc>
          <w:tcPr>
            <w:tcW w:w="4840" w:type="dxa"/>
          </w:tcPr>
          <w:p w14:paraId="402D9D57"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w:t>
            </w:r>
            <w:proofErr w:type="gramStart"/>
            <w:r w:rsidRPr="001C0DC6">
              <w:rPr>
                <w:rFonts w:ascii="Times" w:hAnsi="Times"/>
                <w:sz w:val="18"/>
                <w:szCs w:val="20"/>
              </w:rPr>
              <w:t>B(</w:t>
            </w:r>
            <w:proofErr w:type="gramEnd"/>
            <w:r w:rsidRPr="001C0DC6">
              <w:rPr>
                <w:rFonts w:ascii="Times" w:hAnsi="Times"/>
                <w:sz w:val="18"/>
                <w:szCs w:val="20"/>
              </w:rPr>
              <w:t>_?)</w:t>
            </w:r>
          </w:p>
        </w:tc>
        <w:tc>
          <w:tcPr>
            <w:tcW w:w="2288" w:type="dxa"/>
          </w:tcPr>
          <w:p w14:paraId="30F9E7E0" w14:textId="77777777" w:rsidR="00BF1578" w:rsidRPr="001C0DC6" w:rsidRDefault="00BF1578" w:rsidP="003C39D4">
            <w:pPr>
              <w:jc w:val="both"/>
              <w:rPr>
                <w:rFonts w:ascii="Times" w:hAnsi="Times"/>
                <w:sz w:val="18"/>
                <w:szCs w:val="20"/>
              </w:rPr>
            </w:pPr>
            <w:r w:rsidRPr="001C0DC6">
              <w:rPr>
                <w:rFonts w:ascii="Times" w:hAnsi="Times"/>
                <w:sz w:val="18"/>
                <w:szCs w:val="20"/>
              </w:rPr>
              <w:t>3900-4200</w:t>
            </w:r>
          </w:p>
        </w:tc>
      </w:tr>
      <w:tr w:rsidR="00BF1578" w14:paraId="257DA167" w14:textId="77777777" w:rsidTr="003C39D4">
        <w:tc>
          <w:tcPr>
            <w:tcW w:w="2222" w:type="dxa"/>
          </w:tcPr>
          <w:p w14:paraId="29E6210E" w14:textId="77777777" w:rsidR="00BF1578" w:rsidRPr="001C0DC6" w:rsidRDefault="00BF1578" w:rsidP="003C39D4">
            <w:pPr>
              <w:jc w:val="both"/>
              <w:rPr>
                <w:rFonts w:ascii="Times" w:hAnsi="Times"/>
                <w:sz w:val="18"/>
                <w:szCs w:val="20"/>
              </w:rPr>
            </w:pPr>
          </w:p>
        </w:tc>
        <w:tc>
          <w:tcPr>
            <w:tcW w:w="4840" w:type="dxa"/>
          </w:tcPr>
          <w:p w14:paraId="7C8ECD74" w14:textId="77777777" w:rsidR="00BF1578" w:rsidRPr="001C0DC6" w:rsidRDefault="00BF1578" w:rsidP="003C39D4">
            <w:pPr>
              <w:jc w:val="both"/>
              <w:rPr>
                <w:rFonts w:ascii="Times" w:hAnsi="Times"/>
                <w:sz w:val="18"/>
                <w:szCs w:val="20"/>
              </w:rPr>
            </w:pPr>
            <w:r w:rsidRPr="001C0DC6">
              <w:rPr>
                <w:rFonts w:ascii="Times" w:hAnsi="Times"/>
                <w:sz w:val="18"/>
                <w:szCs w:val="20"/>
              </w:rPr>
              <w:t>_2_Max_EV_frames_MODIS_SWATH_Type_L1B</w:t>
            </w:r>
          </w:p>
        </w:tc>
        <w:tc>
          <w:tcPr>
            <w:tcW w:w="2288" w:type="dxa"/>
          </w:tcPr>
          <w:p w14:paraId="0D6CE443" w14:textId="77777777" w:rsidR="00BF1578" w:rsidRPr="001C0DC6" w:rsidRDefault="00BF1578" w:rsidP="003C39D4">
            <w:pPr>
              <w:jc w:val="both"/>
              <w:rPr>
                <w:rFonts w:ascii="Times" w:hAnsi="Times"/>
                <w:sz w:val="18"/>
                <w:szCs w:val="20"/>
              </w:rPr>
            </w:pPr>
            <w:r w:rsidRPr="001C0DC6">
              <w:rPr>
                <w:rFonts w:ascii="Times" w:hAnsi="Times"/>
                <w:sz w:val="18"/>
                <w:szCs w:val="20"/>
              </w:rPr>
              <w:t>2708</w:t>
            </w:r>
          </w:p>
        </w:tc>
      </w:tr>
      <w:tr w:rsidR="00BF1578" w14:paraId="5ED26E14" w14:textId="77777777" w:rsidTr="003C39D4">
        <w:tc>
          <w:tcPr>
            <w:tcW w:w="2222" w:type="dxa"/>
          </w:tcPr>
          <w:p w14:paraId="5FA5B5B2" w14:textId="77777777" w:rsidR="00BF1578" w:rsidRPr="001C0DC6" w:rsidRDefault="00BF1578" w:rsidP="003C39D4">
            <w:pPr>
              <w:jc w:val="both"/>
              <w:rPr>
                <w:rFonts w:ascii="Times" w:hAnsi="Times"/>
                <w:sz w:val="18"/>
                <w:szCs w:val="20"/>
              </w:rPr>
            </w:pPr>
          </w:p>
        </w:tc>
        <w:tc>
          <w:tcPr>
            <w:tcW w:w="4840" w:type="dxa"/>
          </w:tcPr>
          <w:p w14:paraId="7338603A" w14:textId="77777777" w:rsidR="00BF1578" w:rsidRPr="001C0DC6" w:rsidRDefault="00BF1578" w:rsidP="003C39D4">
            <w:pPr>
              <w:jc w:val="both"/>
              <w:rPr>
                <w:rFonts w:ascii="Times" w:hAnsi="Times"/>
                <w:sz w:val="18"/>
                <w:szCs w:val="20"/>
              </w:rPr>
            </w:pPr>
            <w:r w:rsidRPr="001C0DC6">
              <w:rPr>
                <w:rFonts w:ascii="Times" w:hAnsi="Times"/>
                <w:sz w:val="18"/>
                <w:szCs w:val="20"/>
              </w:rPr>
              <w:t>Band_500M_MODIS_SWATH_Type_L1B</w:t>
            </w:r>
          </w:p>
        </w:tc>
        <w:tc>
          <w:tcPr>
            <w:tcW w:w="2288" w:type="dxa"/>
          </w:tcPr>
          <w:p w14:paraId="54D086DB" w14:textId="77777777" w:rsidR="00BF1578" w:rsidRPr="001C0DC6" w:rsidRDefault="00BF1578" w:rsidP="003C39D4">
            <w:pPr>
              <w:jc w:val="both"/>
              <w:rPr>
                <w:rFonts w:ascii="Times" w:hAnsi="Times"/>
                <w:sz w:val="18"/>
                <w:szCs w:val="20"/>
              </w:rPr>
            </w:pPr>
            <w:r w:rsidRPr="001C0DC6">
              <w:rPr>
                <w:rFonts w:ascii="Times" w:hAnsi="Times"/>
                <w:sz w:val="18"/>
                <w:szCs w:val="20"/>
              </w:rPr>
              <w:t>5</w:t>
            </w:r>
          </w:p>
        </w:tc>
      </w:tr>
      <w:tr w:rsidR="00BF1578" w14:paraId="412F86D0" w14:textId="77777777" w:rsidTr="003C39D4">
        <w:tc>
          <w:tcPr>
            <w:tcW w:w="2222" w:type="dxa"/>
          </w:tcPr>
          <w:p w14:paraId="49D5CC08" w14:textId="77777777" w:rsidR="00BF1578" w:rsidRPr="001C0DC6" w:rsidRDefault="00BF1578" w:rsidP="003C39D4">
            <w:pPr>
              <w:jc w:val="both"/>
              <w:rPr>
                <w:rFonts w:ascii="Times" w:hAnsi="Times"/>
                <w:sz w:val="18"/>
                <w:szCs w:val="20"/>
              </w:rPr>
            </w:pPr>
            <w:r w:rsidRPr="001C0DC6">
              <w:rPr>
                <w:rFonts w:ascii="Times" w:hAnsi="Times"/>
                <w:sz w:val="18"/>
                <w:szCs w:val="20"/>
              </w:rPr>
              <w:t>250m resolution</w:t>
            </w:r>
          </w:p>
        </w:tc>
        <w:tc>
          <w:tcPr>
            <w:tcW w:w="4840" w:type="dxa"/>
          </w:tcPr>
          <w:p w14:paraId="2A0135C9"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w:t>
            </w:r>
            <w:proofErr w:type="gramStart"/>
            <w:r w:rsidRPr="001C0DC6">
              <w:rPr>
                <w:rFonts w:ascii="Times" w:hAnsi="Times"/>
                <w:sz w:val="18"/>
                <w:szCs w:val="20"/>
              </w:rPr>
              <w:t>B(</w:t>
            </w:r>
            <w:proofErr w:type="gramEnd"/>
            <w:r w:rsidRPr="001C0DC6">
              <w:rPr>
                <w:rFonts w:ascii="Times" w:hAnsi="Times"/>
                <w:sz w:val="18"/>
                <w:szCs w:val="20"/>
              </w:rPr>
              <w:t>_?)</w:t>
            </w:r>
          </w:p>
        </w:tc>
        <w:tc>
          <w:tcPr>
            <w:tcW w:w="2288" w:type="dxa"/>
          </w:tcPr>
          <w:p w14:paraId="0B79228F" w14:textId="77777777" w:rsidR="00BF1578" w:rsidRPr="001C0DC6" w:rsidRDefault="00BF1578" w:rsidP="003C39D4">
            <w:pPr>
              <w:jc w:val="both"/>
              <w:rPr>
                <w:rFonts w:ascii="Times" w:hAnsi="Times"/>
                <w:sz w:val="18"/>
                <w:szCs w:val="20"/>
              </w:rPr>
            </w:pPr>
            <w:r w:rsidRPr="001C0DC6">
              <w:rPr>
                <w:rFonts w:ascii="Times" w:hAnsi="Times"/>
                <w:sz w:val="18"/>
                <w:szCs w:val="20"/>
              </w:rPr>
              <w:t>7800-8400</w:t>
            </w:r>
          </w:p>
        </w:tc>
      </w:tr>
      <w:tr w:rsidR="00BF1578" w14:paraId="3E60CDC6" w14:textId="77777777" w:rsidTr="003C39D4">
        <w:trPr>
          <w:trHeight w:val="305"/>
        </w:trPr>
        <w:tc>
          <w:tcPr>
            <w:tcW w:w="2222" w:type="dxa"/>
          </w:tcPr>
          <w:p w14:paraId="5753C29C" w14:textId="77777777" w:rsidR="00BF1578" w:rsidRPr="001C0DC6" w:rsidRDefault="00BF1578" w:rsidP="003C39D4">
            <w:pPr>
              <w:jc w:val="both"/>
              <w:rPr>
                <w:rFonts w:ascii="Times" w:hAnsi="Times"/>
                <w:sz w:val="18"/>
                <w:szCs w:val="20"/>
              </w:rPr>
            </w:pPr>
          </w:p>
        </w:tc>
        <w:tc>
          <w:tcPr>
            <w:tcW w:w="4840" w:type="dxa"/>
          </w:tcPr>
          <w:p w14:paraId="435DCDD6" w14:textId="77777777" w:rsidR="00BF1578" w:rsidRPr="001C0DC6" w:rsidRDefault="00BF1578" w:rsidP="003C39D4">
            <w:pPr>
              <w:jc w:val="both"/>
              <w:rPr>
                <w:rFonts w:ascii="Times" w:hAnsi="Times"/>
                <w:sz w:val="18"/>
                <w:szCs w:val="20"/>
              </w:rPr>
            </w:pPr>
            <w:r w:rsidRPr="001C0DC6">
              <w:rPr>
                <w:rFonts w:ascii="Times" w:hAnsi="Times"/>
                <w:sz w:val="18"/>
                <w:szCs w:val="20"/>
              </w:rPr>
              <w:t>_4_Max_EV_frames_MODIS_SWATH_Type_L1B</w:t>
            </w:r>
          </w:p>
        </w:tc>
        <w:tc>
          <w:tcPr>
            <w:tcW w:w="2288" w:type="dxa"/>
          </w:tcPr>
          <w:p w14:paraId="00AE6B8E" w14:textId="77777777" w:rsidR="00BF1578" w:rsidRPr="001C0DC6" w:rsidRDefault="00BF1578" w:rsidP="003C39D4">
            <w:pPr>
              <w:jc w:val="both"/>
              <w:rPr>
                <w:rFonts w:ascii="Times" w:hAnsi="Times"/>
                <w:sz w:val="18"/>
                <w:szCs w:val="20"/>
              </w:rPr>
            </w:pPr>
            <w:r w:rsidRPr="001C0DC6">
              <w:rPr>
                <w:rFonts w:ascii="Times" w:hAnsi="Times"/>
                <w:sz w:val="18"/>
                <w:szCs w:val="20"/>
              </w:rPr>
              <w:t>5416</w:t>
            </w:r>
          </w:p>
        </w:tc>
      </w:tr>
      <w:tr w:rsidR="00BF1578" w14:paraId="782E1683" w14:textId="77777777" w:rsidTr="003C39D4">
        <w:trPr>
          <w:trHeight w:val="305"/>
        </w:trPr>
        <w:tc>
          <w:tcPr>
            <w:tcW w:w="2222" w:type="dxa"/>
          </w:tcPr>
          <w:p w14:paraId="22C2FEB2" w14:textId="77777777" w:rsidR="00BF1578" w:rsidRPr="001C0DC6" w:rsidRDefault="00BF1578" w:rsidP="003C39D4">
            <w:pPr>
              <w:jc w:val="both"/>
              <w:rPr>
                <w:rFonts w:ascii="Times" w:hAnsi="Times"/>
                <w:sz w:val="18"/>
                <w:szCs w:val="20"/>
              </w:rPr>
            </w:pPr>
          </w:p>
        </w:tc>
        <w:tc>
          <w:tcPr>
            <w:tcW w:w="4840" w:type="dxa"/>
          </w:tcPr>
          <w:p w14:paraId="2DB1C8D5" w14:textId="77777777" w:rsidR="00BF1578" w:rsidRPr="001C0DC6" w:rsidRDefault="00BF1578" w:rsidP="003C39D4">
            <w:pPr>
              <w:jc w:val="both"/>
              <w:rPr>
                <w:rFonts w:ascii="Times" w:hAnsi="Times"/>
                <w:sz w:val="18"/>
                <w:szCs w:val="20"/>
              </w:rPr>
            </w:pPr>
            <w:r w:rsidRPr="001C0DC6">
              <w:rPr>
                <w:rFonts w:ascii="Times" w:hAnsi="Times"/>
                <w:sz w:val="18"/>
                <w:szCs w:val="20"/>
              </w:rPr>
              <w:t>Band_250M_MODIS_SWATH_Type_L1B</w:t>
            </w:r>
          </w:p>
        </w:tc>
        <w:tc>
          <w:tcPr>
            <w:tcW w:w="2288" w:type="dxa"/>
          </w:tcPr>
          <w:p w14:paraId="187268E0" w14:textId="77777777" w:rsidR="00BF1578" w:rsidRPr="001C0DC6" w:rsidRDefault="00BF1578" w:rsidP="003C39D4">
            <w:pPr>
              <w:jc w:val="both"/>
              <w:rPr>
                <w:rFonts w:ascii="Times" w:hAnsi="Times"/>
                <w:sz w:val="18"/>
                <w:szCs w:val="20"/>
              </w:rPr>
            </w:pPr>
            <w:r w:rsidRPr="001C0DC6">
              <w:rPr>
                <w:rFonts w:ascii="Times" w:hAnsi="Times"/>
                <w:sz w:val="18"/>
                <w:szCs w:val="20"/>
              </w:rPr>
              <w:t>2</w:t>
            </w:r>
          </w:p>
        </w:tc>
      </w:tr>
      <w:tr w:rsidR="00BF1578" w14:paraId="02AB732B" w14:textId="77777777" w:rsidTr="003C39D4">
        <w:trPr>
          <w:trHeight w:val="305"/>
        </w:trPr>
        <w:tc>
          <w:tcPr>
            <w:tcW w:w="2222" w:type="dxa"/>
          </w:tcPr>
          <w:p w14:paraId="1B22A830"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Geo-location </w:t>
            </w:r>
          </w:p>
        </w:tc>
        <w:tc>
          <w:tcPr>
            <w:tcW w:w="4840" w:type="dxa"/>
          </w:tcPr>
          <w:p w14:paraId="1B9AF203" w14:textId="77777777" w:rsidR="00BF1578" w:rsidRPr="001C0DC6" w:rsidRDefault="00BF1578" w:rsidP="003C39D4">
            <w:pPr>
              <w:jc w:val="both"/>
              <w:rPr>
                <w:rFonts w:ascii="Times" w:hAnsi="Times"/>
                <w:sz w:val="18"/>
                <w:szCs w:val="20"/>
              </w:rPr>
            </w:pPr>
          </w:p>
        </w:tc>
        <w:tc>
          <w:tcPr>
            <w:tcW w:w="2288" w:type="dxa"/>
          </w:tcPr>
          <w:p w14:paraId="224315E3" w14:textId="77777777" w:rsidR="00BF1578" w:rsidRPr="001C0DC6" w:rsidRDefault="00BF1578" w:rsidP="003C39D4">
            <w:pPr>
              <w:jc w:val="both"/>
              <w:rPr>
                <w:rFonts w:ascii="Times" w:hAnsi="Times"/>
                <w:sz w:val="18"/>
                <w:szCs w:val="20"/>
              </w:rPr>
            </w:pPr>
          </w:p>
        </w:tc>
      </w:tr>
      <w:tr w:rsidR="00BF1578" w14:paraId="00F971E4" w14:textId="77777777" w:rsidTr="003C39D4">
        <w:trPr>
          <w:trHeight w:val="305"/>
        </w:trPr>
        <w:tc>
          <w:tcPr>
            <w:tcW w:w="2222" w:type="dxa"/>
          </w:tcPr>
          <w:p w14:paraId="066DF9F6" w14:textId="77777777" w:rsidR="00BF1578" w:rsidRPr="001C0DC6" w:rsidRDefault="00BF1578" w:rsidP="003C39D4">
            <w:pPr>
              <w:jc w:val="both"/>
              <w:rPr>
                <w:rFonts w:ascii="Times" w:hAnsi="Times"/>
                <w:sz w:val="18"/>
                <w:szCs w:val="20"/>
              </w:rPr>
            </w:pPr>
          </w:p>
        </w:tc>
        <w:tc>
          <w:tcPr>
            <w:tcW w:w="4840" w:type="dxa"/>
          </w:tcPr>
          <w:p w14:paraId="441B14D5"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w:t>
            </w:r>
            <w:proofErr w:type="gramStart"/>
            <w:r w:rsidRPr="001C0DC6">
              <w:rPr>
                <w:rFonts w:ascii="Times" w:hAnsi="Times"/>
                <w:sz w:val="18"/>
                <w:szCs w:val="20"/>
              </w:rPr>
              <w:t>GEO(</w:t>
            </w:r>
            <w:proofErr w:type="gramEnd"/>
            <w:r w:rsidRPr="001C0DC6">
              <w:rPr>
                <w:rFonts w:ascii="Times" w:hAnsi="Times"/>
                <w:sz w:val="18"/>
                <w:szCs w:val="20"/>
              </w:rPr>
              <w:t>_?)</w:t>
            </w:r>
          </w:p>
        </w:tc>
        <w:tc>
          <w:tcPr>
            <w:tcW w:w="2288" w:type="dxa"/>
          </w:tcPr>
          <w:p w14:paraId="5DFAFE44" w14:textId="77777777" w:rsidR="00BF1578" w:rsidRPr="001C0DC6" w:rsidRDefault="00BF1578" w:rsidP="003C39D4">
            <w:pPr>
              <w:jc w:val="both"/>
              <w:rPr>
                <w:rFonts w:ascii="Times" w:hAnsi="Times"/>
                <w:sz w:val="18"/>
                <w:szCs w:val="20"/>
              </w:rPr>
            </w:pPr>
            <w:r w:rsidRPr="001C0DC6">
              <w:rPr>
                <w:rFonts w:ascii="Times" w:hAnsi="Times"/>
                <w:sz w:val="18"/>
                <w:szCs w:val="20"/>
              </w:rPr>
              <w:t>1950-2100</w:t>
            </w:r>
          </w:p>
        </w:tc>
      </w:tr>
      <w:tr w:rsidR="00BF1578" w14:paraId="21780878" w14:textId="77777777" w:rsidTr="003C39D4">
        <w:trPr>
          <w:trHeight w:val="305"/>
        </w:trPr>
        <w:tc>
          <w:tcPr>
            <w:tcW w:w="2222" w:type="dxa"/>
          </w:tcPr>
          <w:p w14:paraId="7C92DC9D" w14:textId="77777777" w:rsidR="00BF1578" w:rsidRPr="001C0DC6" w:rsidRDefault="00BF1578" w:rsidP="003C39D4">
            <w:pPr>
              <w:jc w:val="both"/>
              <w:rPr>
                <w:rFonts w:ascii="Times" w:hAnsi="Times"/>
                <w:sz w:val="18"/>
                <w:szCs w:val="20"/>
              </w:rPr>
            </w:pPr>
          </w:p>
        </w:tc>
        <w:tc>
          <w:tcPr>
            <w:tcW w:w="4840" w:type="dxa"/>
          </w:tcPr>
          <w:p w14:paraId="29267A5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mframes_MODIS_Swath_Type_GEO</w:t>
            </w:r>
            <w:proofErr w:type="spellEnd"/>
          </w:p>
        </w:tc>
        <w:tc>
          <w:tcPr>
            <w:tcW w:w="2288" w:type="dxa"/>
          </w:tcPr>
          <w:p w14:paraId="4430DC16" w14:textId="77777777" w:rsidR="00BF1578" w:rsidRPr="001C0DC6" w:rsidRDefault="00BF1578" w:rsidP="003C39D4">
            <w:pPr>
              <w:jc w:val="both"/>
              <w:rPr>
                <w:rFonts w:ascii="Times" w:hAnsi="Times"/>
                <w:sz w:val="18"/>
                <w:szCs w:val="20"/>
              </w:rPr>
            </w:pPr>
            <w:r w:rsidRPr="001C0DC6">
              <w:rPr>
                <w:rFonts w:ascii="Times" w:hAnsi="Times"/>
                <w:sz w:val="18"/>
                <w:szCs w:val="20"/>
              </w:rPr>
              <w:t>1354</w:t>
            </w:r>
          </w:p>
        </w:tc>
      </w:tr>
    </w:tbl>
    <w:p w14:paraId="14E99A38" w14:textId="77777777" w:rsidR="00BF1578" w:rsidRDefault="00BF1578" w:rsidP="00BF1578"/>
    <w:p w14:paraId="60CE19C7" w14:textId="77777777" w:rsidR="00BF1578" w:rsidRPr="00E53283" w:rsidRDefault="00BF1578" w:rsidP="00BF1578">
      <w:pPr>
        <w:rPr>
          <w:b/>
        </w:rPr>
      </w:pPr>
      <w:r w:rsidRPr="00E53283">
        <w:rPr>
          <w:b/>
        </w:rPr>
        <w:t>4.3.1.2.2 Number of Scans</w:t>
      </w:r>
    </w:p>
    <w:p w14:paraId="5DBFD36A" w14:textId="77777777" w:rsidR="00BF1578" w:rsidRDefault="00BF1578" w:rsidP="00BF1578">
      <w:pPr>
        <w:ind w:firstLine="720"/>
        <w:jc w:val="both"/>
      </w:pPr>
      <w:r>
        <w:t xml:space="preserve">The typical numbers </w:t>
      </w:r>
      <w:proofErr w:type="gramStart"/>
      <w:r>
        <w:t>of  along</w:t>
      </w:r>
      <w:proofErr w:type="gramEnd"/>
      <w:r>
        <w:t xml:space="preserve"> track scans are 203 and 204. However, for a small percentage of MODIS granules, the number of scans doesn’t hold the typical numbers.  Considering all cases, the range is between 195 to 210 leading to 1950 to 2100 measurements for the 1km resolution; 3900 to 4200 measurements for the 500m resolution and 7800 to 8400 measurements for the 250m resolution, respectively.  Since one BF file may include many MODIS granules and each dimension name must be unique, we have to provide different dimension names for the non-typical dimensions although in the input granule, they all share the same dimension name. To make it simple and reduce the unnecessary complex dimensions; we decide to add simple suffix after the original dimension names. </w:t>
      </w:r>
    </w:p>
    <w:p w14:paraId="231E6778" w14:textId="77777777" w:rsidR="00BF1578" w:rsidRDefault="00BF1578" w:rsidP="00BF1578"/>
    <w:p w14:paraId="607437E4" w14:textId="77777777" w:rsidR="00BF1578" w:rsidRDefault="00BF1578" w:rsidP="00BF1578">
      <w:pPr>
        <w:pStyle w:val="Caption"/>
        <w:keepNext/>
      </w:pPr>
      <w:r>
        <w:rPr>
          <w:i w:val="0"/>
          <w:color w:val="000000" w:themeColor="text1"/>
        </w:rPr>
        <w:t>Table 4.9</w:t>
      </w:r>
      <w:r w:rsidRPr="00E46B46">
        <w:rPr>
          <w:i w:val="0"/>
          <w:color w:val="000000" w:themeColor="text1"/>
        </w:rPr>
        <w:t xml:space="preserve"> </w:t>
      </w:r>
      <w:r>
        <w:rPr>
          <w:i w:val="0"/>
          <w:color w:val="000000" w:themeColor="text1"/>
        </w:rPr>
        <w:t xml:space="preserve">Dimension names and sizes for MODIS number of scan.  </w:t>
      </w:r>
    </w:p>
    <w:tbl>
      <w:tblPr>
        <w:tblStyle w:val="TableGrid"/>
        <w:tblW w:w="8028" w:type="dxa"/>
        <w:tblLook w:val="04A0" w:firstRow="1" w:lastRow="0" w:firstColumn="1" w:lastColumn="0" w:noHBand="0" w:noVBand="1"/>
      </w:tblPr>
      <w:tblGrid>
        <w:gridCol w:w="1818"/>
        <w:gridCol w:w="3842"/>
        <w:gridCol w:w="2368"/>
      </w:tblGrid>
      <w:tr w:rsidR="00BF1578" w:rsidRPr="001C0DC6" w14:paraId="5EE9AA40" w14:textId="77777777" w:rsidTr="003C39D4">
        <w:tc>
          <w:tcPr>
            <w:tcW w:w="1818" w:type="dxa"/>
          </w:tcPr>
          <w:p w14:paraId="659102BD" w14:textId="77777777" w:rsidR="00BF1578" w:rsidRPr="001C0DC6" w:rsidRDefault="00BF1578" w:rsidP="003C39D4">
            <w:pPr>
              <w:jc w:val="both"/>
              <w:rPr>
                <w:rFonts w:ascii="Times" w:hAnsi="Times"/>
              </w:rPr>
            </w:pPr>
            <w:r w:rsidRPr="001C0DC6">
              <w:rPr>
                <w:rFonts w:ascii="Times" w:hAnsi="Times"/>
              </w:rPr>
              <w:t xml:space="preserve">number of scan dimension </w:t>
            </w:r>
          </w:p>
        </w:tc>
        <w:tc>
          <w:tcPr>
            <w:tcW w:w="3842" w:type="dxa"/>
          </w:tcPr>
          <w:p w14:paraId="0722EF7F" w14:textId="77777777" w:rsidR="00BF1578" w:rsidRPr="001C0DC6" w:rsidRDefault="00BF1578" w:rsidP="003C39D4">
            <w:pPr>
              <w:jc w:val="both"/>
              <w:rPr>
                <w:rFonts w:ascii="Times" w:hAnsi="Times"/>
              </w:rPr>
            </w:pPr>
            <w:r w:rsidRPr="001C0DC6">
              <w:rPr>
                <w:rFonts w:ascii="Times" w:hAnsi="Times"/>
              </w:rPr>
              <w:t>Dimension name</w:t>
            </w:r>
          </w:p>
        </w:tc>
        <w:tc>
          <w:tcPr>
            <w:tcW w:w="2368" w:type="dxa"/>
          </w:tcPr>
          <w:p w14:paraId="624A7EA7" w14:textId="77777777" w:rsidR="00BF1578" w:rsidRPr="001C0DC6" w:rsidRDefault="00BF1578" w:rsidP="003C39D4">
            <w:pPr>
              <w:jc w:val="both"/>
              <w:rPr>
                <w:rFonts w:ascii="Times" w:hAnsi="Times"/>
              </w:rPr>
            </w:pPr>
            <w:r w:rsidRPr="001C0DC6">
              <w:rPr>
                <w:rFonts w:ascii="Times" w:hAnsi="Times"/>
              </w:rPr>
              <w:t>Dimension size</w:t>
            </w:r>
          </w:p>
        </w:tc>
      </w:tr>
      <w:tr w:rsidR="00BF1578" w:rsidRPr="001C0DC6" w14:paraId="2BBD9D48" w14:textId="77777777" w:rsidTr="003C39D4">
        <w:tc>
          <w:tcPr>
            <w:tcW w:w="1818" w:type="dxa"/>
          </w:tcPr>
          <w:p w14:paraId="4535546F" w14:textId="77777777" w:rsidR="00BF1578" w:rsidRPr="001C0DC6" w:rsidRDefault="00BF1578" w:rsidP="003C39D4">
            <w:pPr>
              <w:jc w:val="both"/>
              <w:rPr>
                <w:rFonts w:ascii="Times" w:hAnsi="Times"/>
                <w:sz w:val="18"/>
                <w:szCs w:val="20"/>
              </w:rPr>
            </w:pPr>
            <w:r w:rsidRPr="001C0DC6">
              <w:rPr>
                <w:rFonts w:ascii="Times" w:hAnsi="Times"/>
                <w:sz w:val="18"/>
                <w:szCs w:val="20"/>
              </w:rPr>
              <w:t>1</w:t>
            </w:r>
            <w:r>
              <w:rPr>
                <w:rFonts w:ascii="Times" w:hAnsi="Times"/>
                <w:sz w:val="18"/>
                <w:szCs w:val="20"/>
              </w:rPr>
              <w:t>km</w:t>
            </w:r>
            <w:r w:rsidRPr="001C0DC6">
              <w:rPr>
                <w:rFonts w:ascii="Times" w:hAnsi="Times"/>
                <w:sz w:val="18"/>
                <w:szCs w:val="20"/>
              </w:rPr>
              <w:t xml:space="preserve">typical </w:t>
            </w:r>
          </w:p>
        </w:tc>
        <w:tc>
          <w:tcPr>
            <w:tcW w:w="3842" w:type="dxa"/>
          </w:tcPr>
          <w:p w14:paraId="29F4F17B"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w:t>
            </w:r>
          </w:p>
        </w:tc>
        <w:tc>
          <w:tcPr>
            <w:tcW w:w="2368" w:type="dxa"/>
          </w:tcPr>
          <w:p w14:paraId="34E0B647" w14:textId="77777777" w:rsidR="00BF1578" w:rsidRPr="001C0DC6" w:rsidRDefault="00BF1578" w:rsidP="003C39D4">
            <w:pPr>
              <w:jc w:val="both"/>
              <w:rPr>
                <w:rFonts w:ascii="Times" w:hAnsi="Times"/>
                <w:sz w:val="18"/>
                <w:szCs w:val="20"/>
              </w:rPr>
            </w:pPr>
            <w:r w:rsidRPr="001C0DC6">
              <w:rPr>
                <w:rFonts w:ascii="Times" w:hAnsi="Times"/>
                <w:sz w:val="18"/>
                <w:szCs w:val="20"/>
              </w:rPr>
              <w:t>2030</w:t>
            </w:r>
          </w:p>
        </w:tc>
      </w:tr>
      <w:tr w:rsidR="00BF1578" w:rsidRPr="001C0DC6" w14:paraId="26D10E3A" w14:textId="77777777" w:rsidTr="003C39D4">
        <w:tc>
          <w:tcPr>
            <w:tcW w:w="1818" w:type="dxa"/>
          </w:tcPr>
          <w:p w14:paraId="2447A4AE" w14:textId="77777777" w:rsidR="00BF1578" w:rsidRPr="001C0DC6" w:rsidRDefault="00BF1578" w:rsidP="003C39D4">
            <w:pPr>
              <w:jc w:val="both"/>
              <w:rPr>
                <w:rFonts w:ascii="Times" w:hAnsi="Times"/>
                <w:sz w:val="18"/>
                <w:szCs w:val="20"/>
              </w:rPr>
            </w:pPr>
            <w:r w:rsidRPr="001C0DC6">
              <w:rPr>
                <w:rFonts w:ascii="Times" w:hAnsi="Times"/>
                <w:sz w:val="18"/>
                <w:szCs w:val="20"/>
              </w:rPr>
              <w:t>1</w:t>
            </w:r>
            <w:r>
              <w:rPr>
                <w:rFonts w:ascii="Times" w:hAnsi="Times"/>
                <w:sz w:val="18"/>
                <w:szCs w:val="20"/>
              </w:rPr>
              <w:t>km</w:t>
            </w:r>
            <w:r w:rsidRPr="001C0DC6">
              <w:rPr>
                <w:rFonts w:ascii="Times" w:hAnsi="Times"/>
                <w:sz w:val="18"/>
                <w:szCs w:val="20"/>
              </w:rPr>
              <w:t xml:space="preserve"> &gt; typical</w:t>
            </w:r>
          </w:p>
        </w:tc>
        <w:tc>
          <w:tcPr>
            <w:tcW w:w="3842" w:type="dxa"/>
          </w:tcPr>
          <w:p w14:paraId="6B8572A9" w14:textId="77777777" w:rsidR="00BF1578" w:rsidRPr="001C0DC6" w:rsidRDefault="00BF1578" w:rsidP="003C39D4">
            <w:pPr>
              <w:jc w:val="both"/>
              <w:rPr>
                <w:rFonts w:ascii="Times" w:hAnsi="Times"/>
                <w:sz w:val="18"/>
                <w:szCs w:val="20"/>
              </w:rPr>
            </w:pPr>
          </w:p>
        </w:tc>
        <w:tc>
          <w:tcPr>
            <w:tcW w:w="2368" w:type="dxa"/>
          </w:tcPr>
          <w:p w14:paraId="798CBA39" w14:textId="77777777" w:rsidR="00BF1578" w:rsidRPr="001C0DC6" w:rsidRDefault="00BF1578" w:rsidP="003C39D4">
            <w:pPr>
              <w:jc w:val="both"/>
              <w:rPr>
                <w:rFonts w:ascii="Times" w:hAnsi="Times"/>
                <w:sz w:val="18"/>
                <w:szCs w:val="20"/>
              </w:rPr>
            </w:pPr>
          </w:p>
        </w:tc>
      </w:tr>
      <w:tr w:rsidR="00BF1578" w:rsidRPr="001C0DC6" w14:paraId="4D7613CD" w14:textId="77777777" w:rsidTr="003C39D4">
        <w:tc>
          <w:tcPr>
            <w:tcW w:w="1818" w:type="dxa"/>
          </w:tcPr>
          <w:p w14:paraId="3D1B81BD" w14:textId="77777777" w:rsidR="00BF1578" w:rsidRPr="001C0DC6" w:rsidRDefault="00BF1578" w:rsidP="003C39D4">
            <w:pPr>
              <w:jc w:val="both"/>
              <w:rPr>
                <w:rFonts w:ascii="Times" w:hAnsi="Times"/>
                <w:sz w:val="18"/>
                <w:szCs w:val="20"/>
              </w:rPr>
            </w:pPr>
          </w:p>
        </w:tc>
        <w:tc>
          <w:tcPr>
            <w:tcW w:w="3842" w:type="dxa"/>
          </w:tcPr>
          <w:p w14:paraId="634D121D"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_10_nscans_MODIS_SWATH_Type_L1B_2</w:t>
            </w:r>
          </w:p>
        </w:tc>
        <w:tc>
          <w:tcPr>
            <w:tcW w:w="2368" w:type="dxa"/>
          </w:tcPr>
          <w:p w14:paraId="1EBCD64D" w14:textId="77777777" w:rsidR="00BF1578" w:rsidRPr="001C0DC6" w:rsidRDefault="00BF1578" w:rsidP="003C39D4">
            <w:pPr>
              <w:jc w:val="both"/>
              <w:rPr>
                <w:rFonts w:ascii="Times" w:hAnsi="Times"/>
                <w:sz w:val="18"/>
                <w:szCs w:val="20"/>
              </w:rPr>
            </w:pPr>
            <w:r w:rsidRPr="001C0DC6">
              <w:rPr>
                <w:rFonts w:ascii="Times" w:hAnsi="Times"/>
                <w:sz w:val="18"/>
                <w:szCs w:val="20"/>
              </w:rPr>
              <w:t>2040</w:t>
            </w:r>
          </w:p>
        </w:tc>
      </w:tr>
      <w:tr w:rsidR="00BF1578" w:rsidRPr="001C0DC6" w14:paraId="2FE34782" w14:textId="77777777" w:rsidTr="003C39D4">
        <w:tc>
          <w:tcPr>
            <w:tcW w:w="1818" w:type="dxa"/>
          </w:tcPr>
          <w:p w14:paraId="45E2726B" w14:textId="77777777" w:rsidR="00BF1578" w:rsidRPr="001C0DC6" w:rsidRDefault="00BF1578" w:rsidP="003C39D4">
            <w:pPr>
              <w:jc w:val="both"/>
              <w:rPr>
                <w:rFonts w:ascii="Times" w:hAnsi="Times"/>
                <w:sz w:val="18"/>
                <w:szCs w:val="20"/>
              </w:rPr>
            </w:pPr>
          </w:p>
        </w:tc>
        <w:tc>
          <w:tcPr>
            <w:tcW w:w="3842" w:type="dxa"/>
          </w:tcPr>
          <w:p w14:paraId="1B4C4FA3"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_10_nscans_MODIS_SWATH_Type_L1B_3</w:t>
            </w:r>
          </w:p>
        </w:tc>
        <w:tc>
          <w:tcPr>
            <w:tcW w:w="2368" w:type="dxa"/>
          </w:tcPr>
          <w:p w14:paraId="5997CEBE" w14:textId="77777777" w:rsidR="00BF1578" w:rsidRPr="001C0DC6" w:rsidRDefault="00BF1578" w:rsidP="003C39D4">
            <w:pPr>
              <w:jc w:val="both"/>
              <w:rPr>
                <w:rFonts w:ascii="Times" w:hAnsi="Times"/>
                <w:sz w:val="18"/>
                <w:szCs w:val="20"/>
              </w:rPr>
            </w:pPr>
            <w:r w:rsidRPr="001C0DC6">
              <w:rPr>
                <w:rFonts w:ascii="Times" w:hAnsi="Times"/>
                <w:sz w:val="18"/>
                <w:szCs w:val="20"/>
              </w:rPr>
              <w:t>2050</w:t>
            </w:r>
          </w:p>
        </w:tc>
      </w:tr>
      <w:tr w:rsidR="00BF1578" w:rsidRPr="001C0DC6" w14:paraId="7751AC0A" w14:textId="77777777" w:rsidTr="003C39D4">
        <w:tc>
          <w:tcPr>
            <w:tcW w:w="1818" w:type="dxa"/>
          </w:tcPr>
          <w:p w14:paraId="3D3B2310" w14:textId="77777777" w:rsidR="00BF1578" w:rsidRPr="001C0DC6" w:rsidRDefault="00BF1578" w:rsidP="003C39D4">
            <w:pPr>
              <w:jc w:val="both"/>
              <w:rPr>
                <w:rFonts w:ascii="Times" w:hAnsi="Times"/>
                <w:sz w:val="18"/>
                <w:szCs w:val="20"/>
              </w:rPr>
            </w:pPr>
          </w:p>
        </w:tc>
        <w:tc>
          <w:tcPr>
            <w:tcW w:w="3842" w:type="dxa"/>
          </w:tcPr>
          <w:p w14:paraId="20BCF8AD"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_10_nscans_MODIS_SWATH_Type_L1B_4</w:t>
            </w:r>
          </w:p>
        </w:tc>
        <w:tc>
          <w:tcPr>
            <w:tcW w:w="2368" w:type="dxa"/>
          </w:tcPr>
          <w:p w14:paraId="0C9CD2DA" w14:textId="77777777" w:rsidR="00BF1578" w:rsidRPr="001C0DC6" w:rsidRDefault="00BF1578" w:rsidP="003C39D4">
            <w:pPr>
              <w:jc w:val="both"/>
              <w:rPr>
                <w:rFonts w:ascii="Times" w:hAnsi="Times"/>
                <w:sz w:val="18"/>
                <w:szCs w:val="20"/>
              </w:rPr>
            </w:pPr>
            <w:r w:rsidRPr="001C0DC6">
              <w:rPr>
                <w:rFonts w:ascii="Times" w:hAnsi="Times"/>
                <w:sz w:val="18"/>
                <w:szCs w:val="20"/>
              </w:rPr>
              <w:t>2060</w:t>
            </w:r>
          </w:p>
        </w:tc>
      </w:tr>
      <w:tr w:rsidR="00BF1578" w:rsidRPr="001C0DC6" w14:paraId="08E87C9E" w14:textId="77777777" w:rsidTr="003C39D4">
        <w:tc>
          <w:tcPr>
            <w:tcW w:w="1818" w:type="dxa"/>
          </w:tcPr>
          <w:p w14:paraId="1341FA57" w14:textId="77777777" w:rsidR="00BF1578" w:rsidRPr="001C0DC6" w:rsidRDefault="00BF1578" w:rsidP="003C39D4">
            <w:pPr>
              <w:jc w:val="both"/>
              <w:rPr>
                <w:rFonts w:ascii="Times" w:hAnsi="Times"/>
                <w:sz w:val="18"/>
                <w:szCs w:val="20"/>
              </w:rPr>
            </w:pPr>
          </w:p>
        </w:tc>
        <w:tc>
          <w:tcPr>
            <w:tcW w:w="3842" w:type="dxa"/>
          </w:tcPr>
          <w:p w14:paraId="652D9513"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_10_nscans_MODIS_SWATH_Type_L1B_5</w:t>
            </w:r>
          </w:p>
        </w:tc>
        <w:tc>
          <w:tcPr>
            <w:tcW w:w="2368" w:type="dxa"/>
          </w:tcPr>
          <w:p w14:paraId="20BCDFF5" w14:textId="77777777" w:rsidR="00BF1578" w:rsidRPr="001C0DC6" w:rsidRDefault="00BF1578" w:rsidP="003C39D4">
            <w:pPr>
              <w:jc w:val="both"/>
              <w:rPr>
                <w:rFonts w:ascii="Times" w:hAnsi="Times"/>
                <w:sz w:val="18"/>
                <w:szCs w:val="20"/>
              </w:rPr>
            </w:pPr>
            <w:r w:rsidRPr="001C0DC6">
              <w:rPr>
                <w:rFonts w:ascii="Times" w:hAnsi="Times"/>
                <w:sz w:val="18"/>
                <w:szCs w:val="20"/>
              </w:rPr>
              <w:t>2070</w:t>
            </w:r>
          </w:p>
        </w:tc>
      </w:tr>
      <w:tr w:rsidR="00BF1578" w:rsidRPr="001C0DC6" w14:paraId="19EC1DA8" w14:textId="77777777" w:rsidTr="003C39D4">
        <w:tc>
          <w:tcPr>
            <w:tcW w:w="1818" w:type="dxa"/>
          </w:tcPr>
          <w:p w14:paraId="5A017F3B" w14:textId="77777777" w:rsidR="00BF1578" w:rsidRPr="001C0DC6" w:rsidRDefault="00BF1578" w:rsidP="003C39D4">
            <w:pPr>
              <w:jc w:val="both"/>
              <w:rPr>
                <w:rFonts w:ascii="Times" w:hAnsi="Times"/>
                <w:sz w:val="18"/>
                <w:szCs w:val="20"/>
              </w:rPr>
            </w:pPr>
          </w:p>
        </w:tc>
        <w:tc>
          <w:tcPr>
            <w:tcW w:w="3842" w:type="dxa"/>
          </w:tcPr>
          <w:p w14:paraId="067ADF5E"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_10_nscans_MODIS_SWATH_Type_L1B_6</w:t>
            </w:r>
          </w:p>
        </w:tc>
        <w:tc>
          <w:tcPr>
            <w:tcW w:w="2368" w:type="dxa"/>
          </w:tcPr>
          <w:p w14:paraId="32D7BFF6" w14:textId="77777777" w:rsidR="00BF1578" w:rsidRPr="001C0DC6" w:rsidRDefault="00BF1578" w:rsidP="003C39D4">
            <w:pPr>
              <w:jc w:val="both"/>
              <w:rPr>
                <w:rFonts w:ascii="Times" w:hAnsi="Times"/>
                <w:sz w:val="18"/>
                <w:szCs w:val="20"/>
              </w:rPr>
            </w:pPr>
            <w:r w:rsidRPr="001C0DC6">
              <w:rPr>
                <w:rFonts w:ascii="Times" w:hAnsi="Times"/>
                <w:sz w:val="18"/>
                <w:szCs w:val="20"/>
              </w:rPr>
              <w:t>2080</w:t>
            </w:r>
          </w:p>
        </w:tc>
      </w:tr>
      <w:tr w:rsidR="00BF1578" w:rsidRPr="001C0DC6" w14:paraId="52A7B9F1" w14:textId="77777777" w:rsidTr="003C39D4">
        <w:tc>
          <w:tcPr>
            <w:tcW w:w="1818" w:type="dxa"/>
          </w:tcPr>
          <w:p w14:paraId="123A6EFB" w14:textId="77777777" w:rsidR="00BF1578" w:rsidRPr="001C0DC6" w:rsidRDefault="00BF1578" w:rsidP="003C39D4">
            <w:pPr>
              <w:jc w:val="both"/>
              <w:rPr>
                <w:rFonts w:ascii="Times" w:hAnsi="Times"/>
                <w:sz w:val="18"/>
                <w:szCs w:val="20"/>
              </w:rPr>
            </w:pPr>
          </w:p>
        </w:tc>
        <w:tc>
          <w:tcPr>
            <w:tcW w:w="3842" w:type="dxa"/>
          </w:tcPr>
          <w:p w14:paraId="66C04875"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_10_nscans_MODIS_SWATH_Type_L1B_7</w:t>
            </w:r>
          </w:p>
        </w:tc>
        <w:tc>
          <w:tcPr>
            <w:tcW w:w="2368" w:type="dxa"/>
          </w:tcPr>
          <w:p w14:paraId="79A88FF6" w14:textId="77777777" w:rsidR="00BF1578" w:rsidRPr="001C0DC6" w:rsidRDefault="00BF1578" w:rsidP="003C39D4">
            <w:pPr>
              <w:jc w:val="both"/>
              <w:rPr>
                <w:rFonts w:ascii="Times" w:hAnsi="Times"/>
                <w:sz w:val="18"/>
                <w:szCs w:val="20"/>
              </w:rPr>
            </w:pPr>
            <w:r w:rsidRPr="001C0DC6">
              <w:rPr>
                <w:rFonts w:ascii="Times" w:hAnsi="Times"/>
                <w:sz w:val="18"/>
                <w:szCs w:val="20"/>
              </w:rPr>
              <w:t>2090</w:t>
            </w:r>
          </w:p>
        </w:tc>
      </w:tr>
      <w:tr w:rsidR="00BF1578" w:rsidRPr="001C0DC6" w14:paraId="5D0E92A9" w14:textId="77777777" w:rsidTr="003C39D4">
        <w:tc>
          <w:tcPr>
            <w:tcW w:w="1818" w:type="dxa"/>
          </w:tcPr>
          <w:p w14:paraId="079529D9" w14:textId="77777777" w:rsidR="00BF1578" w:rsidRPr="001C0DC6" w:rsidRDefault="00BF1578" w:rsidP="003C39D4">
            <w:pPr>
              <w:jc w:val="both"/>
              <w:rPr>
                <w:rFonts w:ascii="Times" w:hAnsi="Times"/>
                <w:sz w:val="18"/>
                <w:szCs w:val="20"/>
              </w:rPr>
            </w:pPr>
          </w:p>
        </w:tc>
        <w:tc>
          <w:tcPr>
            <w:tcW w:w="3842" w:type="dxa"/>
          </w:tcPr>
          <w:p w14:paraId="00730E67"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_10_nscans_MODIS_SWATH_Type_L1B_8</w:t>
            </w:r>
          </w:p>
        </w:tc>
        <w:tc>
          <w:tcPr>
            <w:tcW w:w="2368" w:type="dxa"/>
          </w:tcPr>
          <w:p w14:paraId="58FC2B1B" w14:textId="77777777" w:rsidR="00BF1578" w:rsidRPr="001C0DC6" w:rsidRDefault="00BF1578" w:rsidP="003C39D4">
            <w:pPr>
              <w:jc w:val="both"/>
              <w:rPr>
                <w:rFonts w:ascii="Times" w:hAnsi="Times"/>
                <w:sz w:val="18"/>
                <w:szCs w:val="20"/>
              </w:rPr>
            </w:pPr>
            <w:r w:rsidRPr="001C0DC6">
              <w:rPr>
                <w:rFonts w:ascii="Times" w:hAnsi="Times"/>
                <w:sz w:val="18"/>
                <w:szCs w:val="20"/>
              </w:rPr>
              <w:t>2100</w:t>
            </w:r>
          </w:p>
        </w:tc>
      </w:tr>
      <w:tr w:rsidR="00BF1578" w:rsidRPr="001C0DC6" w14:paraId="3866A53F" w14:textId="77777777" w:rsidTr="003C39D4">
        <w:trPr>
          <w:trHeight w:val="305"/>
        </w:trPr>
        <w:tc>
          <w:tcPr>
            <w:tcW w:w="1818" w:type="dxa"/>
          </w:tcPr>
          <w:p w14:paraId="131D3942" w14:textId="77777777" w:rsidR="00BF1578" w:rsidRPr="001C0DC6" w:rsidRDefault="00BF1578" w:rsidP="003C39D4">
            <w:pPr>
              <w:jc w:val="both"/>
              <w:rPr>
                <w:rFonts w:ascii="Times" w:hAnsi="Times"/>
                <w:sz w:val="18"/>
                <w:szCs w:val="20"/>
              </w:rPr>
            </w:pPr>
            <w:r w:rsidRPr="001C0DC6">
              <w:rPr>
                <w:rFonts w:ascii="Times" w:hAnsi="Times"/>
                <w:sz w:val="18"/>
                <w:szCs w:val="20"/>
              </w:rPr>
              <w:t>1</w:t>
            </w:r>
            <w:r>
              <w:rPr>
                <w:rFonts w:ascii="Times" w:hAnsi="Times"/>
                <w:sz w:val="18"/>
                <w:szCs w:val="20"/>
              </w:rPr>
              <w:t>km</w:t>
            </w:r>
            <w:r w:rsidRPr="001C0DC6">
              <w:rPr>
                <w:rFonts w:ascii="Times" w:hAnsi="Times"/>
                <w:sz w:val="18"/>
                <w:szCs w:val="20"/>
              </w:rPr>
              <w:t>&lt; typical</w:t>
            </w:r>
          </w:p>
        </w:tc>
        <w:tc>
          <w:tcPr>
            <w:tcW w:w="3842" w:type="dxa"/>
          </w:tcPr>
          <w:p w14:paraId="632A66FA" w14:textId="77777777" w:rsidR="00BF1578" w:rsidRPr="001C0DC6" w:rsidRDefault="00BF1578" w:rsidP="003C39D4">
            <w:pPr>
              <w:jc w:val="both"/>
              <w:rPr>
                <w:rFonts w:ascii="Times" w:hAnsi="Times"/>
                <w:sz w:val="18"/>
                <w:szCs w:val="20"/>
              </w:rPr>
            </w:pPr>
          </w:p>
        </w:tc>
        <w:tc>
          <w:tcPr>
            <w:tcW w:w="2368" w:type="dxa"/>
          </w:tcPr>
          <w:p w14:paraId="6CBD6207" w14:textId="77777777" w:rsidR="00BF1578" w:rsidRPr="001C0DC6" w:rsidRDefault="00BF1578" w:rsidP="003C39D4">
            <w:pPr>
              <w:jc w:val="both"/>
              <w:rPr>
                <w:rFonts w:ascii="Times" w:hAnsi="Times"/>
                <w:sz w:val="18"/>
                <w:szCs w:val="20"/>
              </w:rPr>
            </w:pPr>
          </w:p>
        </w:tc>
      </w:tr>
      <w:tr w:rsidR="00BF1578" w:rsidRPr="001C0DC6" w14:paraId="1754C688" w14:textId="77777777" w:rsidTr="003C39D4">
        <w:trPr>
          <w:trHeight w:val="305"/>
        </w:trPr>
        <w:tc>
          <w:tcPr>
            <w:tcW w:w="1818" w:type="dxa"/>
          </w:tcPr>
          <w:p w14:paraId="54DE41B8" w14:textId="77777777" w:rsidR="00BF1578" w:rsidRPr="001C0DC6" w:rsidRDefault="00BF1578" w:rsidP="003C39D4">
            <w:pPr>
              <w:jc w:val="both"/>
              <w:rPr>
                <w:rFonts w:ascii="Times" w:hAnsi="Times"/>
                <w:sz w:val="18"/>
                <w:szCs w:val="20"/>
              </w:rPr>
            </w:pPr>
          </w:p>
        </w:tc>
        <w:tc>
          <w:tcPr>
            <w:tcW w:w="3842" w:type="dxa"/>
          </w:tcPr>
          <w:p w14:paraId="6D8C15E5"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_10_nscans_MODIS_SWATH_Type_L1B_a</w:t>
            </w:r>
          </w:p>
        </w:tc>
        <w:tc>
          <w:tcPr>
            <w:tcW w:w="2368" w:type="dxa"/>
          </w:tcPr>
          <w:p w14:paraId="3230DB2B" w14:textId="77777777" w:rsidR="00BF1578" w:rsidRPr="001C0DC6" w:rsidRDefault="00BF1578" w:rsidP="003C39D4">
            <w:pPr>
              <w:jc w:val="both"/>
              <w:rPr>
                <w:rFonts w:ascii="Times" w:hAnsi="Times"/>
                <w:sz w:val="18"/>
                <w:szCs w:val="20"/>
              </w:rPr>
            </w:pPr>
            <w:r w:rsidRPr="001C0DC6">
              <w:rPr>
                <w:rFonts w:ascii="Times" w:hAnsi="Times"/>
                <w:sz w:val="18"/>
                <w:szCs w:val="20"/>
              </w:rPr>
              <w:t>2020</w:t>
            </w:r>
          </w:p>
        </w:tc>
      </w:tr>
      <w:tr w:rsidR="00BF1578" w:rsidRPr="001C0DC6" w14:paraId="07205AE2" w14:textId="77777777" w:rsidTr="003C39D4">
        <w:trPr>
          <w:trHeight w:val="305"/>
        </w:trPr>
        <w:tc>
          <w:tcPr>
            <w:tcW w:w="1818" w:type="dxa"/>
          </w:tcPr>
          <w:p w14:paraId="2A5114F1" w14:textId="77777777" w:rsidR="00BF1578" w:rsidRPr="001C0DC6" w:rsidRDefault="00BF1578" w:rsidP="003C39D4">
            <w:pPr>
              <w:jc w:val="both"/>
              <w:rPr>
                <w:rFonts w:ascii="Times" w:hAnsi="Times"/>
                <w:sz w:val="18"/>
                <w:szCs w:val="20"/>
              </w:rPr>
            </w:pPr>
          </w:p>
        </w:tc>
        <w:tc>
          <w:tcPr>
            <w:tcW w:w="3842" w:type="dxa"/>
          </w:tcPr>
          <w:p w14:paraId="039D2A9C"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_10_nscans_MODIS_SWATH_Type_L1B_b</w:t>
            </w:r>
          </w:p>
        </w:tc>
        <w:tc>
          <w:tcPr>
            <w:tcW w:w="2368" w:type="dxa"/>
          </w:tcPr>
          <w:p w14:paraId="3F7859F8" w14:textId="77777777" w:rsidR="00BF1578" w:rsidRPr="001C0DC6" w:rsidRDefault="00BF1578" w:rsidP="003C39D4">
            <w:pPr>
              <w:jc w:val="both"/>
              <w:rPr>
                <w:rFonts w:ascii="Times" w:hAnsi="Times"/>
                <w:sz w:val="18"/>
                <w:szCs w:val="20"/>
              </w:rPr>
            </w:pPr>
            <w:r w:rsidRPr="001C0DC6">
              <w:rPr>
                <w:rFonts w:ascii="Times" w:hAnsi="Times"/>
                <w:sz w:val="18"/>
                <w:szCs w:val="20"/>
              </w:rPr>
              <w:t>2010</w:t>
            </w:r>
          </w:p>
        </w:tc>
      </w:tr>
      <w:tr w:rsidR="00BF1578" w:rsidRPr="001C0DC6" w14:paraId="1F3DD249" w14:textId="77777777" w:rsidTr="003C39D4">
        <w:trPr>
          <w:trHeight w:val="305"/>
        </w:trPr>
        <w:tc>
          <w:tcPr>
            <w:tcW w:w="1818" w:type="dxa"/>
          </w:tcPr>
          <w:p w14:paraId="7F4B5721" w14:textId="77777777" w:rsidR="00BF1578" w:rsidRPr="001C0DC6" w:rsidRDefault="00BF1578" w:rsidP="003C39D4">
            <w:pPr>
              <w:jc w:val="both"/>
              <w:rPr>
                <w:rFonts w:ascii="Times" w:hAnsi="Times"/>
                <w:sz w:val="18"/>
                <w:szCs w:val="20"/>
              </w:rPr>
            </w:pPr>
          </w:p>
        </w:tc>
        <w:tc>
          <w:tcPr>
            <w:tcW w:w="3842" w:type="dxa"/>
          </w:tcPr>
          <w:p w14:paraId="085A94B0"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_10_nscans_MODIS_SWATH_Type_L1B_c</w:t>
            </w:r>
          </w:p>
        </w:tc>
        <w:tc>
          <w:tcPr>
            <w:tcW w:w="2368" w:type="dxa"/>
          </w:tcPr>
          <w:p w14:paraId="1606D59E" w14:textId="77777777" w:rsidR="00BF1578" w:rsidRPr="001C0DC6" w:rsidRDefault="00BF1578" w:rsidP="003C39D4">
            <w:pPr>
              <w:jc w:val="both"/>
              <w:rPr>
                <w:rFonts w:ascii="Times" w:hAnsi="Times"/>
                <w:sz w:val="18"/>
                <w:szCs w:val="20"/>
              </w:rPr>
            </w:pPr>
            <w:r w:rsidRPr="001C0DC6">
              <w:rPr>
                <w:rFonts w:ascii="Times" w:hAnsi="Times"/>
                <w:sz w:val="18"/>
                <w:szCs w:val="20"/>
              </w:rPr>
              <w:t>2000</w:t>
            </w:r>
          </w:p>
        </w:tc>
      </w:tr>
      <w:tr w:rsidR="00BF1578" w:rsidRPr="001C0DC6" w14:paraId="5258F462" w14:textId="77777777" w:rsidTr="003C39D4">
        <w:trPr>
          <w:trHeight w:val="305"/>
        </w:trPr>
        <w:tc>
          <w:tcPr>
            <w:tcW w:w="1818" w:type="dxa"/>
          </w:tcPr>
          <w:p w14:paraId="21B903BA" w14:textId="77777777" w:rsidR="00BF1578" w:rsidRPr="001C0DC6" w:rsidRDefault="00BF1578" w:rsidP="003C39D4">
            <w:pPr>
              <w:jc w:val="both"/>
              <w:rPr>
                <w:rFonts w:ascii="Times" w:hAnsi="Times"/>
                <w:sz w:val="18"/>
                <w:szCs w:val="20"/>
              </w:rPr>
            </w:pPr>
          </w:p>
        </w:tc>
        <w:tc>
          <w:tcPr>
            <w:tcW w:w="3842" w:type="dxa"/>
          </w:tcPr>
          <w:p w14:paraId="51D0BBCE"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_10_nscans_MODIS_SWATH_Type_L1B_d</w:t>
            </w:r>
          </w:p>
        </w:tc>
        <w:tc>
          <w:tcPr>
            <w:tcW w:w="2368" w:type="dxa"/>
          </w:tcPr>
          <w:p w14:paraId="4FC1A161" w14:textId="77777777" w:rsidR="00BF1578" w:rsidRPr="001C0DC6" w:rsidRDefault="00BF1578" w:rsidP="003C39D4">
            <w:pPr>
              <w:jc w:val="both"/>
              <w:rPr>
                <w:rFonts w:ascii="Times" w:hAnsi="Times"/>
                <w:sz w:val="18"/>
                <w:szCs w:val="20"/>
              </w:rPr>
            </w:pPr>
            <w:r w:rsidRPr="001C0DC6">
              <w:rPr>
                <w:rFonts w:ascii="Times" w:hAnsi="Times"/>
                <w:sz w:val="18"/>
                <w:szCs w:val="20"/>
              </w:rPr>
              <w:t>1990</w:t>
            </w:r>
          </w:p>
        </w:tc>
      </w:tr>
      <w:tr w:rsidR="00BF1578" w:rsidRPr="001C0DC6" w14:paraId="0DCF4807" w14:textId="77777777" w:rsidTr="003C39D4">
        <w:trPr>
          <w:trHeight w:val="305"/>
        </w:trPr>
        <w:tc>
          <w:tcPr>
            <w:tcW w:w="1818" w:type="dxa"/>
          </w:tcPr>
          <w:p w14:paraId="39A42DE4" w14:textId="77777777" w:rsidR="00BF1578" w:rsidRPr="001C0DC6" w:rsidRDefault="00BF1578" w:rsidP="003C39D4">
            <w:pPr>
              <w:jc w:val="both"/>
              <w:rPr>
                <w:rFonts w:ascii="Times" w:hAnsi="Times"/>
                <w:sz w:val="18"/>
                <w:szCs w:val="20"/>
              </w:rPr>
            </w:pPr>
          </w:p>
        </w:tc>
        <w:tc>
          <w:tcPr>
            <w:tcW w:w="3842" w:type="dxa"/>
          </w:tcPr>
          <w:p w14:paraId="6A8158F2"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_10_nscans_MODIS_SWATH_Type_L1B_e</w:t>
            </w:r>
          </w:p>
        </w:tc>
        <w:tc>
          <w:tcPr>
            <w:tcW w:w="2368" w:type="dxa"/>
          </w:tcPr>
          <w:p w14:paraId="7F3E22F0" w14:textId="77777777" w:rsidR="00BF1578" w:rsidRPr="001C0DC6" w:rsidRDefault="00BF1578" w:rsidP="003C39D4">
            <w:pPr>
              <w:jc w:val="both"/>
              <w:rPr>
                <w:rFonts w:ascii="Times" w:hAnsi="Times"/>
                <w:sz w:val="18"/>
                <w:szCs w:val="20"/>
              </w:rPr>
            </w:pPr>
            <w:r w:rsidRPr="001C0DC6">
              <w:rPr>
                <w:rFonts w:ascii="Times" w:hAnsi="Times"/>
                <w:sz w:val="18"/>
                <w:szCs w:val="20"/>
              </w:rPr>
              <w:t>1980</w:t>
            </w:r>
          </w:p>
        </w:tc>
      </w:tr>
      <w:tr w:rsidR="00BF1578" w:rsidRPr="001C0DC6" w14:paraId="58E4749E" w14:textId="77777777" w:rsidTr="003C39D4">
        <w:trPr>
          <w:trHeight w:val="305"/>
        </w:trPr>
        <w:tc>
          <w:tcPr>
            <w:tcW w:w="1818" w:type="dxa"/>
          </w:tcPr>
          <w:p w14:paraId="640AEB50" w14:textId="77777777" w:rsidR="00BF1578" w:rsidRPr="001C0DC6" w:rsidRDefault="00BF1578" w:rsidP="003C39D4">
            <w:pPr>
              <w:jc w:val="both"/>
              <w:rPr>
                <w:rFonts w:ascii="Times" w:hAnsi="Times"/>
                <w:sz w:val="18"/>
                <w:szCs w:val="20"/>
              </w:rPr>
            </w:pPr>
          </w:p>
        </w:tc>
        <w:tc>
          <w:tcPr>
            <w:tcW w:w="3842" w:type="dxa"/>
          </w:tcPr>
          <w:p w14:paraId="11F253CD"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_10_nscans_MODIS_SWATH_Type_L1B_f</w:t>
            </w:r>
          </w:p>
        </w:tc>
        <w:tc>
          <w:tcPr>
            <w:tcW w:w="2368" w:type="dxa"/>
          </w:tcPr>
          <w:p w14:paraId="18859CFE" w14:textId="77777777" w:rsidR="00BF1578" w:rsidRPr="001C0DC6" w:rsidRDefault="00BF1578" w:rsidP="003C39D4">
            <w:pPr>
              <w:jc w:val="both"/>
              <w:rPr>
                <w:rFonts w:ascii="Times" w:hAnsi="Times"/>
                <w:sz w:val="18"/>
                <w:szCs w:val="20"/>
              </w:rPr>
            </w:pPr>
            <w:r w:rsidRPr="001C0DC6">
              <w:rPr>
                <w:rFonts w:ascii="Times" w:hAnsi="Times"/>
                <w:sz w:val="18"/>
                <w:szCs w:val="20"/>
              </w:rPr>
              <w:t>1970</w:t>
            </w:r>
          </w:p>
        </w:tc>
      </w:tr>
      <w:tr w:rsidR="00BF1578" w:rsidRPr="001C0DC6" w14:paraId="22A0796F" w14:textId="77777777" w:rsidTr="003C39D4">
        <w:trPr>
          <w:trHeight w:val="305"/>
        </w:trPr>
        <w:tc>
          <w:tcPr>
            <w:tcW w:w="1818" w:type="dxa"/>
          </w:tcPr>
          <w:p w14:paraId="4F5AC204" w14:textId="77777777" w:rsidR="00BF1578" w:rsidRPr="001C0DC6" w:rsidRDefault="00BF1578" w:rsidP="003C39D4">
            <w:pPr>
              <w:jc w:val="both"/>
              <w:rPr>
                <w:rFonts w:ascii="Times" w:hAnsi="Times"/>
                <w:sz w:val="18"/>
                <w:szCs w:val="20"/>
              </w:rPr>
            </w:pPr>
          </w:p>
        </w:tc>
        <w:tc>
          <w:tcPr>
            <w:tcW w:w="3842" w:type="dxa"/>
          </w:tcPr>
          <w:p w14:paraId="67D1ED84"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_10_nscans_MODIS_SWATH_Type_L1B_g</w:t>
            </w:r>
          </w:p>
        </w:tc>
        <w:tc>
          <w:tcPr>
            <w:tcW w:w="2368" w:type="dxa"/>
          </w:tcPr>
          <w:p w14:paraId="7B91C787" w14:textId="77777777" w:rsidR="00BF1578" w:rsidRPr="001C0DC6" w:rsidRDefault="00BF1578" w:rsidP="003C39D4">
            <w:pPr>
              <w:jc w:val="both"/>
              <w:rPr>
                <w:rFonts w:ascii="Times" w:hAnsi="Times"/>
                <w:sz w:val="18"/>
                <w:szCs w:val="20"/>
              </w:rPr>
            </w:pPr>
            <w:r w:rsidRPr="001C0DC6">
              <w:rPr>
                <w:rFonts w:ascii="Times" w:hAnsi="Times"/>
                <w:sz w:val="18"/>
                <w:szCs w:val="20"/>
              </w:rPr>
              <w:t>1960</w:t>
            </w:r>
          </w:p>
        </w:tc>
      </w:tr>
      <w:tr w:rsidR="00BF1578" w:rsidRPr="001C0DC6" w14:paraId="5D55707F" w14:textId="77777777" w:rsidTr="003C39D4">
        <w:trPr>
          <w:trHeight w:val="305"/>
        </w:trPr>
        <w:tc>
          <w:tcPr>
            <w:tcW w:w="1818" w:type="dxa"/>
          </w:tcPr>
          <w:p w14:paraId="015F66AD" w14:textId="77777777" w:rsidR="00BF1578" w:rsidRPr="001C0DC6" w:rsidRDefault="00BF1578" w:rsidP="003C39D4">
            <w:pPr>
              <w:jc w:val="both"/>
              <w:rPr>
                <w:rFonts w:ascii="Times" w:hAnsi="Times"/>
                <w:sz w:val="18"/>
                <w:szCs w:val="20"/>
              </w:rPr>
            </w:pPr>
          </w:p>
        </w:tc>
        <w:tc>
          <w:tcPr>
            <w:tcW w:w="3842" w:type="dxa"/>
          </w:tcPr>
          <w:p w14:paraId="43F2BC09" w14:textId="77777777" w:rsidR="00BF1578" w:rsidRPr="001C0DC6" w:rsidRDefault="00BF1578" w:rsidP="003C39D4">
            <w:pPr>
              <w:jc w:val="both"/>
              <w:rPr>
                <w:rFonts w:ascii="Times" w:hAnsi="Times"/>
                <w:sz w:val="18"/>
                <w:szCs w:val="20"/>
              </w:rPr>
            </w:pPr>
            <w:r w:rsidRPr="001C0DC6">
              <w:rPr>
                <w:rFonts w:ascii="Times" w:hAnsi="Times"/>
                <w:sz w:val="18"/>
                <w:szCs w:val="20"/>
              </w:rPr>
              <w:t>_10_nscans_MODIS_SWATH_Type_L1B_h</w:t>
            </w:r>
          </w:p>
        </w:tc>
        <w:tc>
          <w:tcPr>
            <w:tcW w:w="2368" w:type="dxa"/>
          </w:tcPr>
          <w:p w14:paraId="52248028" w14:textId="77777777" w:rsidR="00BF1578" w:rsidRPr="001C0DC6" w:rsidRDefault="00BF1578" w:rsidP="003C39D4">
            <w:pPr>
              <w:jc w:val="both"/>
              <w:rPr>
                <w:rFonts w:ascii="Times" w:hAnsi="Times"/>
                <w:sz w:val="18"/>
                <w:szCs w:val="20"/>
              </w:rPr>
            </w:pPr>
            <w:r w:rsidRPr="001C0DC6">
              <w:rPr>
                <w:rFonts w:ascii="Times" w:hAnsi="Times"/>
                <w:sz w:val="18"/>
                <w:szCs w:val="20"/>
              </w:rPr>
              <w:t>1950</w:t>
            </w:r>
          </w:p>
        </w:tc>
      </w:tr>
    </w:tbl>
    <w:p w14:paraId="31C99C8B" w14:textId="77777777" w:rsidR="00BF1578" w:rsidRPr="001C0DC6" w:rsidRDefault="00BF1578" w:rsidP="00BF1578">
      <w:pPr>
        <w:jc w:val="both"/>
        <w:rPr>
          <w:rFonts w:ascii="Times" w:hAnsi="Times"/>
          <w:sz w:val="18"/>
          <w:szCs w:val="20"/>
        </w:rPr>
      </w:pPr>
    </w:p>
    <w:tbl>
      <w:tblPr>
        <w:tblStyle w:val="TableGrid"/>
        <w:tblW w:w="8028" w:type="dxa"/>
        <w:tblLook w:val="04A0" w:firstRow="1" w:lastRow="0" w:firstColumn="1" w:lastColumn="0" w:noHBand="0" w:noVBand="1"/>
      </w:tblPr>
      <w:tblGrid>
        <w:gridCol w:w="1818"/>
        <w:gridCol w:w="3842"/>
        <w:gridCol w:w="2368"/>
      </w:tblGrid>
      <w:tr w:rsidR="00BF1578" w:rsidRPr="001C0DC6" w14:paraId="3276B0D4" w14:textId="77777777" w:rsidTr="003C39D4">
        <w:tc>
          <w:tcPr>
            <w:tcW w:w="1818" w:type="dxa"/>
          </w:tcPr>
          <w:p w14:paraId="1E874342" w14:textId="77777777" w:rsidR="00BF1578" w:rsidRPr="00705CB3" w:rsidRDefault="00BF1578" w:rsidP="003C39D4">
            <w:pPr>
              <w:jc w:val="both"/>
              <w:rPr>
                <w:rFonts w:ascii="Times" w:hAnsi="Times"/>
              </w:rPr>
            </w:pPr>
            <w:r w:rsidRPr="00705CB3">
              <w:rPr>
                <w:rFonts w:ascii="Times" w:hAnsi="Times"/>
              </w:rPr>
              <w:lastRenderedPageBreak/>
              <w:t xml:space="preserve">number of scan dimension </w:t>
            </w:r>
          </w:p>
        </w:tc>
        <w:tc>
          <w:tcPr>
            <w:tcW w:w="3842" w:type="dxa"/>
          </w:tcPr>
          <w:p w14:paraId="462C0EBF" w14:textId="77777777" w:rsidR="00BF1578" w:rsidRPr="00705CB3" w:rsidRDefault="00BF1578" w:rsidP="003C39D4">
            <w:pPr>
              <w:jc w:val="both"/>
              <w:rPr>
                <w:rFonts w:ascii="Times" w:hAnsi="Times"/>
              </w:rPr>
            </w:pPr>
            <w:r w:rsidRPr="00705CB3">
              <w:rPr>
                <w:rFonts w:ascii="Times" w:hAnsi="Times"/>
              </w:rPr>
              <w:t>Dimension name</w:t>
            </w:r>
          </w:p>
        </w:tc>
        <w:tc>
          <w:tcPr>
            <w:tcW w:w="2368" w:type="dxa"/>
          </w:tcPr>
          <w:p w14:paraId="233E9213" w14:textId="77777777" w:rsidR="00BF1578" w:rsidRPr="00705CB3" w:rsidRDefault="00BF1578" w:rsidP="003C39D4">
            <w:pPr>
              <w:jc w:val="both"/>
              <w:rPr>
                <w:rFonts w:ascii="Times" w:hAnsi="Times"/>
              </w:rPr>
            </w:pPr>
            <w:r w:rsidRPr="00705CB3">
              <w:rPr>
                <w:rFonts w:ascii="Times" w:hAnsi="Times"/>
              </w:rPr>
              <w:t>Dimension size</w:t>
            </w:r>
          </w:p>
        </w:tc>
      </w:tr>
      <w:tr w:rsidR="00BF1578" w:rsidRPr="001C0DC6" w14:paraId="420F1425" w14:textId="77777777" w:rsidTr="003C39D4">
        <w:tc>
          <w:tcPr>
            <w:tcW w:w="1818" w:type="dxa"/>
          </w:tcPr>
          <w:p w14:paraId="0E6A8B43"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500m typical </w:t>
            </w:r>
          </w:p>
        </w:tc>
        <w:tc>
          <w:tcPr>
            <w:tcW w:w="3842" w:type="dxa"/>
          </w:tcPr>
          <w:p w14:paraId="286D3F71"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w:t>
            </w:r>
          </w:p>
        </w:tc>
        <w:tc>
          <w:tcPr>
            <w:tcW w:w="2368" w:type="dxa"/>
          </w:tcPr>
          <w:p w14:paraId="02278B13" w14:textId="77777777" w:rsidR="00BF1578" w:rsidRPr="001C0DC6" w:rsidRDefault="00BF1578" w:rsidP="003C39D4">
            <w:pPr>
              <w:jc w:val="both"/>
              <w:rPr>
                <w:rFonts w:ascii="Times" w:hAnsi="Times"/>
                <w:sz w:val="18"/>
                <w:szCs w:val="20"/>
              </w:rPr>
            </w:pPr>
            <w:r w:rsidRPr="001C0DC6">
              <w:rPr>
                <w:rFonts w:ascii="Times" w:hAnsi="Times"/>
                <w:sz w:val="18"/>
                <w:szCs w:val="20"/>
              </w:rPr>
              <w:t>4060</w:t>
            </w:r>
          </w:p>
        </w:tc>
      </w:tr>
      <w:tr w:rsidR="00BF1578" w:rsidRPr="001C0DC6" w14:paraId="16C40A80" w14:textId="77777777" w:rsidTr="003C39D4">
        <w:tc>
          <w:tcPr>
            <w:tcW w:w="1818" w:type="dxa"/>
          </w:tcPr>
          <w:p w14:paraId="5784AAC8" w14:textId="77777777" w:rsidR="00BF1578" w:rsidRPr="001C0DC6" w:rsidRDefault="00BF1578" w:rsidP="003C39D4">
            <w:pPr>
              <w:jc w:val="both"/>
              <w:rPr>
                <w:rFonts w:ascii="Times" w:hAnsi="Times"/>
                <w:sz w:val="18"/>
                <w:szCs w:val="20"/>
              </w:rPr>
            </w:pPr>
            <w:r w:rsidRPr="001C0DC6">
              <w:rPr>
                <w:rFonts w:ascii="Times" w:hAnsi="Times"/>
                <w:sz w:val="18"/>
                <w:szCs w:val="20"/>
              </w:rPr>
              <w:t>500m &gt; typical</w:t>
            </w:r>
          </w:p>
        </w:tc>
        <w:tc>
          <w:tcPr>
            <w:tcW w:w="3842" w:type="dxa"/>
          </w:tcPr>
          <w:p w14:paraId="1798953F" w14:textId="77777777" w:rsidR="00BF1578" w:rsidRPr="001C0DC6" w:rsidRDefault="00BF1578" w:rsidP="003C39D4">
            <w:pPr>
              <w:jc w:val="both"/>
              <w:rPr>
                <w:rFonts w:ascii="Times" w:hAnsi="Times"/>
                <w:sz w:val="18"/>
                <w:szCs w:val="20"/>
              </w:rPr>
            </w:pPr>
          </w:p>
        </w:tc>
        <w:tc>
          <w:tcPr>
            <w:tcW w:w="2368" w:type="dxa"/>
          </w:tcPr>
          <w:p w14:paraId="53A25C84" w14:textId="77777777" w:rsidR="00BF1578" w:rsidRPr="001C0DC6" w:rsidRDefault="00BF1578" w:rsidP="003C39D4">
            <w:pPr>
              <w:jc w:val="both"/>
              <w:rPr>
                <w:rFonts w:ascii="Times" w:hAnsi="Times"/>
                <w:sz w:val="18"/>
                <w:szCs w:val="20"/>
              </w:rPr>
            </w:pPr>
          </w:p>
        </w:tc>
      </w:tr>
      <w:tr w:rsidR="00BF1578" w:rsidRPr="001C0DC6" w14:paraId="1B2E1A11" w14:textId="77777777" w:rsidTr="003C39D4">
        <w:tc>
          <w:tcPr>
            <w:tcW w:w="1818" w:type="dxa"/>
          </w:tcPr>
          <w:p w14:paraId="79D37C1B" w14:textId="77777777" w:rsidR="00BF1578" w:rsidRPr="001C0DC6" w:rsidRDefault="00BF1578" w:rsidP="003C39D4">
            <w:pPr>
              <w:jc w:val="both"/>
              <w:rPr>
                <w:rFonts w:ascii="Times" w:hAnsi="Times"/>
                <w:sz w:val="18"/>
                <w:szCs w:val="20"/>
              </w:rPr>
            </w:pPr>
          </w:p>
        </w:tc>
        <w:tc>
          <w:tcPr>
            <w:tcW w:w="3842" w:type="dxa"/>
          </w:tcPr>
          <w:p w14:paraId="414D0D12"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_20_nscans_MODIS_SWATH_Type_L1B_2</w:t>
            </w:r>
          </w:p>
        </w:tc>
        <w:tc>
          <w:tcPr>
            <w:tcW w:w="2368" w:type="dxa"/>
          </w:tcPr>
          <w:p w14:paraId="43FB4FB8" w14:textId="77777777" w:rsidR="00BF1578" w:rsidRPr="001C0DC6" w:rsidRDefault="00BF1578" w:rsidP="003C39D4">
            <w:pPr>
              <w:jc w:val="both"/>
              <w:rPr>
                <w:rFonts w:ascii="Times" w:hAnsi="Times"/>
                <w:sz w:val="18"/>
                <w:szCs w:val="20"/>
              </w:rPr>
            </w:pPr>
            <w:r w:rsidRPr="001C0DC6">
              <w:rPr>
                <w:rFonts w:ascii="Times" w:hAnsi="Times"/>
                <w:sz w:val="18"/>
                <w:szCs w:val="20"/>
              </w:rPr>
              <w:t>4080</w:t>
            </w:r>
          </w:p>
        </w:tc>
      </w:tr>
      <w:tr w:rsidR="00BF1578" w:rsidRPr="001C0DC6" w14:paraId="23FC7CF9" w14:textId="77777777" w:rsidTr="003C39D4">
        <w:tc>
          <w:tcPr>
            <w:tcW w:w="1818" w:type="dxa"/>
          </w:tcPr>
          <w:p w14:paraId="52AAB7F2" w14:textId="77777777" w:rsidR="00BF1578" w:rsidRPr="001C0DC6" w:rsidRDefault="00BF1578" w:rsidP="003C39D4">
            <w:pPr>
              <w:jc w:val="both"/>
              <w:rPr>
                <w:rFonts w:ascii="Times" w:hAnsi="Times"/>
                <w:sz w:val="18"/>
                <w:szCs w:val="20"/>
              </w:rPr>
            </w:pPr>
          </w:p>
        </w:tc>
        <w:tc>
          <w:tcPr>
            <w:tcW w:w="3842" w:type="dxa"/>
          </w:tcPr>
          <w:p w14:paraId="7A5F9A79"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_20_nscans_MODIS_SWATH_Type_L1B_3</w:t>
            </w:r>
          </w:p>
        </w:tc>
        <w:tc>
          <w:tcPr>
            <w:tcW w:w="2368" w:type="dxa"/>
          </w:tcPr>
          <w:p w14:paraId="40B612D0" w14:textId="77777777" w:rsidR="00BF1578" w:rsidRPr="001C0DC6" w:rsidRDefault="00BF1578" w:rsidP="003C39D4">
            <w:pPr>
              <w:jc w:val="both"/>
              <w:rPr>
                <w:rFonts w:ascii="Times" w:hAnsi="Times"/>
                <w:sz w:val="18"/>
                <w:szCs w:val="20"/>
              </w:rPr>
            </w:pPr>
            <w:r w:rsidRPr="001C0DC6">
              <w:rPr>
                <w:rFonts w:ascii="Times" w:hAnsi="Times"/>
                <w:sz w:val="18"/>
                <w:szCs w:val="20"/>
              </w:rPr>
              <w:t>4100</w:t>
            </w:r>
          </w:p>
        </w:tc>
      </w:tr>
      <w:tr w:rsidR="00BF1578" w:rsidRPr="001C0DC6" w14:paraId="0908DE05" w14:textId="77777777" w:rsidTr="003C39D4">
        <w:tc>
          <w:tcPr>
            <w:tcW w:w="1818" w:type="dxa"/>
          </w:tcPr>
          <w:p w14:paraId="285313E8" w14:textId="77777777" w:rsidR="00BF1578" w:rsidRPr="001C0DC6" w:rsidRDefault="00BF1578" w:rsidP="003C39D4">
            <w:pPr>
              <w:jc w:val="both"/>
              <w:rPr>
                <w:rFonts w:ascii="Times" w:hAnsi="Times"/>
                <w:sz w:val="18"/>
                <w:szCs w:val="20"/>
              </w:rPr>
            </w:pPr>
          </w:p>
        </w:tc>
        <w:tc>
          <w:tcPr>
            <w:tcW w:w="3842" w:type="dxa"/>
          </w:tcPr>
          <w:p w14:paraId="162F6EA5"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_20_nscans_MODIS_SWATH_Type_L1B_4</w:t>
            </w:r>
          </w:p>
        </w:tc>
        <w:tc>
          <w:tcPr>
            <w:tcW w:w="2368" w:type="dxa"/>
          </w:tcPr>
          <w:p w14:paraId="34B46EBB" w14:textId="77777777" w:rsidR="00BF1578" w:rsidRPr="001C0DC6" w:rsidRDefault="00BF1578" w:rsidP="003C39D4">
            <w:pPr>
              <w:jc w:val="both"/>
              <w:rPr>
                <w:rFonts w:ascii="Times" w:hAnsi="Times"/>
                <w:sz w:val="18"/>
                <w:szCs w:val="20"/>
              </w:rPr>
            </w:pPr>
            <w:r w:rsidRPr="001C0DC6">
              <w:rPr>
                <w:rFonts w:ascii="Times" w:hAnsi="Times"/>
                <w:sz w:val="18"/>
                <w:szCs w:val="20"/>
              </w:rPr>
              <w:t>4120</w:t>
            </w:r>
          </w:p>
        </w:tc>
      </w:tr>
      <w:tr w:rsidR="00BF1578" w:rsidRPr="001C0DC6" w14:paraId="136A09F0" w14:textId="77777777" w:rsidTr="003C39D4">
        <w:tc>
          <w:tcPr>
            <w:tcW w:w="1818" w:type="dxa"/>
          </w:tcPr>
          <w:p w14:paraId="343A1060" w14:textId="77777777" w:rsidR="00BF1578" w:rsidRPr="001C0DC6" w:rsidRDefault="00BF1578" w:rsidP="003C39D4">
            <w:pPr>
              <w:jc w:val="both"/>
              <w:rPr>
                <w:rFonts w:ascii="Times" w:hAnsi="Times"/>
                <w:sz w:val="18"/>
                <w:szCs w:val="20"/>
              </w:rPr>
            </w:pPr>
          </w:p>
        </w:tc>
        <w:tc>
          <w:tcPr>
            <w:tcW w:w="3842" w:type="dxa"/>
          </w:tcPr>
          <w:p w14:paraId="3293134F"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_20_nscans_MODIS_SWATH_Type_L1B_5</w:t>
            </w:r>
          </w:p>
        </w:tc>
        <w:tc>
          <w:tcPr>
            <w:tcW w:w="2368" w:type="dxa"/>
          </w:tcPr>
          <w:p w14:paraId="4F588EC5" w14:textId="77777777" w:rsidR="00BF1578" w:rsidRPr="001C0DC6" w:rsidRDefault="00BF1578" w:rsidP="003C39D4">
            <w:pPr>
              <w:jc w:val="both"/>
              <w:rPr>
                <w:rFonts w:ascii="Times" w:hAnsi="Times"/>
                <w:sz w:val="18"/>
                <w:szCs w:val="20"/>
              </w:rPr>
            </w:pPr>
            <w:r w:rsidRPr="001C0DC6">
              <w:rPr>
                <w:rFonts w:ascii="Times" w:hAnsi="Times"/>
                <w:sz w:val="18"/>
                <w:szCs w:val="20"/>
              </w:rPr>
              <w:t>4140</w:t>
            </w:r>
          </w:p>
        </w:tc>
      </w:tr>
      <w:tr w:rsidR="00BF1578" w:rsidRPr="001C0DC6" w14:paraId="54B903DC" w14:textId="77777777" w:rsidTr="003C39D4">
        <w:tc>
          <w:tcPr>
            <w:tcW w:w="1818" w:type="dxa"/>
          </w:tcPr>
          <w:p w14:paraId="660C0504" w14:textId="77777777" w:rsidR="00BF1578" w:rsidRPr="001C0DC6" w:rsidRDefault="00BF1578" w:rsidP="003C39D4">
            <w:pPr>
              <w:jc w:val="both"/>
              <w:rPr>
                <w:rFonts w:ascii="Times" w:hAnsi="Times"/>
                <w:sz w:val="18"/>
                <w:szCs w:val="20"/>
              </w:rPr>
            </w:pPr>
          </w:p>
        </w:tc>
        <w:tc>
          <w:tcPr>
            <w:tcW w:w="3842" w:type="dxa"/>
          </w:tcPr>
          <w:p w14:paraId="76295992"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_20_nscans_MODIS_SWATH_Type_L1B_6</w:t>
            </w:r>
          </w:p>
        </w:tc>
        <w:tc>
          <w:tcPr>
            <w:tcW w:w="2368" w:type="dxa"/>
          </w:tcPr>
          <w:p w14:paraId="2B5E1E31" w14:textId="77777777" w:rsidR="00BF1578" w:rsidRPr="001C0DC6" w:rsidRDefault="00BF1578" w:rsidP="003C39D4">
            <w:pPr>
              <w:jc w:val="both"/>
              <w:rPr>
                <w:rFonts w:ascii="Times" w:hAnsi="Times"/>
                <w:sz w:val="18"/>
                <w:szCs w:val="20"/>
              </w:rPr>
            </w:pPr>
            <w:r w:rsidRPr="001C0DC6">
              <w:rPr>
                <w:rFonts w:ascii="Times" w:hAnsi="Times"/>
                <w:sz w:val="18"/>
                <w:szCs w:val="20"/>
              </w:rPr>
              <w:t>4160</w:t>
            </w:r>
          </w:p>
        </w:tc>
      </w:tr>
      <w:tr w:rsidR="00BF1578" w:rsidRPr="001C0DC6" w14:paraId="14957E2D" w14:textId="77777777" w:rsidTr="003C39D4">
        <w:tc>
          <w:tcPr>
            <w:tcW w:w="1818" w:type="dxa"/>
          </w:tcPr>
          <w:p w14:paraId="58D5E264" w14:textId="77777777" w:rsidR="00BF1578" w:rsidRPr="001C0DC6" w:rsidRDefault="00BF1578" w:rsidP="003C39D4">
            <w:pPr>
              <w:jc w:val="both"/>
              <w:rPr>
                <w:rFonts w:ascii="Times" w:hAnsi="Times"/>
                <w:sz w:val="18"/>
                <w:szCs w:val="20"/>
              </w:rPr>
            </w:pPr>
          </w:p>
        </w:tc>
        <w:tc>
          <w:tcPr>
            <w:tcW w:w="3842" w:type="dxa"/>
          </w:tcPr>
          <w:p w14:paraId="205AFD82"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_20_nscans_MODIS_SWATH_Type_L1B_7</w:t>
            </w:r>
          </w:p>
        </w:tc>
        <w:tc>
          <w:tcPr>
            <w:tcW w:w="2368" w:type="dxa"/>
          </w:tcPr>
          <w:p w14:paraId="5DBC1C45" w14:textId="77777777" w:rsidR="00BF1578" w:rsidRPr="001C0DC6" w:rsidRDefault="00BF1578" w:rsidP="003C39D4">
            <w:pPr>
              <w:jc w:val="both"/>
              <w:rPr>
                <w:rFonts w:ascii="Times" w:hAnsi="Times"/>
                <w:sz w:val="18"/>
                <w:szCs w:val="20"/>
              </w:rPr>
            </w:pPr>
            <w:r w:rsidRPr="001C0DC6">
              <w:rPr>
                <w:rFonts w:ascii="Times" w:hAnsi="Times"/>
                <w:sz w:val="18"/>
                <w:szCs w:val="20"/>
              </w:rPr>
              <w:t>4180</w:t>
            </w:r>
          </w:p>
        </w:tc>
      </w:tr>
      <w:tr w:rsidR="00BF1578" w:rsidRPr="001C0DC6" w14:paraId="569C07F0" w14:textId="77777777" w:rsidTr="003C39D4">
        <w:tc>
          <w:tcPr>
            <w:tcW w:w="1818" w:type="dxa"/>
          </w:tcPr>
          <w:p w14:paraId="46164888" w14:textId="77777777" w:rsidR="00BF1578" w:rsidRPr="001C0DC6" w:rsidRDefault="00BF1578" w:rsidP="003C39D4">
            <w:pPr>
              <w:jc w:val="both"/>
              <w:rPr>
                <w:rFonts w:ascii="Times" w:hAnsi="Times"/>
                <w:sz w:val="18"/>
                <w:szCs w:val="20"/>
              </w:rPr>
            </w:pPr>
          </w:p>
        </w:tc>
        <w:tc>
          <w:tcPr>
            <w:tcW w:w="3842" w:type="dxa"/>
          </w:tcPr>
          <w:p w14:paraId="5FE96E7C"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_20_nscans_MODIS_SWATH_Type_L1B_8</w:t>
            </w:r>
          </w:p>
        </w:tc>
        <w:tc>
          <w:tcPr>
            <w:tcW w:w="2368" w:type="dxa"/>
          </w:tcPr>
          <w:p w14:paraId="1940662A" w14:textId="77777777" w:rsidR="00BF1578" w:rsidRPr="001C0DC6" w:rsidRDefault="00BF1578" w:rsidP="003C39D4">
            <w:pPr>
              <w:jc w:val="both"/>
              <w:rPr>
                <w:rFonts w:ascii="Times" w:hAnsi="Times"/>
                <w:sz w:val="18"/>
                <w:szCs w:val="20"/>
              </w:rPr>
            </w:pPr>
            <w:r w:rsidRPr="001C0DC6">
              <w:rPr>
                <w:rFonts w:ascii="Times" w:hAnsi="Times"/>
                <w:sz w:val="18"/>
                <w:szCs w:val="20"/>
              </w:rPr>
              <w:t>4200</w:t>
            </w:r>
          </w:p>
        </w:tc>
      </w:tr>
      <w:tr w:rsidR="00BF1578" w:rsidRPr="001C0DC6" w14:paraId="0C248092" w14:textId="77777777" w:rsidTr="003C39D4">
        <w:trPr>
          <w:trHeight w:val="305"/>
        </w:trPr>
        <w:tc>
          <w:tcPr>
            <w:tcW w:w="1818" w:type="dxa"/>
          </w:tcPr>
          <w:p w14:paraId="3AE9623F" w14:textId="77777777" w:rsidR="00BF1578" w:rsidRPr="001C0DC6" w:rsidRDefault="00BF1578" w:rsidP="003C39D4">
            <w:pPr>
              <w:jc w:val="both"/>
              <w:rPr>
                <w:rFonts w:ascii="Times" w:hAnsi="Times"/>
                <w:sz w:val="18"/>
                <w:szCs w:val="20"/>
              </w:rPr>
            </w:pPr>
            <w:r w:rsidRPr="001C0DC6">
              <w:rPr>
                <w:rFonts w:ascii="Times" w:hAnsi="Times"/>
                <w:sz w:val="18"/>
                <w:szCs w:val="20"/>
              </w:rPr>
              <w:t>500m&lt; typical</w:t>
            </w:r>
          </w:p>
        </w:tc>
        <w:tc>
          <w:tcPr>
            <w:tcW w:w="3842" w:type="dxa"/>
          </w:tcPr>
          <w:p w14:paraId="266ADF7C" w14:textId="77777777" w:rsidR="00BF1578" w:rsidRPr="001C0DC6" w:rsidRDefault="00BF1578" w:rsidP="003C39D4">
            <w:pPr>
              <w:jc w:val="both"/>
              <w:rPr>
                <w:rFonts w:ascii="Times" w:hAnsi="Times"/>
                <w:sz w:val="18"/>
                <w:szCs w:val="20"/>
              </w:rPr>
            </w:pPr>
          </w:p>
        </w:tc>
        <w:tc>
          <w:tcPr>
            <w:tcW w:w="2368" w:type="dxa"/>
          </w:tcPr>
          <w:p w14:paraId="6D0C4E4B" w14:textId="77777777" w:rsidR="00BF1578" w:rsidRPr="001C0DC6" w:rsidRDefault="00BF1578" w:rsidP="003C39D4">
            <w:pPr>
              <w:jc w:val="both"/>
              <w:rPr>
                <w:rFonts w:ascii="Times" w:hAnsi="Times"/>
                <w:sz w:val="18"/>
                <w:szCs w:val="20"/>
              </w:rPr>
            </w:pPr>
          </w:p>
        </w:tc>
      </w:tr>
      <w:tr w:rsidR="00BF1578" w:rsidRPr="001C0DC6" w14:paraId="2E62038B" w14:textId="77777777" w:rsidTr="003C39D4">
        <w:trPr>
          <w:trHeight w:val="305"/>
        </w:trPr>
        <w:tc>
          <w:tcPr>
            <w:tcW w:w="1818" w:type="dxa"/>
          </w:tcPr>
          <w:p w14:paraId="6F65151D" w14:textId="77777777" w:rsidR="00BF1578" w:rsidRPr="001C0DC6" w:rsidRDefault="00BF1578" w:rsidP="003C39D4">
            <w:pPr>
              <w:jc w:val="both"/>
              <w:rPr>
                <w:rFonts w:ascii="Times" w:hAnsi="Times"/>
                <w:sz w:val="18"/>
                <w:szCs w:val="20"/>
              </w:rPr>
            </w:pPr>
          </w:p>
        </w:tc>
        <w:tc>
          <w:tcPr>
            <w:tcW w:w="3842" w:type="dxa"/>
          </w:tcPr>
          <w:p w14:paraId="13E7DC98"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_20_nscans_MODIS_SWATH_Type_L1B_a</w:t>
            </w:r>
          </w:p>
        </w:tc>
        <w:tc>
          <w:tcPr>
            <w:tcW w:w="2368" w:type="dxa"/>
            <w:vAlign w:val="bottom"/>
          </w:tcPr>
          <w:p w14:paraId="41066BCA" w14:textId="77777777" w:rsidR="00BF1578" w:rsidRPr="001C0DC6" w:rsidRDefault="00BF1578" w:rsidP="003C39D4">
            <w:pPr>
              <w:jc w:val="both"/>
              <w:rPr>
                <w:rFonts w:ascii="Times" w:hAnsi="Times"/>
                <w:sz w:val="18"/>
                <w:szCs w:val="20"/>
              </w:rPr>
            </w:pPr>
            <w:r w:rsidRPr="001C0DC6">
              <w:rPr>
                <w:rFonts w:ascii="Times" w:hAnsi="Times"/>
                <w:sz w:val="18"/>
                <w:szCs w:val="20"/>
              </w:rPr>
              <w:t>4040</w:t>
            </w:r>
          </w:p>
        </w:tc>
      </w:tr>
      <w:tr w:rsidR="00BF1578" w:rsidRPr="001C0DC6" w14:paraId="7DD9910B" w14:textId="77777777" w:rsidTr="003C39D4">
        <w:trPr>
          <w:trHeight w:val="305"/>
        </w:trPr>
        <w:tc>
          <w:tcPr>
            <w:tcW w:w="1818" w:type="dxa"/>
          </w:tcPr>
          <w:p w14:paraId="012EB933" w14:textId="77777777" w:rsidR="00BF1578" w:rsidRPr="001C0DC6" w:rsidRDefault="00BF1578" w:rsidP="003C39D4">
            <w:pPr>
              <w:jc w:val="both"/>
              <w:rPr>
                <w:rFonts w:ascii="Times" w:hAnsi="Times"/>
                <w:sz w:val="18"/>
                <w:szCs w:val="20"/>
              </w:rPr>
            </w:pPr>
          </w:p>
        </w:tc>
        <w:tc>
          <w:tcPr>
            <w:tcW w:w="3842" w:type="dxa"/>
          </w:tcPr>
          <w:p w14:paraId="78839ADD"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_20_nscans_MODIS_SWATH_Type_L1B_b</w:t>
            </w:r>
          </w:p>
        </w:tc>
        <w:tc>
          <w:tcPr>
            <w:tcW w:w="2368" w:type="dxa"/>
            <w:vAlign w:val="bottom"/>
          </w:tcPr>
          <w:p w14:paraId="6BD8F91C" w14:textId="77777777" w:rsidR="00BF1578" w:rsidRPr="001C0DC6" w:rsidRDefault="00BF1578" w:rsidP="003C39D4">
            <w:pPr>
              <w:jc w:val="both"/>
              <w:rPr>
                <w:rFonts w:ascii="Times" w:hAnsi="Times"/>
                <w:sz w:val="18"/>
                <w:szCs w:val="20"/>
              </w:rPr>
            </w:pPr>
            <w:r w:rsidRPr="001C0DC6">
              <w:rPr>
                <w:rFonts w:ascii="Times" w:hAnsi="Times"/>
                <w:sz w:val="18"/>
                <w:szCs w:val="20"/>
              </w:rPr>
              <w:t>4020</w:t>
            </w:r>
          </w:p>
        </w:tc>
      </w:tr>
      <w:tr w:rsidR="00BF1578" w:rsidRPr="001C0DC6" w14:paraId="47B59A35" w14:textId="77777777" w:rsidTr="003C39D4">
        <w:trPr>
          <w:trHeight w:val="305"/>
        </w:trPr>
        <w:tc>
          <w:tcPr>
            <w:tcW w:w="1818" w:type="dxa"/>
          </w:tcPr>
          <w:p w14:paraId="1E9E462A" w14:textId="77777777" w:rsidR="00BF1578" w:rsidRPr="001C0DC6" w:rsidRDefault="00BF1578" w:rsidP="003C39D4">
            <w:pPr>
              <w:jc w:val="both"/>
              <w:rPr>
                <w:rFonts w:ascii="Times" w:hAnsi="Times"/>
                <w:sz w:val="18"/>
                <w:szCs w:val="20"/>
              </w:rPr>
            </w:pPr>
          </w:p>
        </w:tc>
        <w:tc>
          <w:tcPr>
            <w:tcW w:w="3842" w:type="dxa"/>
          </w:tcPr>
          <w:p w14:paraId="38F673C7"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_20_nscans_MODIS_SWATH_Type_L1B_c</w:t>
            </w:r>
          </w:p>
        </w:tc>
        <w:tc>
          <w:tcPr>
            <w:tcW w:w="2368" w:type="dxa"/>
            <w:vAlign w:val="bottom"/>
          </w:tcPr>
          <w:p w14:paraId="61C46DCF" w14:textId="77777777" w:rsidR="00BF1578" w:rsidRPr="001C0DC6" w:rsidRDefault="00BF1578" w:rsidP="003C39D4">
            <w:pPr>
              <w:jc w:val="both"/>
              <w:rPr>
                <w:rFonts w:ascii="Times" w:hAnsi="Times"/>
                <w:sz w:val="18"/>
                <w:szCs w:val="20"/>
              </w:rPr>
            </w:pPr>
            <w:r w:rsidRPr="001C0DC6">
              <w:rPr>
                <w:rFonts w:ascii="Times" w:hAnsi="Times"/>
                <w:sz w:val="18"/>
                <w:szCs w:val="20"/>
              </w:rPr>
              <w:t>4000</w:t>
            </w:r>
          </w:p>
        </w:tc>
      </w:tr>
      <w:tr w:rsidR="00BF1578" w:rsidRPr="001C0DC6" w14:paraId="7386F51F" w14:textId="77777777" w:rsidTr="003C39D4">
        <w:trPr>
          <w:trHeight w:val="305"/>
        </w:trPr>
        <w:tc>
          <w:tcPr>
            <w:tcW w:w="1818" w:type="dxa"/>
          </w:tcPr>
          <w:p w14:paraId="1CE9AE56" w14:textId="77777777" w:rsidR="00BF1578" w:rsidRPr="001C0DC6" w:rsidRDefault="00BF1578" w:rsidP="003C39D4">
            <w:pPr>
              <w:jc w:val="both"/>
              <w:rPr>
                <w:rFonts w:ascii="Times" w:hAnsi="Times"/>
                <w:sz w:val="18"/>
                <w:szCs w:val="20"/>
              </w:rPr>
            </w:pPr>
          </w:p>
        </w:tc>
        <w:tc>
          <w:tcPr>
            <w:tcW w:w="3842" w:type="dxa"/>
          </w:tcPr>
          <w:p w14:paraId="4BD1CCDE"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_20_nscans_MODIS_SWATH_Type_L1B_d</w:t>
            </w:r>
          </w:p>
        </w:tc>
        <w:tc>
          <w:tcPr>
            <w:tcW w:w="2368" w:type="dxa"/>
            <w:vAlign w:val="bottom"/>
          </w:tcPr>
          <w:p w14:paraId="4AAD4042" w14:textId="77777777" w:rsidR="00BF1578" w:rsidRPr="001C0DC6" w:rsidRDefault="00BF1578" w:rsidP="003C39D4">
            <w:pPr>
              <w:jc w:val="both"/>
              <w:rPr>
                <w:rFonts w:ascii="Times" w:hAnsi="Times"/>
                <w:sz w:val="18"/>
                <w:szCs w:val="20"/>
              </w:rPr>
            </w:pPr>
            <w:r w:rsidRPr="001C0DC6">
              <w:rPr>
                <w:rFonts w:ascii="Times" w:hAnsi="Times"/>
                <w:sz w:val="18"/>
                <w:szCs w:val="20"/>
              </w:rPr>
              <w:t>3980</w:t>
            </w:r>
          </w:p>
        </w:tc>
      </w:tr>
      <w:tr w:rsidR="00BF1578" w:rsidRPr="001C0DC6" w14:paraId="57F3DA4E" w14:textId="77777777" w:rsidTr="003C39D4">
        <w:trPr>
          <w:trHeight w:val="305"/>
        </w:trPr>
        <w:tc>
          <w:tcPr>
            <w:tcW w:w="1818" w:type="dxa"/>
          </w:tcPr>
          <w:p w14:paraId="1B769B9A" w14:textId="77777777" w:rsidR="00BF1578" w:rsidRPr="001C0DC6" w:rsidRDefault="00BF1578" w:rsidP="003C39D4">
            <w:pPr>
              <w:jc w:val="both"/>
              <w:rPr>
                <w:rFonts w:ascii="Times" w:hAnsi="Times"/>
                <w:sz w:val="18"/>
                <w:szCs w:val="20"/>
              </w:rPr>
            </w:pPr>
          </w:p>
        </w:tc>
        <w:tc>
          <w:tcPr>
            <w:tcW w:w="3842" w:type="dxa"/>
          </w:tcPr>
          <w:p w14:paraId="303C27CE"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_20_nscans_MODIS_SWATH_Type_L1B_e</w:t>
            </w:r>
          </w:p>
        </w:tc>
        <w:tc>
          <w:tcPr>
            <w:tcW w:w="2368" w:type="dxa"/>
            <w:vAlign w:val="bottom"/>
          </w:tcPr>
          <w:p w14:paraId="0ECFE0E8" w14:textId="77777777" w:rsidR="00BF1578" w:rsidRPr="001C0DC6" w:rsidRDefault="00BF1578" w:rsidP="003C39D4">
            <w:pPr>
              <w:jc w:val="both"/>
              <w:rPr>
                <w:rFonts w:ascii="Times" w:hAnsi="Times"/>
                <w:sz w:val="18"/>
                <w:szCs w:val="20"/>
              </w:rPr>
            </w:pPr>
            <w:r w:rsidRPr="001C0DC6">
              <w:rPr>
                <w:rFonts w:ascii="Times" w:hAnsi="Times"/>
                <w:sz w:val="18"/>
                <w:szCs w:val="20"/>
              </w:rPr>
              <w:t>3960</w:t>
            </w:r>
          </w:p>
        </w:tc>
      </w:tr>
      <w:tr w:rsidR="00BF1578" w:rsidRPr="001C0DC6" w14:paraId="74D31CA0" w14:textId="77777777" w:rsidTr="003C39D4">
        <w:trPr>
          <w:trHeight w:val="305"/>
        </w:trPr>
        <w:tc>
          <w:tcPr>
            <w:tcW w:w="1818" w:type="dxa"/>
          </w:tcPr>
          <w:p w14:paraId="410ABAC0" w14:textId="77777777" w:rsidR="00BF1578" w:rsidRPr="001C0DC6" w:rsidRDefault="00BF1578" w:rsidP="003C39D4">
            <w:pPr>
              <w:jc w:val="both"/>
              <w:rPr>
                <w:rFonts w:ascii="Times" w:hAnsi="Times"/>
                <w:sz w:val="18"/>
                <w:szCs w:val="20"/>
              </w:rPr>
            </w:pPr>
          </w:p>
        </w:tc>
        <w:tc>
          <w:tcPr>
            <w:tcW w:w="3842" w:type="dxa"/>
          </w:tcPr>
          <w:p w14:paraId="53AB3E7A"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_20_nscans_MODIS_SWATH_Type_L1B_f</w:t>
            </w:r>
          </w:p>
        </w:tc>
        <w:tc>
          <w:tcPr>
            <w:tcW w:w="2368" w:type="dxa"/>
            <w:vAlign w:val="bottom"/>
          </w:tcPr>
          <w:p w14:paraId="6B88A948" w14:textId="77777777" w:rsidR="00BF1578" w:rsidRPr="001C0DC6" w:rsidRDefault="00BF1578" w:rsidP="003C39D4">
            <w:pPr>
              <w:jc w:val="both"/>
              <w:rPr>
                <w:rFonts w:ascii="Times" w:hAnsi="Times"/>
                <w:sz w:val="18"/>
                <w:szCs w:val="20"/>
              </w:rPr>
            </w:pPr>
            <w:r w:rsidRPr="001C0DC6">
              <w:rPr>
                <w:rFonts w:ascii="Times" w:hAnsi="Times"/>
                <w:sz w:val="18"/>
                <w:szCs w:val="20"/>
              </w:rPr>
              <w:t>3940</w:t>
            </w:r>
          </w:p>
        </w:tc>
      </w:tr>
      <w:tr w:rsidR="00BF1578" w:rsidRPr="001C0DC6" w14:paraId="2ACC64A7" w14:textId="77777777" w:rsidTr="003C39D4">
        <w:trPr>
          <w:trHeight w:val="305"/>
        </w:trPr>
        <w:tc>
          <w:tcPr>
            <w:tcW w:w="1818" w:type="dxa"/>
          </w:tcPr>
          <w:p w14:paraId="61FE0E80" w14:textId="77777777" w:rsidR="00BF1578" w:rsidRPr="001C0DC6" w:rsidRDefault="00BF1578" w:rsidP="003C39D4">
            <w:pPr>
              <w:jc w:val="both"/>
              <w:rPr>
                <w:rFonts w:ascii="Times" w:hAnsi="Times"/>
                <w:sz w:val="18"/>
                <w:szCs w:val="20"/>
              </w:rPr>
            </w:pPr>
          </w:p>
        </w:tc>
        <w:tc>
          <w:tcPr>
            <w:tcW w:w="3842" w:type="dxa"/>
          </w:tcPr>
          <w:p w14:paraId="6A7F1F63"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_20_nscans_MODIS_SWATH_Type_L1B_g</w:t>
            </w:r>
          </w:p>
        </w:tc>
        <w:tc>
          <w:tcPr>
            <w:tcW w:w="2368" w:type="dxa"/>
            <w:vAlign w:val="bottom"/>
          </w:tcPr>
          <w:p w14:paraId="29E3FF78" w14:textId="77777777" w:rsidR="00BF1578" w:rsidRPr="001C0DC6" w:rsidRDefault="00BF1578" w:rsidP="003C39D4">
            <w:pPr>
              <w:jc w:val="both"/>
              <w:rPr>
                <w:rFonts w:ascii="Times" w:hAnsi="Times"/>
                <w:sz w:val="18"/>
                <w:szCs w:val="20"/>
              </w:rPr>
            </w:pPr>
            <w:r w:rsidRPr="001C0DC6">
              <w:rPr>
                <w:rFonts w:ascii="Times" w:hAnsi="Times"/>
                <w:sz w:val="18"/>
                <w:szCs w:val="20"/>
              </w:rPr>
              <w:t>3920</w:t>
            </w:r>
          </w:p>
        </w:tc>
      </w:tr>
      <w:tr w:rsidR="00BF1578" w:rsidRPr="001C0DC6" w14:paraId="2D3C10C7" w14:textId="77777777" w:rsidTr="003C39D4">
        <w:trPr>
          <w:trHeight w:val="305"/>
        </w:trPr>
        <w:tc>
          <w:tcPr>
            <w:tcW w:w="1818" w:type="dxa"/>
          </w:tcPr>
          <w:p w14:paraId="7E3E2E22" w14:textId="77777777" w:rsidR="00BF1578" w:rsidRPr="001C0DC6" w:rsidRDefault="00BF1578" w:rsidP="003C39D4">
            <w:pPr>
              <w:jc w:val="both"/>
              <w:rPr>
                <w:rFonts w:ascii="Times" w:hAnsi="Times"/>
                <w:sz w:val="18"/>
                <w:szCs w:val="20"/>
              </w:rPr>
            </w:pPr>
          </w:p>
        </w:tc>
        <w:tc>
          <w:tcPr>
            <w:tcW w:w="3842" w:type="dxa"/>
          </w:tcPr>
          <w:p w14:paraId="327CDBE4" w14:textId="77777777" w:rsidR="00BF1578" w:rsidRPr="001C0DC6" w:rsidRDefault="00BF1578" w:rsidP="003C39D4">
            <w:pPr>
              <w:jc w:val="both"/>
              <w:rPr>
                <w:rFonts w:ascii="Times" w:hAnsi="Times"/>
                <w:sz w:val="18"/>
                <w:szCs w:val="20"/>
              </w:rPr>
            </w:pPr>
            <w:r w:rsidRPr="001C0DC6">
              <w:rPr>
                <w:rFonts w:ascii="Times" w:hAnsi="Times"/>
                <w:sz w:val="18"/>
                <w:szCs w:val="20"/>
              </w:rPr>
              <w:t>_20_nscans_MODIS_SWATH_Type_L1B_h</w:t>
            </w:r>
          </w:p>
        </w:tc>
        <w:tc>
          <w:tcPr>
            <w:tcW w:w="2368" w:type="dxa"/>
            <w:vAlign w:val="bottom"/>
          </w:tcPr>
          <w:p w14:paraId="7B0C984F" w14:textId="77777777" w:rsidR="00BF1578" w:rsidRPr="001C0DC6" w:rsidRDefault="00BF1578" w:rsidP="003C39D4">
            <w:pPr>
              <w:jc w:val="both"/>
              <w:rPr>
                <w:rFonts w:ascii="Times" w:hAnsi="Times"/>
                <w:sz w:val="18"/>
                <w:szCs w:val="20"/>
              </w:rPr>
            </w:pPr>
            <w:r w:rsidRPr="001C0DC6">
              <w:rPr>
                <w:rFonts w:ascii="Times" w:hAnsi="Times"/>
                <w:sz w:val="18"/>
                <w:szCs w:val="20"/>
              </w:rPr>
              <w:t>3900</w:t>
            </w:r>
          </w:p>
        </w:tc>
      </w:tr>
    </w:tbl>
    <w:p w14:paraId="745C625B" w14:textId="77777777" w:rsidR="00BF1578" w:rsidRPr="001C0DC6" w:rsidRDefault="00BF1578" w:rsidP="00BF1578">
      <w:pPr>
        <w:jc w:val="both"/>
        <w:rPr>
          <w:rFonts w:ascii="Times" w:hAnsi="Times"/>
          <w:sz w:val="18"/>
          <w:szCs w:val="20"/>
        </w:rPr>
      </w:pPr>
    </w:p>
    <w:tbl>
      <w:tblPr>
        <w:tblStyle w:val="TableGrid"/>
        <w:tblW w:w="8028" w:type="dxa"/>
        <w:tblLook w:val="04A0" w:firstRow="1" w:lastRow="0" w:firstColumn="1" w:lastColumn="0" w:noHBand="0" w:noVBand="1"/>
      </w:tblPr>
      <w:tblGrid>
        <w:gridCol w:w="1818"/>
        <w:gridCol w:w="3842"/>
        <w:gridCol w:w="2368"/>
      </w:tblGrid>
      <w:tr w:rsidR="00BF1578" w:rsidRPr="001C0DC6" w14:paraId="0F72C14E" w14:textId="77777777" w:rsidTr="003C39D4">
        <w:tc>
          <w:tcPr>
            <w:tcW w:w="1818" w:type="dxa"/>
          </w:tcPr>
          <w:p w14:paraId="17362284" w14:textId="77777777" w:rsidR="00BF1578" w:rsidRPr="00705CB3" w:rsidRDefault="00BF1578" w:rsidP="003C39D4">
            <w:pPr>
              <w:jc w:val="both"/>
              <w:rPr>
                <w:rFonts w:ascii="Times" w:hAnsi="Times"/>
              </w:rPr>
            </w:pPr>
            <w:r w:rsidRPr="00705CB3">
              <w:rPr>
                <w:rFonts w:ascii="Times" w:hAnsi="Times"/>
              </w:rPr>
              <w:t xml:space="preserve">number of scan dimension </w:t>
            </w:r>
          </w:p>
        </w:tc>
        <w:tc>
          <w:tcPr>
            <w:tcW w:w="3842" w:type="dxa"/>
          </w:tcPr>
          <w:p w14:paraId="12D6D355" w14:textId="77777777" w:rsidR="00BF1578" w:rsidRPr="00705CB3" w:rsidRDefault="00BF1578" w:rsidP="003C39D4">
            <w:pPr>
              <w:jc w:val="both"/>
              <w:rPr>
                <w:rFonts w:ascii="Times" w:hAnsi="Times"/>
              </w:rPr>
            </w:pPr>
            <w:r w:rsidRPr="00705CB3">
              <w:rPr>
                <w:rFonts w:ascii="Times" w:hAnsi="Times"/>
              </w:rPr>
              <w:t>Dimension name</w:t>
            </w:r>
          </w:p>
        </w:tc>
        <w:tc>
          <w:tcPr>
            <w:tcW w:w="2368" w:type="dxa"/>
          </w:tcPr>
          <w:p w14:paraId="56763241" w14:textId="77777777" w:rsidR="00BF1578" w:rsidRPr="00705CB3" w:rsidRDefault="00BF1578" w:rsidP="003C39D4">
            <w:pPr>
              <w:jc w:val="both"/>
              <w:rPr>
                <w:rFonts w:ascii="Times" w:hAnsi="Times"/>
              </w:rPr>
            </w:pPr>
            <w:r w:rsidRPr="00705CB3">
              <w:rPr>
                <w:rFonts w:ascii="Times" w:hAnsi="Times"/>
              </w:rPr>
              <w:t>Dimension size</w:t>
            </w:r>
          </w:p>
        </w:tc>
      </w:tr>
      <w:tr w:rsidR="00BF1578" w:rsidRPr="001C0DC6" w14:paraId="24183BD1" w14:textId="77777777" w:rsidTr="003C39D4">
        <w:tc>
          <w:tcPr>
            <w:tcW w:w="1818" w:type="dxa"/>
          </w:tcPr>
          <w:p w14:paraId="406E9112"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250m typical </w:t>
            </w:r>
          </w:p>
        </w:tc>
        <w:tc>
          <w:tcPr>
            <w:tcW w:w="3842" w:type="dxa"/>
          </w:tcPr>
          <w:p w14:paraId="6CC0412B"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w:t>
            </w:r>
          </w:p>
        </w:tc>
        <w:tc>
          <w:tcPr>
            <w:tcW w:w="2368" w:type="dxa"/>
            <w:vAlign w:val="bottom"/>
          </w:tcPr>
          <w:p w14:paraId="26910276" w14:textId="77777777" w:rsidR="00BF1578" w:rsidRPr="001C0DC6" w:rsidRDefault="00BF1578" w:rsidP="003C39D4">
            <w:pPr>
              <w:jc w:val="both"/>
              <w:rPr>
                <w:rFonts w:ascii="Times" w:hAnsi="Times"/>
                <w:sz w:val="18"/>
                <w:szCs w:val="20"/>
              </w:rPr>
            </w:pPr>
            <w:r w:rsidRPr="001C0DC6">
              <w:rPr>
                <w:rFonts w:ascii="Times" w:hAnsi="Times"/>
                <w:sz w:val="18"/>
                <w:szCs w:val="20"/>
              </w:rPr>
              <w:t>8120</w:t>
            </w:r>
          </w:p>
        </w:tc>
      </w:tr>
      <w:tr w:rsidR="00BF1578" w:rsidRPr="001C0DC6" w14:paraId="224C3186" w14:textId="77777777" w:rsidTr="003C39D4">
        <w:tc>
          <w:tcPr>
            <w:tcW w:w="1818" w:type="dxa"/>
          </w:tcPr>
          <w:p w14:paraId="50BB7753" w14:textId="77777777" w:rsidR="00BF1578" w:rsidRPr="001C0DC6" w:rsidRDefault="00BF1578" w:rsidP="003C39D4">
            <w:pPr>
              <w:jc w:val="both"/>
              <w:rPr>
                <w:rFonts w:ascii="Times" w:hAnsi="Times"/>
                <w:sz w:val="18"/>
                <w:szCs w:val="20"/>
              </w:rPr>
            </w:pPr>
            <w:r w:rsidRPr="001C0DC6">
              <w:rPr>
                <w:rFonts w:ascii="Times" w:hAnsi="Times"/>
                <w:sz w:val="18"/>
                <w:szCs w:val="20"/>
              </w:rPr>
              <w:t>250m &gt; typical</w:t>
            </w:r>
          </w:p>
        </w:tc>
        <w:tc>
          <w:tcPr>
            <w:tcW w:w="3842" w:type="dxa"/>
          </w:tcPr>
          <w:p w14:paraId="42DD800C" w14:textId="77777777" w:rsidR="00BF1578" w:rsidRPr="001C0DC6" w:rsidRDefault="00BF1578" w:rsidP="003C39D4">
            <w:pPr>
              <w:jc w:val="both"/>
              <w:rPr>
                <w:rFonts w:ascii="Times" w:hAnsi="Times"/>
                <w:sz w:val="18"/>
                <w:szCs w:val="20"/>
              </w:rPr>
            </w:pPr>
          </w:p>
        </w:tc>
        <w:tc>
          <w:tcPr>
            <w:tcW w:w="2368" w:type="dxa"/>
            <w:vAlign w:val="bottom"/>
          </w:tcPr>
          <w:p w14:paraId="46861E7B" w14:textId="77777777" w:rsidR="00BF1578" w:rsidRPr="001C0DC6" w:rsidRDefault="00BF1578" w:rsidP="003C39D4">
            <w:pPr>
              <w:jc w:val="both"/>
              <w:rPr>
                <w:rFonts w:ascii="Times" w:hAnsi="Times"/>
                <w:sz w:val="18"/>
                <w:szCs w:val="20"/>
              </w:rPr>
            </w:pPr>
          </w:p>
        </w:tc>
      </w:tr>
      <w:tr w:rsidR="00BF1578" w:rsidRPr="001C0DC6" w14:paraId="741FDADA" w14:textId="77777777" w:rsidTr="003C39D4">
        <w:tc>
          <w:tcPr>
            <w:tcW w:w="1818" w:type="dxa"/>
          </w:tcPr>
          <w:p w14:paraId="6014972D" w14:textId="77777777" w:rsidR="00BF1578" w:rsidRPr="001C0DC6" w:rsidRDefault="00BF1578" w:rsidP="003C39D4">
            <w:pPr>
              <w:jc w:val="both"/>
              <w:rPr>
                <w:rFonts w:ascii="Times" w:hAnsi="Times"/>
                <w:sz w:val="18"/>
                <w:szCs w:val="20"/>
              </w:rPr>
            </w:pPr>
          </w:p>
        </w:tc>
        <w:tc>
          <w:tcPr>
            <w:tcW w:w="3842" w:type="dxa"/>
          </w:tcPr>
          <w:p w14:paraId="10F88DB7"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_40_nscans_MODIS_SWATH_Type_L1B_2</w:t>
            </w:r>
          </w:p>
        </w:tc>
        <w:tc>
          <w:tcPr>
            <w:tcW w:w="2368" w:type="dxa"/>
            <w:vAlign w:val="bottom"/>
          </w:tcPr>
          <w:p w14:paraId="2A615C54" w14:textId="77777777" w:rsidR="00BF1578" w:rsidRPr="001C0DC6" w:rsidRDefault="00BF1578" w:rsidP="003C39D4">
            <w:pPr>
              <w:jc w:val="both"/>
              <w:rPr>
                <w:rFonts w:ascii="Times" w:hAnsi="Times"/>
                <w:sz w:val="18"/>
                <w:szCs w:val="20"/>
              </w:rPr>
            </w:pPr>
            <w:r w:rsidRPr="001C0DC6">
              <w:rPr>
                <w:rFonts w:ascii="Times" w:hAnsi="Times"/>
                <w:sz w:val="18"/>
                <w:szCs w:val="20"/>
              </w:rPr>
              <w:t>8160</w:t>
            </w:r>
          </w:p>
        </w:tc>
      </w:tr>
      <w:tr w:rsidR="00BF1578" w:rsidRPr="001C0DC6" w14:paraId="58DBD264" w14:textId="77777777" w:rsidTr="003C39D4">
        <w:tc>
          <w:tcPr>
            <w:tcW w:w="1818" w:type="dxa"/>
          </w:tcPr>
          <w:p w14:paraId="051BE352" w14:textId="77777777" w:rsidR="00BF1578" w:rsidRPr="001C0DC6" w:rsidRDefault="00BF1578" w:rsidP="003C39D4">
            <w:pPr>
              <w:jc w:val="both"/>
              <w:rPr>
                <w:rFonts w:ascii="Times" w:hAnsi="Times"/>
                <w:sz w:val="18"/>
                <w:szCs w:val="20"/>
              </w:rPr>
            </w:pPr>
          </w:p>
        </w:tc>
        <w:tc>
          <w:tcPr>
            <w:tcW w:w="3842" w:type="dxa"/>
          </w:tcPr>
          <w:p w14:paraId="19EC79AA"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_40_nscans_MODIS_SWATH_Type_L1B_3</w:t>
            </w:r>
          </w:p>
        </w:tc>
        <w:tc>
          <w:tcPr>
            <w:tcW w:w="2368" w:type="dxa"/>
            <w:vAlign w:val="bottom"/>
          </w:tcPr>
          <w:p w14:paraId="20041D11" w14:textId="77777777" w:rsidR="00BF1578" w:rsidRPr="001C0DC6" w:rsidRDefault="00BF1578" w:rsidP="003C39D4">
            <w:pPr>
              <w:jc w:val="both"/>
              <w:rPr>
                <w:rFonts w:ascii="Times" w:hAnsi="Times"/>
                <w:sz w:val="18"/>
                <w:szCs w:val="20"/>
              </w:rPr>
            </w:pPr>
            <w:r w:rsidRPr="001C0DC6">
              <w:rPr>
                <w:rFonts w:ascii="Times" w:hAnsi="Times"/>
                <w:sz w:val="18"/>
                <w:szCs w:val="20"/>
              </w:rPr>
              <w:t>8200</w:t>
            </w:r>
          </w:p>
        </w:tc>
      </w:tr>
      <w:tr w:rsidR="00BF1578" w:rsidRPr="001C0DC6" w14:paraId="078BAE03" w14:textId="77777777" w:rsidTr="003C39D4">
        <w:tc>
          <w:tcPr>
            <w:tcW w:w="1818" w:type="dxa"/>
          </w:tcPr>
          <w:p w14:paraId="04232F88" w14:textId="77777777" w:rsidR="00BF1578" w:rsidRPr="001C0DC6" w:rsidRDefault="00BF1578" w:rsidP="003C39D4">
            <w:pPr>
              <w:jc w:val="both"/>
              <w:rPr>
                <w:rFonts w:ascii="Times" w:hAnsi="Times"/>
                <w:sz w:val="18"/>
                <w:szCs w:val="20"/>
              </w:rPr>
            </w:pPr>
          </w:p>
        </w:tc>
        <w:tc>
          <w:tcPr>
            <w:tcW w:w="3842" w:type="dxa"/>
          </w:tcPr>
          <w:p w14:paraId="54E328C8"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_40_nscans_MODIS_SWATH_Type_L1B_4</w:t>
            </w:r>
          </w:p>
        </w:tc>
        <w:tc>
          <w:tcPr>
            <w:tcW w:w="2368" w:type="dxa"/>
            <w:vAlign w:val="bottom"/>
          </w:tcPr>
          <w:p w14:paraId="29A05939" w14:textId="77777777" w:rsidR="00BF1578" w:rsidRPr="001C0DC6" w:rsidRDefault="00BF1578" w:rsidP="003C39D4">
            <w:pPr>
              <w:jc w:val="both"/>
              <w:rPr>
                <w:rFonts w:ascii="Times" w:hAnsi="Times"/>
                <w:sz w:val="18"/>
                <w:szCs w:val="20"/>
              </w:rPr>
            </w:pPr>
            <w:r w:rsidRPr="001C0DC6">
              <w:rPr>
                <w:rFonts w:ascii="Times" w:hAnsi="Times"/>
                <w:sz w:val="18"/>
                <w:szCs w:val="20"/>
              </w:rPr>
              <w:t>8240</w:t>
            </w:r>
          </w:p>
        </w:tc>
      </w:tr>
      <w:tr w:rsidR="00BF1578" w:rsidRPr="001C0DC6" w14:paraId="1BCC8F2C" w14:textId="77777777" w:rsidTr="003C39D4">
        <w:tc>
          <w:tcPr>
            <w:tcW w:w="1818" w:type="dxa"/>
          </w:tcPr>
          <w:p w14:paraId="149F5573" w14:textId="77777777" w:rsidR="00BF1578" w:rsidRPr="001C0DC6" w:rsidRDefault="00BF1578" w:rsidP="003C39D4">
            <w:pPr>
              <w:jc w:val="both"/>
              <w:rPr>
                <w:rFonts w:ascii="Times" w:hAnsi="Times"/>
                <w:sz w:val="18"/>
                <w:szCs w:val="20"/>
              </w:rPr>
            </w:pPr>
          </w:p>
        </w:tc>
        <w:tc>
          <w:tcPr>
            <w:tcW w:w="3842" w:type="dxa"/>
          </w:tcPr>
          <w:p w14:paraId="3F9DE4A2"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_40_nscans_MODIS_SWATH_Type_L1B_5</w:t>
            </w:r>
          </w:p>
        </w:tc>
        <w:tc>
          <w:tcPr>
            <w:tcW w:w="2368" w:type="dxa"/>
            <w:vAlign w:val="bottom"/>
          </w:tcPr>
          <w:p w14:paraId="2758FC1C" w14:textId="77777777" w:rsidR="00BF1578" w:rsidRPr="001C0DC6" w:rsidRDefault="00BF1578" w:rsidP="003C39D4">
            <w:pPr>
              <w:jc w:val="both"/>
              <w:rPr>
                <w:rFonts w:ascii="Times" w:hAnsi="Times"/>
                <w:sz w:val="18"/>
                <w:szCs w:val="20"/>
              </w:rPr>
            </w:pPr>
            <w:r w:rsidRPr="001C0DC6">
              <w:rPr>
                <w:rFonts w:ascii="Times" w:hAnsi="Times"/>
                <w:sz w:val="18"/>
                <w:szCs w:val="20"/>
              </w:rPr>
              <w:t>8280</w:t>
            </w:r>
          </w:p>
        </w:tc>
      </w:tr>
      <w:tr w:rsidR="00BF1578" w:rsidRPr="001C0DC6" w14:paraId="5F42589B" w14:textId="77777777" w:rsidTr="003C39D4">
        <w:tc>
          <w:tcPr>
            <w:tcW w:w="1818" w:type="dxa"/>
          </w:tcPr>
          <w:p w14:paraId="119D4C06" w14:textId="77777777" w:rsidR="00BF1578" w:rsidRPr="001C0DC6" w:rsidRDefault="00BF1578" w:rsidP="003C39D4">
            <w:pPr>
              <w:jc w:val="both"/>
              <w:rPr>
                <w:rFonts w:ascii="Times" w:hAnsi="Times"/>
                <w:sz w:val="18"/>
                <w:szCs w:val="20"/>
              </w:rPr>
            </w:pPr>
          </w:p>
        </w:tc>
        <w:tc>
          <w:tcPr>
            <w:tcW w:w="3842" w:type="dxa"/>
          </w:tcPr>
          <w:p w14:paraId="5A7A4F21"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_40_nscans_MODIS_SWATH_Type_L1B_6</w:t>
            </w:r>
          </w:p>
        </w:tc>
        <w:tc>
          <w:tcPr>
            <w:tcW w:w="2368" w:type="dxa"/>
            <w:vAlign w:val="bottom"/>
          </w:tcPr>
          <w:p w14:paraId="213A93BC" w14:textId="77777777" w:rsidR="00BF1578" w:rsidRPr="001C0DC6" w:rsidRDefault="00BF1578" w:rsidP="003C39D4">
            <w:pPr>
              <w:jc w:val="both"/>
              <w:rPr>
                <w:rFonts w:ascii="Times" w:hAnsi="Times"/>
                <w:sz w:val="18"/>
                <w:szCs w:val="20"/>
              </w:rPr>
            </w:pPr>
            <w:r w:rsidRPr="001C0DC6">
              <w:rPr>
                <w:rFonts w:ascii="Times" w:hAnsi="Times"/>
                <w:sz w:val="18"/>
                <w:szCs w:val="20"/>
              </w:rPr>
              <w:t>8320</w:t>
            </w:r>
          </w:p>
        </w:tc>
      </w:tr>
      <w:tr w:rsidR="00BF1578" w:rsidRPr="001C0DC6" w14:paraId="0531FA2C" w14:textId="77777777" w:rsidTr="003C39D4">
        <w:tc>
          <w:tcPr>
            <w:tcW w:w="1818" w:type="dxa"/>
          </w:tcPr>
          <w:p w14:paraId="0F4E0CD3" w14:textId="77777777" w:rsidR="00BF1578" w:rsidRPr="001C0DC6" w:rsidRDefault="00BF1578" w:rsidP="003C39D4">
            <w:pPr>
              <w:jc w:val="both"/>
              <w:rPr>
                <w:rFonts w:ascii="Times" w:hAnsi="Times"/>
                <w:sz w:val="18"/>
                <w:szCs w:val="20"/>
              </w:rPr>
            </w:pPr>
          </w:p>
        </w:tc>
        <w:tc>
          <w:tcPr>
            <w:tcW w:w="3842" w:type="dxa"/>
          </w:tcPr>
          <w:p w14:paraId="404EBE50"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_40_nscans_MODIS_SWATH_Type_L1B_7</w:t>
            </w:r>
          </w:p>
        </w:tc>
        <w:tc>
          <w:tcPr>
            <w:tcW w:w="2368" w:type="dxa"/>
            <w:vAlign w:val="bottom"/>
          </w:tcPr>
          <w:p w14:paraId="27E7DDBA" w14:textId="77777777" w:rsidR="00BF1578" w:rsidRPr="001C0DC6" w:rsidRDefault="00BF1578" w:rsidP="003C39D4">
            <w:pPr>
              <w:jc w:val="both"/>
              <w:rPr>
                <w:rFonts w:ascii="Times" w:hAnsi="Times"/>
                <w:sz w:val="18"/>
                <w:szCs w:val="20"/>
              </w:rPr>
            </w:pPr>
            <w:r w:rsidRPr="001C0DC6">
              <w:rPr>
                <w:rFonts w:ascii="Times" w:hAnsi="Times"/>
                <w:sz w:val="18"/>
                <w:szCs w:val="20"/>
              </w:rPr>
              <w:t>8360</w:t>
            </w:r>
          </w:p>
        </w:tc>
      </w:tr>
      <w:tr w:rsidR="00BF1578" w:rsidRPr="001C0DC6" w14:paraId="7DA3FAD4" w14:textId="77777777" w:rsidTr="003C39D4">
        <w:tc>
          <w:tcPr>
            <w:tcW w:w="1818" w:type="dxa"/>
          </w:tcPr>
          <w:p w14:paraId="6957160A" w14:textId="77777777" w:rsidR="00BF1578" w:rsidRPr="001C0DC6" w:rsidRDefault="00BF1578" w:rsidP="003C39D4">
            <w:pPr>
              <w:jc w:val="both"/>
              <w:rPr>
                <w:rFonts w:ascii="Times" w:hAnsi="Times"/>
                <w:sz w:val="18"/>
                <w:szCs w:val="20"/>
              </w:rPr>
            </w:pPr>
          </w:p>
        </w:tc>
        <w:tc>
          <w:tcPr>
            <w:tcW w:w="3842" w:type="dxa"/>
          </w:tcPr>
          <w:p w14:paraId="4CF57658"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_40_nscans_MODIS_SWATH_Type_L1B_8</w:t>
            </w:r>
          </w:p>
        </w:tc>
        <w:tc>
          <w:tcPr>
            <w:tcW w:w="2368" w:type="dxa"/>
            <w:vAlign w:val="bottom"/>
          </w:tcPr>
          <w:p w14:paraId="7FC9D958" w14:textId="77777777" w:rsidR="00BF1578" w:rsidRPr="001C0DC6" w:rsidRDefault="00BF1578" w:rsidP="003C39D4">
            <w:pPr>
              <w:jc w:val="both"/>
              <w:rPr>
                <w:rFonts w:ascii="Times" w:hAnsi="Times"/>
                <w:sz w:val="18"/>
                <w:szCs w:val="20"/>
              </w:rPr>
            </w:pPr>
            <w:r w:rsidRPr="001C0DC6">
              <w:rPr>
                <w:rFonts w:ascii="Times" w:hAnsi="Times"/>
                <w:sz w:val="18"/>
                <w:szCs w:val="20"/>
              </w:rPr>
              <w:t>8400</w:t>
            </w:r>
          </w:p>
        </w:tc>
      </w:tr>
      <w:tr w:rsidR="00BF1578" w:rsidRPr="001C0DC6" w14:paraId="6BAFDCCA" w14:textId="77777777" w:rsidTr="003C39D4">
        <w:trPr>
          <w:trHeight w:val="305"/>
        </w:trPr>
        <w:tc>
          <w:tcPr>
            <w:tcW w:w="1818" w:type="dxa"/>
          </w:tcPr>
          <w:p w14:paraId="16DA8C95" w14:textId="77777777" w:rsidR="00BF1578" w:rsidRPr="001C0DC6" w:rsidRDefault="00BF1578" w:rsidP="003C39D4">
            <w:pPr>
              <w:jc w:val="both"/>
              <w:rPr>
                <w:rFonts w:ascii="Times" w:hAnsi="Times"/>
                <w:sz w:val="18"/>
                <w:szCs w:val="20"/>
              </w:rPr>
            </w:pPr>
            <w:r w:rsidRPr="001C0DC6">
              <w:rPr>
                <w:rFonts w:ascii="Times" w:hAnsi="Times"/>
                <w:sz w:val="18"/>
                <w:szCs w:val="20"/>
              </w:rPr>
              <w:t>250m&lt; typical</w:t>
            </w:r>
          </w:p>
        </w:tc>
        <w:tc>
          <w:tcPr>
            <w:tcW w:w="3842" w:type="dxa"/>
          </w:tcPr>
          <w:p w14:paraId="594FE374" w14:textId="77777777" w:rsidR="00BF1578" w:rsidRPr="001C0DC6" w:rsidRDefault="00BF1578" w:rsidP="003C39D4">
            <w:pPr>
              <w:jc w:val="both"/>
              <w:rPr>
                <w:rFonts w:ascii="Times" w:hAnsi="Times"/>
                <w:sz w:val="18"/>
                <w:szCs w:val="20"/>
              </w:rPr>
            </w:pPr>
          </w:p>
        </w:tc>
        <w:tc>
          <w:tcPr>
            <w:tcW w:w="2368" w:type="dxa"/>
          </w:tcPr>
          <w:p w14:paraId="68D5C33D" w14:textId="77777777" w:rsidR="00BF1578" w:rsidRPr="001C0DC6" w:rsidRDefault="00BF1578" w:rsidP="003C39D4">
            <w:pPr>
              <w:jc w:val="both"/>
              <w:rPr>
                <w:rFonts w:ascii="Times" w:hAnsi="Times"/>
                <w:sz w:val="18"/>
                <w:szCs w:val="20"/>
              </w:rPr>
            </w:pPr>
          </w:p>
        </w:tc>
      </w:tr>
      <w:tr w:rsidR="00BF1578" w:rsidRPr="001C0DC6" w14:paraId="777885DA" w14:textId="77777777" w:rsidTr="003C39D4">
        <w:trPr>
          <w:trHeight w:val="305"/>
        </w:trPr>
        <w:tc>
          <w:tcPr>
            <w:tcW w:w="1818" w:type="dxa"/>
          </w:tcPr>
          <w:p w14:paraId="54B62539" w14:textId="77777777" w:rsidR="00BF1578" w:rsidRPr="001C0DC6" w:rsidRDefault="00BF1578" w:rsidP="003C39D4">
            <w:pPr>
              <w:jc w:val="both"/>
              <w:rPr>
                <w:rFonts w:ascii="Times" w:hAnsi="Times"/>
                <w:sz w:val="18"/>
                <w:szCs w:val="20"/>
              </w:rPr>
            </w:pPr>
          </w:p>
        </w:tc>
        <w:tc>
          <w:tcPr>
            <w:tcW w:w="3842" w:type="dxa"/>
          </w:tcPr>
          <w:p w14:paraId="6ABECEA6"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_40_nscans_MODIS_SWATH_Type_L1B_a</w:t>
            </w:r>
          </w:p>
        </w:tc>
        <w:tc>
          <w:tcPr>
            <w:tcW w:w="2368" w:type="dxa"/>
            <w:vAlign w:val="bottom"/>
          </w:tcPr>
          <w:p w14:paraId="350AB96E" w14:textId="77777777" w:rsidR="00BF1578" w:rsidRPr="001C0DC6" w:rsidRDefault="00BF1578" w:rsidP="003C39D4">
            <w:pPr>
              <w:jc w:val="both"/>
              <w:rPr>
                <w:rFonts w:ascii="Times" w:hAnsi="Times"/>
                <w:sz w:val="18"/>
                <w:szCs w:val="20"/>
              </w:rPr>
            </w:pPr>
            <w:r w:rsidRPr="001C0DC6">
              <w:rPr>
                <w:rFonts w:ascii="Times" w:hAnsi="Times"/>
                <w:sz w:val="18"/>
                <w:szCs w:val="20"/>
              </w:rPr>
              <w:t>8080</w:t>
            </w:r>
          </w:p>
        </w:tc>
      </w:tr>
      <w:tr w:rsidR="00BF1578" w:rsidRPr="001C0DC6" w14:paraId="6C3E94B4" w14:textId="77777777" w:rsidTr="003C39D4">
        <w:trPr>
          <w:trHeight w:val="305"/>
        </w:trPr>
        <w:tc>
          <w:tcPr>
            <w:tcW w:w="1818" w:type="dxa"/>
          </w:tcPr>
          <w:p w14:paraId="65B3F4AE" w14:textId="77777777" w:rsidR="00BF1578" w:rsidRPr="001C0DC6" w:rsidRDefault="00BF1578" w:rsidP="003C39D4">
            <w:pPr>
              <w:jc w:val="both"/>
              <w:rPr>
                <w:rFonts w:ascii="Times" w:hAnsi="Times"/>
                <w:sz w:val="18"/>
                <w:szCs w:val="20"/>
              </w:rPr>
            </w:pPr>
          </w:p>
        </w:tc>
        <w:tc>
          <w:tcPr>
            <w:tcW w:w="3842" w:type="dxa"/>
          </w:tcPr>
          <w:p w14:paraId="43BE940C"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_40_nscans_MODIS_SWATH_Type_L1B_b</w:t>
            </w:r>
          </w:p>
        </w:tc>
        <w:tc>
          <w:tcPr>
            <w:tcW w:w="2368" w:type="dxa"/>
            <w:vAlign w:val="bottom"/>
          </w:tcPr>
          <w:p w14:paraId="01426C3A" w14:textId="77777777" w:rsidR="00BF1578" w:rsidRPr="001C0DC6" w:rsidRDefault="00BF1578" w:rsidP="003C39D4">
            <w:pPr>
              <w:jc w:val="both"/>
              <w:rPr>
                <w:rFonts w:ascii="Times" w:hAnsi="Times"/>
                <w:sz w:val="18"/>
                <w:szCs w:val="20"/>
              </w:rPr>
            </w:pPr>
            <w:r w:rsidRPr="001C0DC6">
              <w:rPr>
                <w:rFonts w:ascii="Times" w:hAnsi="Times"/>
                <w:sz w:val="18"/>
                <w:szCs w:val="20"/>
              </w:rPr>
              <w:t>8040</w:t>
            </w:r>
          </w:p>
        </w:tc>
      </w:tr>
      <w:tr w:rsidR="00BF1578" w:rsidRPr="001C0DC6" w14:paraId="68A47BDA" w14:textId="77777777" w:rsidTr="003C39D4">
        <w:trPr>
          <w:trHeight w:val="305"/>
        </w:trPr>
        <w:tc>
          <w:tcPr>
            <w:tcW w:w="1818" w:type="dxa"/>
          </w:tcPr>
          <w:p w14:paraId="37DBC0F7" w14:textId="77777777" w:rsidR="00BF1578" w:rsidRPr="001C0DC6" w:rsidRDefault="00BF1578" w:rsidP="003C39D4">
            <w:pPr>
              <w:jc w:val="both"/>
              <w:rPr>
                <w:rFonts w:ascii="Times" w:hAnsi="Times"/>
                <w:sz w:val="18"/>
                <w:szCs w:val="20"/>
              </w:rPr>
            </w:pPr>
          </w:p>
        </w:tc>
        <w:tc>
          <w:tcPr>
            <w:tcW w:w="3842" w:type="dxa"/>
          </w:tcPr>
          <w:p w14:paraId="0486A79D"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_40_nscans_MODIS_SWATH_Type_L1B_c</w:t>
            </w:r>
          </w:p>
        </w:tc>
        <w:tc>
          <w:tcPr>
            <w:tcW w:w="2368" w:type="dxa"/>
            <w:vAlign w:val="bottom"/>
          </w:tcPr>
          <w:p w14:paraId="3CD8EA62" w14:textId="77777777" w:rsidR="00BF1578" w:rsidRPr="001C0DC6" w:rsidRDefault="00BF1578" w:rsidP="003C39D4">
            <w:pPr>
              <w:jc w:val="both"/>
              <w:rPr>
                <w:rFonts w:ascii="Times" w:hAnsi="Times"/>
                <w:sz w:val="18"/>
                <w:szCs w:val="20"/>
              </w:rPr>
            </w:pPr>
            <w:r w:rsidRPr="001C0DC6">
              <w:rPr>
                <w:rFonts w:ascii="Times" w:hAnsi="Times"/>
                <w:sz w:val="18"/>
                <w:szCs w:val="20"/>
              </w:rPr>
              <w:t>8000</w:t>
            </w:r>
          </w:p>
        </w:tc>
      </w:tr>
      <w:tr w:rsidR="00BF1578" w:rsidRPr="001C0DC6" w14:paraId="1EB5A034" w14:textId="77777777" w:rsidTr="003C39D4">
        <w:trPr>
          <w:trHeight w:val="305"/>
        </w:trPr>
        <w:tc>
          <w:tcPr>
            <w:tcW w:w="1818" w:type="dxa"/>
          </w:tcPr>
          <w:p w14:paraId="09305AA0" w14:textId="77777777" w:rsidR="00BF1578" w:rsidRPr="001C0DC6" w:rsidRDefault="00BF1578" w:rsidP="003C39D4">
            <w:pPr>
              <w:jc w:val="both"/>
              <w:rPr>
                <w:rFonts w:ascii="Times" w:hAnsi="Times"/>
                <w:sz w:val="18"/>
                <w:szCs w:val="20"/>
              </w:rPr>
            </w:pPr>
          </w:p>
        </w:tc>
        <w:tc>
          <w:tcPr>
            <w:tcW w:w="3842" w:type="dxa"/>
          </w:tcPr>
          <w:p w14:paraId="1F116C57"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_40_nscans_MODIS_SWATH_Type_L1B_d</w:t>
            </w:r>
          </w:p>
        </w:tc>
        <w:tc>
          <w:tcPr>
            <w:tcW w:w="2368" w:type="dxa"/>
            <w:vAlign w:val="bottom"/>
          </w:tcPr>
          <w:p w14:paraId="7A7612A1" w14:textId="77777777" w:rsidR="00BF1578" w:rsidRPr="001C0DC6" w:rsidRDefault="00BF1578" w:rsidP="003C39D4">
            <w:pPr>
              <w:jc w:val="both"/>
              <w:rPr>
                <w:rFonts w:ascii="Times" w:hAnsi="Times"/>
                <w:sz w:val="18"/>
                <w:szCs w:val="20"/>
              </w:rPr>
            </w:pPr>
            <w:r w:rsidRPr="001C0DC6">
              <w:rPr>
                <w:rFonts w:ascii="Times" w:hAnsi="Times"/>
                <w:sz w:val="18"/>
                <w:szCs w:val="20"/>
              </w:rPr>
              <w:t>7960</w:t>
            </w:r>
          </w:p>
        </w:tc>
      </w:tr>
      <w:tr w:rsidR="00BF1578" w:rsidRPr="001C0DC6" w14:paraId="744868BE" w14:textId="77777777" w:rsidTr="003C39D4">
        <w:trPr>
          <w:trHeight w:val="305"/>
        </w:trPr>
        <w:tc>
          <w:tcPr>
            <w:tcW w:w="1818" w:type="dxa"/>
          </w:tcPr>
          <w:p w14:paraId="38CFAC27" w14:textId="77777777" w:rsidR="00BF1578" w:rsidRPr="001C0DC6" w:rsidRDefault="00BF1578" w:rsidP="003C39D4">
            <w:pPr>
              <w:jc w:val="both"/>
              <w:rPr>
                <w:rFonts w:ascii="Times" w:hAnsi="Times"/>
                <w:sz w:val="18"/>
                <w:szCs w:val="20"/>
              </w:rPr>
            </w:pPr>
          </w:p>
        </w:tc>
        <w:tc>
          <w:tcPr>
            <w:tcW w:w="3842" w:type="dxa"/>
          </w:tcPr>
          <w:p w14:paraId="120C3607"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_40_nscans_MODIS_SWATH_Type_L1B_e</w:t>
            </w:r>
          </w:p>
        </w:tc>
        <w:tc>
          <w:tcPr>
            <w:tcW w:w="2368" w:type="dxa"/>
            <w:vAlign w:val="bottom"/>
          </w:tcPr>
          <w:p w14:paraId="7981668F" w14:textId="77777777" w:rsidR="00BF1578" w:rsidRPr="001C0DC6" w:rsidRDefault="00BF1578" w:rsidP="003C39D4">
            <w:pPr>
              <w:jc w:val="both"/>
              <w:rPr>
                <w:rFonts w:ascii="Times" w:hAnsi="Times"/>
                <w:sz w:val="18"/>
                <w:szCs w:val="20"/>
              </w:rPr>
            </w:pPr>
            <w:r w:rsidRPr="001C0DC6">
              <w:rPr>
                <w:rFonts w:ascii="Times" w:hAnsi="Times"/>
                <w:sz w:val="18"/>
                <w:szCs w:val="20"/>
              </w:rPr>
              <w:t>7920</w:t>
            </w:r>
          </w:p>
        </w:tc>
      </w:tr>
      <w:tr w:rsidR="00BF1578" w:rsidRPr="001C0DC6" w14:paraId="3361E102" w14:textId="77777777" w:rsidTr="003C39D4">
        <w:trPr>
          <w:trHeight w:val="305"/>
        </w:trPr>
        <w:tc>
          <w:tcPr>
            <w:tcW w:w="1818" w:type="dxa"/>
          </w:tcPr>
          <w:p w14:paraId="18E73757" w14:textId="77777777" w:rsidR="00BF1578" w:rsidRPr="001C0DC6" w:rsidRDefault="00BF1578" w:rsidP="003C39D4">
            <w:pPr>
              <w:jc w:val="both"/>
              <w:rPr>
                <w:rFonts w:ascii="Times" w:hAnsi="Times"/>
                <w:sz w:val="18"/>
                <w:szCs w:val="20"/>
              </w:rPr>
            </w:pPr>
          </w:p>
        </w:tc>
        <w:tc>
          <w:tcPr>
            <w:tcW w:w="3842" w:type="dxa"/>
          </w:tcPr>
          <w:p w14:paraId="7942B0E3"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_40_nscans_MODIS_SWATH_Type_L1B_f</w:t>
            </w:r>
          </w:p>
        </w:tc>
        <w:tc>
          <w:tcPr>
            <w:tcW w:w="2368" w:type="dxa"/>
            <w:vAlign w:val="bottom"/>
          </w:tcPr>
          <w:p w14:paraId="0E88DBB8" w14:textId="77777777" w:rsidR="00BF1578" w:rsidRPr="001C0DC6" w:rsidRDefault="00BF1578" w:rsidP="003C39D4">
            <w:pPr>
              <w:jc w:val="both"/>
              <w:rPr>
                <w:rFonts w:ascii="Times" w:hAnsi="Times"/>
                <w:sz w:val="18"/>
                <w:szCs w:val="20"/>
              </w:rPr>
            </w:pPr>
            <w:r w:rsidRPr="001C0DC6">
              <w:rPr>
                <w:rFonts w:ascii="Times" w:hAnsi="Times"/>
                <w:sz w:val="18"/>
                <w:szCs w:val="20"/>
              </w:rPr>
              <w:t>7880</w:t>
            </w:r>
          </w:p>
        </w:tc>
      </w:tr>
      <w:tr w:rsidR="00BF1578" w:rsidRPr="001C0DC6" w14:paraId="7D4AB234" w14:textId="77777777" w:rsidTr="003C39D4">
        <w:trPr>
          <w:trHeight w:val="305"/>
        </w:trPr>
        <w:tc>
          <w:tcPr>
            <w:tcW w:w="1818" w:type="dxa"/>
          </w:tcPr>
          <w:p w14:paraId="4D01E849" w14:textId="77777777" w:rsidR="00BF1578" w:rsidRPr="001C0DC6" w:rsidRDefault="00BF1578" w:rsidP="003C39D4">
            <w:pPr>
              <w:jc w:val="both"/>
              <w:rPr>
                <w:rFonts w:ascii="Times" w:hAnsi="Times"/>
                <w:sz w:val="18"/>
                <w:szCs w:val="20"/>
              </w:rPr>
            </w:pPr>
          </w:p>
        </w:tc>
        <w:tc>
          <w:tcPr>
            <w:tcW w:w="3842" w:type="dxa"/>
          </w:tcPr>
          <w:p w14:paraId="5D391B33"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_40_nscans_MODIS_SWATH_Type_L1B_g</w:t>
            </w:r>
          </w:p>
        </w:tc>
        <w:tc>
          <w:tcPr>
            <w:tcW w:w="2368" w:type="dxa"/>
            <w:vAlign w:val="bottom"/>
          </w:tcPr>
          <w:p w14:paraId="72D555D5" w14:textId="77777777" w:rsidR="00BF1578" w:rsidRPr="001C0DC6" w:rsidRDefault="00BF1578" w:rsidP="003C39D4">
            <w:pPr>
              <w:jc w:val="both"/>
              <w:rPr>
                <w:rFonts w:ascii="Times" w:hAnsi="Times"/>
                <w:sz w:val="18"/>
                <w:szCs w:val="20"/>
              </w:rPr>
            </w:pPr>
            <w:r w:rsidRPr="001C0DC6">
              <w:rPr>
                <w:rFonts w:ascii="Times" w:hAnsi="Times"/>
                <w:sz w:val="18"/>
                <w:szCs w:val="20"/>
              </w:rPr>
              <w:t>7840</w:t>
            </w:r>
          </w:p>
        </w:tc>
      </w:tr>
      <w:tr w:rsidR="00BF1578" w:rsidRPr="001C0DC6" w14:paraId="2C3FDF8D" w14:textId="77777777" w:rsidTr="003C39D4">
        <w:trPr>
          <w:trHeight w:val="305"/>
        </w:trPr>
        <w:tc>
          <w:tcPr>
            <w:tcW w:w="1818" w:type="dxa"/>
          </w:tcPr>
          <w:p w14:paraId="35A36F66" w14:textId="77777777" w:rsidR="00BF1578" w:rsidRPr="001C0DC6" w:rsidRDefault="00BF1578" w:rsidP="003C39D4">
            <w:pPr>
              <w:jc w:val="both"/>
              <w:rPr>
                <w:rFonts w:ascii="Times" w:hAnsi="Times"/>
                <w:sz w:val="18"/>
                <w:szCs w:val="20"/>
              </w:rPr>
            </w:pPr>
          </w:p>
        </w:tc>
        <w:tc>
          <w:tcPr>
            <w:tcW w:w="3842" w:type="dxa"/>
          </w:tcPr>
          <w:p w14:paraId="59F5754B" w14:textId="77777777" w:rsidR="00BF1578" w:rsidRPr="001C0DC6" w:rsidRDefault="00BF1578" w:rsidP="003C39D4">
            <w:pPr>
              <w:jc w:val="both"/>
              <w:rPr>
                <w:rFonts w:ascii="Times" w:hAnsi="Times"/>
                <w:sz w:val="18"/>
                <w:szCs w:val="20"/>
              </w:rPr>
            </w:pPr>
            <w:r w:rsidRPr="001C0DC6">
              <w:rPr>
                <w:rFonts w:ascii="Times" w:hAnsi="Times"/>
                <w:sz w:val="18"/>
                <w:szCs w:val="20"/>
              </w:rPr>
              <w:t>_40_nscans_MODIS_SWATH_Type_L1B_h</w:t>
            </w:r>
          </w:p>
        </w:tc>
        <w:tc>
          <w:tcPr>
            <w:tcW w:w="2368" w:type="dxa"/>
            <w:vAlign w:val="bottom"/>
          </w:tcPr>
          <w:p w14:paraId="38A1A4E6" w14:textId="77777777" w:rsidR="00BF1578" w:rsidRPr="001C0DC6" w:rsidRDefault="00BF1578" w:rsidP="003C39D4">
            <w:pPr>
              <w:jc w:val="both"/>
              <w:rPr>
                <w:rFonts w:ascii="Times" w:hAnsi="Times"/>
                <w:sz w:val="18"/>
                <w:szCs w:val="20"/>
              </w:rPr>
            </w:pPr>
            <w:r w:rsidRPr="001C0DC6">
              <w:rPr>
                <w:rFonts w:ascii="Times" w:hAnsi="Times"/>
                <w:sz w:val="18"/>
                <w:szCs w:val="20"/>
              </w:rPr>
              <w:t>7800</w:t>
            </w:r>
          </w:p>
        </w:tc>
      </w:tr>
    </w:tbl>
    <w:p w14:paraId="296FEF74" w14:textId="77777777" w:rsidR="00BF1578" w:rsidRPr="001C0DC6" w:rsidRDefault="00BF1578" w:rsidP="00BF1578">
      <w:pPr>
        <w:jc w:val="both"/>
        <w:rPr>
          <w:rFonts w:ascii="Times" w:hAnsi="Times"/>
          <w:sz w:val="18"/>
          <w:szCs w:val="20"/>
        </w:rPr>
      </w:pPr>
    </w:p>
    <w:tbl>
      <w:tblPr>
        <w:tblStyle w:val="TableGrid"/>
        <w:tblW w:w="8028" w:type="dxa"/>
        <w:tblLook w:val="04A0" w:firstRow="1" w:lastRow="0" w:firstColumn="1" w:lastColumn="0" w:noHBand="0" w:noVBand="1"/>
      </w:tblPr>
      <w:tblGrid>
        <w:gridCol w:w="1818"/>
        <w:gridCol w:w="3870"/>
        <w:gridCol w:w="2340"/>
      </w:tblGrid>
      <w:tr w:rsidR="00BF1578" w:rsidRPr="001C0DC6" w14:paraId="41771CE2" w14:textId="77777777" w:rsidTr="003C39D4">
        <w:tc>
          <w:tcPr>
            <w:tcW w:w="1818" w:type="dxa"/>
          </w:tcPr>
          <w:p w14:paraId="4641F6B4" w14:textId="77777777" w:rsidR="00BF1578" w:rsidRPr="001C0DC6" w:rsidRDefault="00BF1578" w:rsidP="003C39D4">
            <w:pPr>
              <w:jc w:val="both"/>
              <w:rPr>
                <w:rFonts w:ascii="Times" w:hAnsi="Times"/>
              </w:rPr>
            </w:pPr>
            <w:r w:rsidRPr="001C0DC6">
              <w:rPr>
                <w:rFonts w:ascii="Times" w:hAnsi="Times"/>
              </w:rPr>
              <w:t xml:space="preserve">number of scan dimension </w:t>
            </w:r>
          </w:p>
        </w:tc>
        <w:tc>
          <w:tcPr>
            <w:tcW w:w="3870" w:type="dxa"/>
          </w:tcPr>
          <w:p w14:paraId="6BA22EC1" w14:textId="77777777" w:rsidR="00BF1578" w:rsidRPr="001C0DC6" w:rsidRDefault="00BF1578" w:rsidP="003C39D4">
            <w:pPr>
              <w:jc w:val="both"/>
              <w:rPr>
                <w:rFonts w:ascii="Times" w:hAnsi="Times"/>
              </w:rPr>
            </w:pPr>
            <w:r w:rsidRPr="001C0DC6">
              <w:rPr>
                <w:rFonts w:ascii="Times" w:hAnsi="Times"/>
              </w:rPr>
              <w:t>Dimension name</w:t>
            </w:r>
          </w:p>
        </w:tc>
        <w:tc>
          <w:tcPr>
            <w:tcW w:w="2340" w:type="dxa"/>
          </w:tcPr>
          <w:p w14:paraId="47E89A5F" w14:textId="77777777" w:rsidR="00BF1578" w:rsidRPr="001C0DC6" w:rsidRDefault="00BF1578" w:rsidP="003C39D4">
            <w:pPr>
              <w:jc w:val="both"/>
              <w:rPr>
                <w:rFonts w:ascii="Times" w:hAnsi="Times"/>
              </w:rPr>
            </w:pPr>
            <w:r w:rsidRPr="001C0DC6">
              <w:rPr>
                <w:rFonts w:ascii="Times" w:hAnsi="Times"/>
              </w:rPr>
              <w:t>Dimension size</w:t>
            </w:r>
          </w:p>
        </w:tc>
      </w:tr>
      <w:tr w:rsidR="00BF1578" w:rsidRPr="001C0DC6" w14:paraId="3744D948" w14:textId="77777777" w:rsidTr="003C39D4">
        <w:tc>
          <w:tcPr>
            <w:tcW w:w="1818" w:type="dxa"/>
          </w:tcPr>
          <w:p w14:paraId="119BD2EF" w14:textId="77777777" w:rsidR="00BF1578" w:rsidRPr="001C0DC6" w:rsidRDefault="00BF1578" w:rsidP="003C39D4">
            <w:pPr>
              <w:jc w:val="both"/>
              <w:rPr>
                <w:rFonts w:ascii="Times" w:hAnsi="Times"/>
                <w:sz w:val="18"/>
                <w:szCs w:val="20"/>
              </w:rPr>
            </w:pPr>
            <w:r>
              <w:rPr>
                <w:rFonts w:ascii="Times" w:hAnsi="Times"/>
                <w:sz w:val="18"/>
                <w:szCs w:val="20"/>
              </w:rPr>
              <w:t>1km</w:t>
            </w:r>
            <w:r w:rsidRPr="001C0DC6">
              <w:rPr>
                <w:rFonts w:ascii="Times" w:hAnsi="Times"/>
                <w:sz w:val="18"/>
                <w:szCs w:val="20"/>
              </w:rPr>
              <w:t xml:space="preserve">geolocation typical </w:t>
            </w:r>
          </w:p>
        </w:tc>
        <w:tc>
          <w:tcPr>
            <w:tcW w:w="3870" w:type="dxa"/>
          </w:tcPr>
          <w:p w14:paraId="21F7E395"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w:t>
            </w:r>
          </w:p>
        </w:tc>
        <w:tc>
          <w:tcPr>
            <w:tcW w:w="2340" w:type="dxa"/>
          </w:tcPr>
          <w:p w14:paraId="3DE28CEB" w14:textId="77777777" w:rsidR="00BF1578" w:rsidRPr="001C0DC6" w:rsidRDefault="00BF1578" w:rsidP="003C39D4">
            <w:pPr>
              <w:jc w:val="both"/>
              <w:rPr>
                <w:rFonts w:ascii="Times" w:hAnsi="Times"/>
                <w:sz w:val="18"/>
                <w:szCs w:val="20"/>
              </w:rPr>
            </w:pPr>
            <w:r w:rsidRPr="001C0DC6">
              <w:rPr>
                <w:rFonts w:ascii="Times" w:hAnsi="Times"/>
                <w:sz w:val="18"/>
                <w:szCs w:val="20"/>
              </w:rPr>
              <w:t>2030</w:t>
            </w:r>
          </w:p>
        </w:tc>
      </w:tr>
      <w:tr w:rsidR="00BF1578" w:rsidRPr="001C0DC6" w14:paraId="69AAE9A1" w14:textId="77777777" w:rsidTr="003C39D4">
        <w:tc>
          <w:tcPr>
            <w:tcW w:w="1818" w:type="dxa"/>
          </w:tcPr>
          <w:p w14:paraId="675064B0" w14:textId="77777777" w:rsidR="00BF1578" w:rsidRPr="001C0DC6" w:rsidRDefault="00BF1578" w:rsidP="003C39D4">
            <w:pPr>
              <w:jc w:val="both"/>
              <w:rPr>
                <w:rFonts w:ascii="Times" w:hAnsi="Times"/>
                <w:sz w:val="18"/>
                <w:szCs w:val="20"/>
              </w:rPr>
            </w:pPr>
            <w:r>
              <w:rPr>
                <w:rFonts w:ascii="Times" w:hAnsi="Times"/>
                <w:sz w:val="18"/>
                <w:szCs w:val="20"/>
              </w:rPr>
              <w:t>1km</w:t>
            </w:r>
            <w:r w:rsidRPr="001C0DC6">
              <w:rPr>
                <w:rFonts w:ascii="Times" w:hAnsi="Times"/>
                <w:sz w:val="18"/>
                <w:szCs w:val="20"/>
              </w:rPr>
              <w:t xml:space="preserve"> &gt; typical</w:t>
            </w:r>
          </w:p>
        </w:tc>
        <w:tc>
          <w:tcPr>
            <w:tcW w:w="3870" w:type="dxa"/>
          </w:tcPr>
          <w:p w14:paraId="1233A35C" w14:textId="77777777" w:rsidR="00BF1578" w:rsidRPr="001C0DC6" w:rsidRDefault="00BF1578" w:rsidP="003C39D4">
            <w:pPr>
              <w:jc w:val="both"/>
              <w:rPr>
                <w:rFonts w:ascii="Times" w:hAnsi="Times"/>
                <w:sz w:val="18"/>
                <w:szCs w:val="20"/>
              </w:rPr>
            </w:pPr>
          </w:p>
        </w:tc>
        <w:tc>
          <w:tcPr>
            <w:tcW w:w="2340" w:type="dxa"/>
          </w:tcPr>
          <w:p w14:paraId="620EB7B8" w14:textId="77777777" w:rsidR="00BF1578" w:rsidRPr="001C0DC6" w:rsidRDefault="00BF1578" w:rsidP="003C39D4">
            <w:pPr>
              <w:jc w:val="both"/>
              <w:rPr>
                <w:rFonts w:ascii="Times" w:hAnsi="Times"/>
                <w:sz w:val="18"/>
                <w:szCs w:val="20"/>
              </w:rPr>
            </w:pPr>
          </w:p>
        </w:tc>
      </w:tr>
      <w:tr w:rsidR="00BF1578" w:rsidRPr="001C0DC6" w14:paraId="09C8BD51" w14:textId="77777777" w:rsidTr="003C39D4">
        <w:tc>
          <w:tcPr>
            <w:tcW w:w="1818" w:type="dxa"/>
          </w:tcPr>
          <w:p w14:paraId="5CD1B2E2" w14:textId="77777777" w:rsidR="00BF1578" w:rsidRPr="001C0DC6" w:rsidRDefault="00BF1578" w:rsidP="003C39D4">
            <w:pPr>
              <w:jc w:val="both"/>
              <w:rPr>
                <w:rFonts w:ascii="Times" w:hAnsi="Times"/>
                <w:sz w:val="18"/>
                <w:szCs w:val="20"/>
              </w:rPr>
            </w:pPr>
          </w:p>
        </w:tc>
        <w:tc>
          <w:tcPr>
            <w:tcW w:w="3870" w:type="dxa"/>
          </w:tcPr>
          <w:p w14:paraId="73C8696E"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nscans_10_MODIS_Swath_Type_GEO_2</w:t>
            </w:r>
          </w:p>
        </w:tc>
        <w:tc>
          <w:tcPr>
            <w:tcW w:w="2340" w:type="dxa"/>
          </w:tcPr>
          <w:p w14:paraId="6A819F4A" w14:textId="77777777" w:rsidR="00BF1578" w:rsidRPr="001C0DC6" w:rsidRDefault="00BF1578" w:rsidP="003C39D4">
            <w:pPr>
              <w:jc w:val="both"/>
              <w:rPr>
                <w:rFonts w:ascii="Times" w:hAnsi="Times"/>
                <w:sz w:val="18"/>
                <w:szCs w:val="20"/>
              </w:rPr>
            </w:pPr>
            <w:r w:rsidRPr="001C0DC6">
              <w:rPr>
                <w:rFonts w:ascii="Times" w:hAnsi="Times"/>
                <w:sz w:val="18"/>
                <w:szCs w:val="20"/>
              </w:rPr>
              <w:t>2040</w:t>
            </w:r>
          </w:p>
        </w:tc>
      </w:tr>
      <w:tr w:rsidR="00BF1578" w:rsidRPr="001C0DC6" w14:paraId="598D06D5" w14:textId="77777777" w:rsidTr="003C39D4">
        <w:tc>
          <w:tcPr>
            <w:tcW w:w="1818" w:type="dxa"/>
          </w:tcPr>
          <w:p w14:paraId="75138152" w14:textId="77777777" w:rsidR="00BF1578" w:rsidRPr="001C0DC6" w:rsidRDefault="00BF1578" w:rsidP="003C39D4">
            <w:pPr>
              <w:jc w:val="both"/>
              <w:rPr>
                <w:rFonts w:ascii="Times" w:hAnsi="Times"/>
                <w:sz w:val="18"/>
                <w:szCs w:val="20"/>
              </w:rPr>
            </w:pPr>
          </w:p>
        </w:tc>
        <w:tc>
          <w:tcPr>
            <w:tcW w:w="3870" w:type="dxa"/>
          </w:tcPr>
          <w:p w14:paraId="08553023"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nscans_10_MODIS_Swath_Type_GEO_3</w:t>
            </w:r>
          </w:p>
        </w:tc>
        <w:tc>
          <w:tcPr>
            <w:tcW w:w="2340" w:type="dxa"/>
          </w:tcPr>
          <w:p w14:paraId="4724603E" w14:textId="77777777" w:rsidR="00BF1578" w:rsidRPr="001C0DC6" w:rsidRDefault="00BF1578" w:rsidP="003C39D4">
            <w:pPr>
              <w:jc w:val="both"/>
              <w:rPr>
                <w:rFonts w:ascii="Times" w:hAnsi="Times"/>
                <w:sz w:val="18"/>
                <w:szCs w:val="20"/>
              </w:rPr>
            </w:pPr>
            <w:r w:rsidRPr="001C0DC6">
              <w:rPr>
                <w:rFonts w:ascii="Times" w:hAnsi="Times"/>
                <w:sz w:val="18"/>
                <w:szCs w:val="20"/>
              </w:rPr>
              <w:t>2050</w:t>
            </w:r>
          </w:p>
        </w:tc>
      </w:tr>
      <w:tr w:rsidR="00BF1578" w:rsidRPr="001C0DC6" w14:paraId="46120CCD" w14:textId="77777777" w:rsidTr="003C39D4">
        <w:tc>
          <w:tcPr>
            <w:tcW w:w="1818" w:type="dxa"/>
          </w:tcPr>
          <w:p w14:paraId="124C1131" w14:textId="77777777" w:rsidR="00BF1578" w:rsidRPr="001C0DC6" w:rsidRDefault="00BF1578" w:rsidP="003C39D4">
            <w:pPr>
              <w:jc w:val="both"/>
              <w:rPr>
                <w:rFonts w:ascii="Times" w:hAnsi="Times"/>
                <w:sz w:val="18"/>
                <w:szCs w:val="20"/>
              </w:rPr>
            </w:pPr>
          </w:p>
        </w:tc>
        <w:tc>
          <w:tcPr>
            <w:tcW w:w="3870" w:type="dxa"/>
          </w:tcPr>
          <w:p w14:paraId="0B3C494A"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nscans_10_MODIS_Swath_Type_GEO_4</w:t>
            </w:r>
          </w:p>
        </w:tc>
        <w:tc>
          <w:tcPr>
            <w:tcW w:w="2340" w:type="dxa"/>
          </w:tcPr>
          <w:p w14:paraId="22D4501C" w14:textId="77777777" w:rsidR="00BF1578" w:rsidRPr="001C0DC6" w:rsidRDefault="00BF1578" w:rsidP="003C39D4">
            <w:pPr>
              <w:jc w:val="both"/>
              <w:rPr>
                <w:rFonts w:ascii="Times" w:hAnsi="Times"/>
                <w:sz w:val="18"/>
                <w:szCs w:val="20"/>
              </w:rPr>
            </w:pPr>
            <w:r w:rsidRPr="001C0DC6">
              <w:rPr>
                <w:rFonts w:ascii="Times" w:hAnsi="Times"/>
                <w:sz w:val="18"/>
                <w:szCs w:val="20"/>
              </w:rPr>
              <w:t>2060</w:t>
            </w:r>
          </w:p>
        </w:tc>
      </w:tr>
      <w:tr w:rsidR="00BF1578" w:rsidRPr="001C0DC6" w14:paraId="26B79A3E" w14:textId="77777777" w:rsidTr="003C39D4">
        <w:tc>
          <w:tcPr>
            <w:tcW w:w="1818" w:type="dxa"/>
          </w:tcPr>
          <w:p w14:paraId="3D81EB04" w14:textId="77777777" w:rsidR="00BF1578" w:rsidRPr="001C0DC6" w:rsidRDefault="00BF1578" w:rsidP="003C39D4">
            <w:pPr>
              <w:jc w:val="both"/>
              <w:rPr>
                <w:rFonts w:ascii="Times" w:hAnsi="Times"/>
                <w:sz w:val="18"/>
                <w:szCs w:val="20"/>
              </w:rPr>
            </w:pPr>
          </w:p>
        </w:tc>
        <w:tc>
          <w:tcPr>
            <w:tcW w:w="3870" w:type="dxa"/>
          </w:tcPr>
          <w:p w14:paraId="3C21CA6D"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nscans_10_MODIS_Swath_Type_GEO_5</w:t>
            </w:r>
          </w:p>
        </w:tc>
        <w:tc>
          <w:tcPr>
            <w:tcW w:w="2340" w:type="dxa"/>
          </w:tcPr>
          <w:p w14:paraId="775F867E" w14:textId="77777777" w:rsidR="00BF1578" w:rsidRPr="001C0DC6" w:rsidRDefault="00BF1578" w:rsidP="003C39D4">
            <w:pPr>
              <w:jc w:val="both"/>
              <w:rPr>
                <w:rFonts w:ascii="Times" w:hAnsi="Times"/>
                <w:sz w:val="18"/>
                <w:szCs w:val="20"/>
              </w:rPr>
            </w:pPr>
            <w:r w:rsidRPr="001C0DC6">
              <w:rPr>
                <w:rFonts w:ascii="Times" w:hAnsi="Times"/>
                <w:sz w:val="18"/>
                <w:szCs w:val="20"/>
              </w:rPr>
              <w:t>2070</w:t>
            </w:r>
          </w:p>
        </w:tc>
      </w:tr>
      <w:tr w:rsidR="00BF1578" w:rsidRPr="001C0DC6" w14:paraId="0F777119" w14:textId="77777777" w:rsidTr="003C39D4">
        <w:tc>
          <w:tcPr>
            <w:tcW w:w="1818" w:type="dxa"/>
          </w:tcPr>
          <w:p w14:paraId="6CA509C6" w14:textId="77777777" w:rsidR="00BF1578" w:rsidRPr="001C0DC6" w:rsidRDefault="00BF1578" w:rsidP="003C39D4">
            <w:pPr>
              <w:jc w:val="both"/>
              <w:rPr>
                <w:rFonts w:ascii="Times" w:hAnsi="Times"/>
                <w:sz w:val="18"/>
                <w:szCs w:val="20"/>
              </w:rPr>
            </w:pPr>
          </w:p>
        </w:tc>
        <w:tc>
          <w:tcPr>
            <w:tcW w:w="3870" w:type="dxa"/>
          </w:tcPr>
          <w:p w14:paraId="1274D530"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nscans_10_MODIS_Swath_Type_GEO_6</w:t>
            </w:r>
          </w:p>
        </w:tc>
        <w:tc>
          <w:tcPr>
            <w:tcW w:w="2340" w:type="dxa"/>
          </w:tcPr>
          <w:p w14:paraId="2723476A" w14:textId="77777777" w:rsidR="00BF1578" w:rsidRPr="001C0DC6" w:rsidRDefault="00BF1578" w:rsidP="003C39D4">
            <w:pPr>
              <w:jc w:val="both"/>
              <w:rPr>
                <w:rFonts w:ascii="Times" w:hAnsi="Times"/>
                <w:sz w:val="18"/>
                <w:szCs w:val="20"/>
              </w:rPr>
            </w:pPr>
            <w:r w:rsidRPr="001C0DC6">
              <w:rPr>
                <w:rFonts w:ascii="Times" w:hAnsi="Times"/>
                <w:sz w:val="18"/>
                <w:szCs w:val="20"/>
              </w:rPr>
              <w:t>2080</w:t>
            </w:r>
          </w:p>
        </w:tc>
      </w:tr>
      <w:tr w:rsidR="00BF1578" w:rsidRPr="001C0DC6" w14:paraId="1764C0C5" w14:textId="77777777" w:rsidTr="003C39D4">
        <w:tc>
          <w:tcPr>
            <w:tcW w:w="1818" w:type="dxa"/>
          </w:tcPr>
          <w:p w14:paraId="743A7969" w14:textId="77777777" w:rsidR="00BF1578" w:rsidRPr="001C0DC6" w:rsidRDefault="00BF1578" w:rsidP="003C39D4">
            <w:pPr>
              <w:jc w:val="both"/>
              <w:rPr>
                <w:rFonts w:ascii="Times" w:hAnsi="Times"/>
                <w:sz w:val="18"/>
                <w:szCs w:val="20"/>
              </w:rPr>
            </w:pPr>
          </w:p>
        </w:tc>
        <w:tc>
          <w:tcPr>
            <w:tcW w:w="3870" w:type="dxa"/>
          </w:tcPr>
          <w:p w14:paraId="0250AD3B"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nscans_10_MODIS_Swath_Type_GEO_7</w:t>
            </w:r>
          </w:p>
        </w:tc>
        <w:tc>
          <w:tcPr>
            <w:tcW w:w="2340" w:type="dxa"/>
          </w:tcPr>
          <w:p w14:paraId="6C125C1D" w14:textId="77777777" w:rsidR="00BF1578" w:rsidRPr="001C0DC6" w:rsidRDefault="00BF1578" w:rsidP="003C39D4">
            <w:pPr>
              <w:jc w:val="both"/>
              <w:rPr>
                <w:rFonts w:ascii="Times" w:hAnsi="Times"/>
                <w:sz w:val="18"/>
                <w:szCs w:val="20"/>
              </w:rPr>
            </w:pPr>
            <w:r w:rsidRPr="001C0DC6">
              <w:rPr>
                <w:rFonts w:ascii="Times" w:hAnsi="Times"/>
                <w:sz w:val="18"/>
                <w:szCs w:val="20"/>
              </w:rPr>
              <w:t>2090</w:t>
            </w:r>
          </w:p>
        </w:tc>
      </w:tr>
      <w:tr w:rsidR="00BF1578" w:rsidRPr="001C0DC6" w14:paraId="0B64DFE6" w14:textId="77777777" w:rsidTr="003C39D4">
        <w:tc>
          <w:tcPr>
            <w:tcW w:w="1818" w:type="dxa"/>
          </w:tcPr>
          <w:p w14:paraId="0F441644" w14:textId="77777777" w:rsidR="00BF1578" w:rsidRPr="001C0DC6" w:rsidRDefault="00BF1578" w:rsidP="003C39D4">
            <w:pPr>
              <w:jc w:val="both"/>
              <w:rPr>
                <w:rFonts w:ascii="Times" w:hAnsi="Times"/>
                <w:sz w:val="18"/>
                <w:szCs w:val="20"/>
              </w:rPr>
            </w:pPr>
          </w:p>
        </w:tc>
        <w:tc>
          <w:tcPr>
            <w:tcW w:w="3870" w:type="dxa"/>
          </w:tcPr>
          <w:p w14:paraId="4216FA3B"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nscans_10_MODIS_Swath_Type_GEO_8</w:t>
            </w:r>
          </w:p>
        </w:tc>
        <w:tc>
          <w:tcPr>
            <w:tcW w:w="2340" w:type="dxa"/>
          </w:tcPr>
          <w:p w14:paraId="068A86DF" w14:textId="77777777" w:rsidR="00BF1578" w:rsidRPr="001C0DC6" w:rsidRDefault="00BF1578" w:rsidP="003C39D4">
            <w:pPr>
              <w:jc w:val="both"/>
              <w:rPr>
                <w:rFonts w:ascii="Times" w:hAnsi="Times"/>
                <w:sz w:val="18"/>
                <w:szCs w:val="20"/>
              </w:rPr>
            </w:pPr>
            <w:r w:rsidRPr="001C0DC6">
              <w:rPr>
                <w:rFonts w:ascii="Times" w:hAnsi="Times"/>
                <w:sz w:val="18"/>
                <w:szCs w:val="20"/>
              </w:rPr>
              <w:t>2100</w:t>
            </w:r>
          </w:p>
        </w:tc>
      </w:tr>
      <w:tr w:rsidR="00BF1578" w:rsidRPr="001C0DC6" w14:paraId="36BF7052" w14:textId="77777777" w:rsidTr="003C39D4">
        <w:trPr>
          <w:trHeight w:val="305"/>
        </w:trPr>
        <w:tc>
          <w:tcPr>
            <w:tcW w:w="1818" w:type="dxa"/>
          </w:tcPr>
          <w:p w14:paraId="37EE2796" w14:textId="77777777" w:rsidR="00BF1578" w:rsidRPr="001C0DC6" w:rsidRDefault="00BF1578" w:rsidP="003C39D4">
            <w:pPr>
              <w:jc w:val="both"/>
              <w:rPr>
                <w:rFonts w:ascii="Times" w:hAnsi="Times"/>
                <w:sz w:val="18"/>
                <w:szCs w:val="20"/>
              </w:rPr>
            </w:pPr>
            <w:r w:rsidRPr="001C0DC6">
              <w:rPr>
                <w:rFonts w:ascii="Times" w:hAnsi="Times"/>
                <w:sz w:val="18"/>
                <w:szCs w:val="20"/>
              </w:rPr>
              <w:t>1</w:t>
            </w:r>
            <w:r>
              <w:rPr>
                <w:rFonts w:ascii="Times" w:hAnsi="Times"/>
                <w:sz w:val="18"/>
                <w:szCs w:val="20"/>
              </w:rPr>
              <w:t>km</w:t>
            </w:r>
            <w:r w:rsidRPr="001C0DC6">
              <w:rPr>
                <w:rFonts w:ascii="Times" w:hAnsi="Times"/>
                <w:sz w:val="18"/>
                <w:szCs w:val="20"/>
              </w:rPr>
              <w:t xml:space="preserve"> &lt; typical</w:t>
            </w:r>
          </w:p>
        </w:tc>
        <w:tc>
          <w:tcPr>
            <w:tcW w:w="3870" w:type="dxa"/>
          </w:tcPr>
          <w:p w14:paraId="467185B3" w14:textId="77777777" w:rsidR="00BF1578" w:rsidRPr="001C0DC6" w:rsidRDefault="00BF1578" w:rsidP="003C39D4">
            <w:pPr>
              <w:jc w:val="both"/>
              <w:rPr>
                <w:rFonts w:ascii="Times" w:hAnsi="Times"/>
                <w:sz w:val="18"/>
                <w:szCs w:val="20"/>
              </w:rPr>
            </w:pPr>
          </w:p>
        </w:tc>
        <w:tc>
          <w:tcPr>
            <w:tcW w:w="2340" w:type="dxa"/>
          </w:tcPr>
          <w:p w14:paraId="0C230690" w14:textId="77777777" w:rsidR="00BF1578" w:rsidRPr="001C0DC6" w:rsidRDefault="00BF1578" w:rsidP="003C39D4">
            <w:pPr>
              <w:jc w:val="both"/>
              <w:rPr>
                <w:rFonts w:ascii="Times" w:hAnsi="Times"/>
                <w:sz w:val="18"/>
                <w:szCs w:val="20"/>
              </w:rPr>
            </w:pPr>
          </w:p>
        </w:tc>
      </w:tr>
      <w:tr w:rsidR="00BF1578" w:rsidRPr="001C0DC6" w14:paraId="056A54AE" w14:textId="77777777" w:rsidTr="003C39D4">
        <w:trPr>
          <w:trHeight w:val="305"/>
        </w:trPr>
        <w:tc>
          <w:tcPr>
            <w:tcW w:w="1818" w:type="dxa"/>
          </w:tcPr>
          <w:p w14:paraId="6944C17E" w14:textId="77777777" w:rsidR="00BF1578" w:rsidRPr="001C0DC6" w:rsidRDefault="00BF1578" w:rsidP="003C39D4">
            <w:pPr>
              <w:jc w:val="both"/>
              <w:rPr>
                <w:rFonts w:ascii="Times" w:hAnsi="Times"/>
                <w:sz w:val="18"/>
                <w:szCs w:val="20"/>
              </w:rPr>
            </w:pPr>
          </w:p>
        </w:tc>
        <w:tc>
          <w:tcPr>
            <w:tcW w:w="3870" w:type="dxa"/>
          </w:tcPr>
          <w:p w14:paraId="0DBFF876"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nscans_10_MODIS_Swath_Type_GEO_a</w:t>
            </w:r>
          </w:p>
        </w:tc>
        <w:tc>
          <w:tcPr>
            <w:tcW w:w="2340" w:type="dxa"/>
          </w:tcPr>
          <w:p w14:paraId="18AB79BF" w14:textId="77777777" w:rsidR="00BF1578" w:rsidRPr="001C0DC6" w:rsidRDefault="00BF1578" w:rsidP="003C39D4">
            <w:pPr>
              <w:jc w:val="both"/>
              <w:rPr>
                <w:rFonts w:ascii="Times" w:hAnsi="Times"/>
                <w:sz w:val="18"/>
                <w:szCs w:val="20"/>
              </w:rPr>
            </w:pPr>
            <w:r w:rsidRPr="001C0DC6">
              <w:rPr>
                <w:rFonts w:ascii="Times" w:hAnsi="Times"/>
                <w:sz w:val="18"/>
                <w:szCs w:val="20"/>
              </w:rPr>
              <w:t>2020</w:t>
            </w:r>
          </w:p>
        </w:tc>
      </w:tr>
      <w:tr w:rsidR="00BF1578" w:rsidRPr="001C0DC6" w14:paraId="5E92C138" w14:textId="77777777" w:rsidTr="003C39D4">
        <w:trPr>
          <w:trHeight w:val="305"/>
        </w:trPr>
        <w:tc>
          <w:tcPr>
            <w:tcW w:w="1818" w:type="dxa"/>
          </w:tcPr>
          <w:p w14:paraId="5B3F44D7" w14:textId="77777777" w:rsidR="00BF1578" w:rsidRPr="001C0DC6" w:rsidRDefault="00BF1578" w:rsidP="003C39D4">
            <w:pPr>
              <w:jc w:val="both"/>
              <w:rPr>
                <w:rFonts w:ascii="Times" w:hAnsi="Times"/>
                <w:sz w:val="18"/>
                <w:szCs w:val="20"/>
              </w:rPr>
            </w:pPr>
          </w:p>
        </w:tc>
        <w:tc>
          <w:tcPr>
            <w:tcW w:w="3870" w:type="dxa"/>
          </w:tcPr>
          <w:p w14:paraId="2540DDB3"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nscans_10_MODIS_Swath_Type_GEO_b</w:t>
            </w:r>
          </w:p>
        </w:tc>
        <w:tc>
          <w:tcPr>
            <w:tcW w:w="2340" w:type="dxa"/>
          </w:tcPr>
          <w:p w14:paraId="4485DD97" w14:textId="77777777" w:rsidR="00BF1578" w:rsidRPr="001C0DC6" w:rsidRDefault="00BF1578" w:rsidP="003C39D4">
            <w:pPr>
              <w:jc w:val="both"/>
              <w:rPr>
                <w:rFonts w:ascii="Times" w:hAnsi="Times"/>
                <w:sz w:val="18"/>
                <w:szCs w:val="20"/>
              </w:rPr>
            </w:pPr>
            <w:r w:rsidRPr="001C0DC6">
              <w:rPr>
                <w:rFonts w:ascii="Times" w:hAnsi="Times"/>
                <w:sz w:val="18"/>
                <w:szCs w:val="20"/>
              </w:rPr>
              <w:t>2010</w:t>
            </w:r>
          </w:p>
        </w:tc>
      </w:tr>
      <w:tr w:rsidR="00BF1578" w:rsidRPr="001C0DC6" w14:paraId="0766EDD8" w14:textId="77777777" w:rsidTr="003C39D4">
        <w:trPr>
          <w:trHeight w:val="305"/>
        </w:trPr>
        <w:tc>
          <w:tcPr>
            <w:tcW w:w="1818" w:type="dxa"/>
          </w:tcPr>
          <w:p w14:paraId="3F0B799B" w14:textId="77777777" w:rsidR="00BF1578" w:rsidRPr="001C0DC6" w:rsidRDefault="00BF1578" w:rsidP="003C39D4">
            <w:pPr>
              <w:jc w:val="both"/>
              <w:rPr>
                <w:rFonts w:ascii="Times" w:hAnsi="Times"/>
                <w:sz w:val="18"/>
                <w:szCs w:val="20"/>
              </w:rPr>
            </w:pPr>
          </w:p>
        </w:tc>
        <w:tc>
          <w:tcPr>
            <w:tcW w:w="3870" w:type="dxa"/>
          </w:tcPr>
          <w:p w14:paraId="3644F73E"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nscans_10_MODIS_Swath_Type_GEO_c</w:t>
            </w:r>
          </w:p>
        </w:tc>
        <w:tc>
          <w:tcPr>
            <w:tcW w:w="2340" w:type="dxa"/>
          </w:tcPr>
          <w:p w14:paraId="0ECDC764" w14:textId="77777777" w:rsidR="00BF1578" w:rsidRPr="001C0DC6" w:rsidRDefault="00BF1578" w:rsidP="003C39D4">
            <w:pPr>
              <w:jc w:val="both"/>
              <w:rPr>
                <w:rFonts w:ascii="Times" w:hAnsi="Times"/>
                <w:sz w:val="18"/>
                <w:szCs w:val="20"/>
              </w:rPr>
            </w:pPr>
            <w:r w:rsidRPr="001C0DC6">
              <w:rPr>
                <w:rFonts w:ascii="Times" w:hAnsi="Times"/>
                <w:sz w:val="18"/>
                <w:szCs w:val="20"/>
              </w:rPr>
              <w:t>2000</w:t>
            </w:r>
          </w:p>
        </w:tc>
      </w:tr>
      <w:tr w:rsidR="00BF1578" w:rsidRPr="001C0DC6" w14:paraId="305E680B" w14:textId="77777777" w:rsidTr="003C39D4">
        <w:trPr>
          <w:trHeight w:val="305"/>
        </w:trPr>
        <w:tc>
          <w:tcPr>
            <w:tcW w:w="1818" w:type="dxa"/>
          </w:tcPr>
          <w:p w14:paraId="12BF38E2" w14:textId="77777777" w:rsidR="00BF1578" w:rsidRPr="001C0DC6" w:rsidRDefault="00BF1578" w:rsidP="003C39D4">
            <w:pPr>
              <w:jc w:val="both"/>
              <w:rPr>
                <w:rFonts w:ascii="Times" w:hAnsi="Times"/>
                <w:sz w:val="18"/>
                <w:szCs w:val="20"/>
              </w:rPr>
            </w:pPr>
          </w:p>
        </w:tc>
        <w:tc>
          <w:tcPr>
            <w:tcW w:w="3870" w:type="dxa"/>
          </w:tcPr>
          <w:p w14:paraId="4CF5FF88"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nscans_10_MODIS_Swath_Type_GEO_d</w:t>
            </w:r>
          </w:p>
        </w:tc>
        <w:tc>
          <w:tcPr>
            <w:tcW w:w="2340" w:type="dxa"/>
          </w:tcPr>
          <w:p w14:paraId="1458DE8C" w14:textId="77777777" w:rsidR="00BF1578" w:rsidRPr="001C0DC6" w:rsidRDefault="00BF1578" w:rsidP="003C39D4">
            <w:pPr>
              <w:jc w:val="both"/>
              <w:rPr>
                <w:rFonts w:ascii="Times" w:hAnsi="Times"/>
                <w:sz w:val="18"/>
                <w:szCs w:val="20"/>
              </w:rPr>
            </w:pPr>
            <w:r w:rsidRPr="001C0DC6">
              <w:rPr>
                <w:rFonts w:ascii="Times" w:hAnsi="Times"/>
                <w:sz w:val="18"/>
                <w:szCs w:val="20"/>
              </w:rPr>
              <w:t>1990</w:t>
            </w:r>
          </w:p>
        </w:tc>
      </w:tr>
      <w:tr w:rsidR="00BF1578" w:rsidRPr="001C0DC6" w14:paraId="264304F5" w14:textId="77777777" w:rsidTr="003C39D4">
        <w:trPr>
          <w:trHeight w:val="305"/>
        </w:trPr>
        <w:tc>
          <w:tcPr>
            <w:tcW w:w="1818" w:type="dxa"/>
          </w:tcPr>
          <w:p w14:paraId="30CA36E7" w14:textId="77777777" w:rsidR="00BF1578" w:rsidRPr="001C0DC6" w:rsidRDefault="00BF1578" w:rsidP="003C39D4">
            <w:pPr>
              <w:jc w:val="both"/>
              <w:rPr>
                <w:rFonts w:ascii="Times" w:hAnsi="Times"/>
                <w:sz w:val="18"/>
                <w:szCs w:val="20"/>
              </w:rPr>
            </w:pPr>
          </w:p>
        </w:tc>
        <w:tc>
          <w:tcPr>
            <w:tcW w:w="3870" w:type="dxa"/>
          </w:tcPr>
          <w:p w14:paraId="58A90BA4"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nscans_10_MODIS_Swath_Type_GEO_e</w:t>
            </w:r>
          </w:p>
        </w:tc>
        <w:tc>
          <w:tcPr>
            <w:tcW w:w="2340" w:type="dxa"/>
          </w:tcPr>
          <w:p w14:paraId="6830769B" w14:textId="77777777" w:rsidR="00BF1578" w:rsidRPr="001C0DC6" w:rsidRDefault="00BF1578" w:rsidP="003C39D4">
            <w:pPr>
              <w:jc w:val="both"/>
              <w:rPr>
                <w:rFonts w:ascii="Times" w:hAnsi="Times"/>
                <w:sz w:val="18"/>
                <w:szCs w:val="20"/>
              </w:rPr>
            </w:pPr>
            <w:r w:rsidRPr="001C0DC6">
              <w:rPr>
                <w:rFonts w:ascii="Times" w:hAnsi="Times"/>
                <w:sz w:val="18"/>
                <w:szCs w:val="20"/>
              </w:rPr>
              <w:t>1980</w:t>
            </w:r>
          </w:p>
        </w:tc>
      </w:tr>
      <w:tr w:rsidR="00BF1578" w:rsidRPr="001C0DC6" w14:paraId="33DC7357" w14:textId="77777777" w:rsidTr="003C39D4">
        <w:trPr>
          <w:trHeight w:val="305"/>
        </w:trPr>
        <w:tc>
          <w:tcPr>
            <w:tcW w:w="1818" w:type="dxa"/>
          </w:tcPr>
          <w:p w14:paraId="7421ED03" w14:textId="77777777" w:rsidR="00BF1578" w:rsidRPr="001C0DC6" w:rsidRDefault="00BF1578" w:rsidP="003C39D4">
            <w:pPr>
              <w:jc w:val="both"/>
              <w:rPr>
                <w:rFonts w:ascii="Times" w:hAnsi="Times"/>
                <w:sz w:val="18"/>
                <w:szCs w:val="20"/>
              </w:rPr>
            </w:pPr>
          </w:p>
        </w:tc>
        <w:tc>
          <w:tcPr>
            <w:tcW w:w="3870" w:type="dxa"/>
          </w:tcPr>
          <w:p w14:paraId="548E8D44"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nscans_10_MODIS_Swath_Type_GEO_f</w:t>
            </w:r>
          </w:p>
        </w:tc>
        <w:tc>
          <w:tcPr>
            <w:tcW w:w="2340" w:type="dxa"/>
          </w:tcPr>
          <w:p w14:paraId="7BCE493C" w14:textId="77777777" w:rsidR="00BF1578" w:rsidRPr="001C0DC6" w:rsidRDefault="00BF1578" w:rsidP="003C39D4">
            <w:pPr>
              <w:jc w:val="both"/>
              <w:rPr>
                <w:rFonts w:ascii="Times" w:hAnsi="Times"/>
                <w:sz w:val="18"/>
                <w:szCs w:val="20"/>
              </w:rPr>
            </w:pPr>
            <w:r w:rsidRPr="001C0DC6">
              <w:rPr>
                <w:rFonts w:ascii="Times" w:hAnsi="Times"/>
                <w:sz w:val="18"/>
                <w:szCs w:val="20"/>
              </w:rPr>
              <w:t>1970</w:t>
            </w:r>
          </w:p>
        </w:tc>
      </w:tr>
      <w:tr w:rsidR="00BF1578" w:rsidRPr="001C0DC6" w14:paraId="2D590DFC" w14:textId="77777777" w:rsidTr="003C39D4">
        <w:trPr>
          <w:trHeight w:val="305"/>
        </w:trPr>
        <w:tc>
          <w:tcPr>
            <w:tcW w:w="1818" w:type="dxa"/>
          </w:tcPr>
          <w:p w14:paraId="2B41A3DA" w14:textId="77777777" w:rsidR="00BF1578" w:rsidRPr="001C0DC6" w:rsidRDefault="00BF1578" w:rsidP="003C39D4">
            <w:pPr>
              <w:jc w:val="both"/>
              <w:rPr>
                <w:rFonts w:ascii="Times" w:hAnsi="Times"/>
                <w:sz w:val="18"/>
                <w:szCs w:val="20"/>
              </w:rPr>
            </w:pPr>
          </w:p>
        </w:tc>
        <w:tc>
          <w:tcPr>
            <w:tcW w:w="3870" w:type="dxa"/>
          </w:tcPr>
          <w:p w14:paraId="1037B478"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nscans_10_MODIS_Swath_Type_GEO_g</w:t>
            </w:r>
          </w:p>
        </w:tc>
        <w:tc>
          <w:tcPr>
            <w:tcW w:w="2340" w:type="dxa"/>
          </w:tcPr>
          <w:p w14:paraId="44132401" w14:textId="77777777" w:rsidR="00BF1578" w:rsidRPr="001C0DC6" w:rsidRDefault="00BF1578" w:rsidP="003C39D4">
            <w:pPr>
              <w:jc w:val="both"/>
              <w:rPr>
                <w:rFonts w:ascii="Times" w:hAnsi="Times"/>
                <w:sz w:val="18"/>
                <w:szCs w:val="20"/>
              </w:rPr>
            </w:pPr>
            <w:r w:rsidRPr="001C0DC6">
              <w:rPr>
                <w:rFonts w:ascii="Times" w:hAnsi="Times"/>
                <w:sz w:val="18"/>
                <w:szCs w:val="20"/>
              </w:rPr>
              <w:t>1960</w:t>
            </w:r>
          </w:p>
        </w:tc>
      </w:tr>
      <w:tr w:rsidR="00BF1578" w:rsidRPr="001C0DC6" w14:paraId="5788E586" w14:textId="77777777" w:rsidTr="003C39D4">
        <w:trPr>
          <w:trHeight w:val="305"/>
        </w:trPr>
        <w:tc>
          <w:tcPr>
            <w:tcW w:w="1818" w:type="dxa"/>
          </w:tcPr>
          <w:p w14:paraId="4C7A4B4C" w14:textId="77777777" w:rsidR="00BF1578" w:rsidRPr="001C0DC6" w:rsidRDefault="00BF1578" w:rsidP="003C39D4">
            <w:pPr>
              <w:jc w:val="both"/>
              <w:rPr>
                <w:rFonts w:ascii="Times" w:hAnsi="Times"/>
                <w:sz w:val="18"/>
                <w:szCs w:val="20"/>
              </w:rPr>
            </w:pPr>
          </w:p>
        </w:tc>
        <w:tc>
          <w:tcPr>
            <w:tcW w:w="3870" w:type="dxa"/>
          </w:tcPr>
          <w:p w14:paraId="0AA778C8" w14:textId="77777777" w:rsidR="00BF1578" w:rsidRPr="001C0DC6" w:rsidRDefault="00BF1578" w:rsidP="003C39D4">
            <w:pPr>
              <w:jc w:val="both"/>
              <w:rPr>
                <w:rFonts w:ascii="Times" w:hAnsi="Times"/>
                <w:sz w:val="18"/>
                <w:szCs w:val="20"/>
              </w:rPr>
            </w:pPr>
            <w:r w:rsidRPr="001C0DC6">
              <w:rPr>
                <w:rFonts w:ascii="Times" w:hAnsi="Times"/>
                <w:sz w:val="18"/>
                <w:szCs w:val="20"/>
              </w:rPr>
              <w:t>nscans_10_MODIS_Swath_Type_GEO_h</w:t>
            </w:r>
          </w:p>
        </w:tc>
        <w:tc>
          <w:tcPr>
            <w:tcW w:w="2340" w:type="dxa"/>
          </w:tcPr>
          <w:p w14:paraId="55D13FC9" w14:textId="77777777" w:rsidR="00BF1578" w:rsidRPr="001C0DC6" w:rsidRDefault="00BF1578" w:rsidP="003C39D4">
            <w:pPr>
              <w:jc w:val="both"/>
              <w:rPr>
                <w:rFonts w:ascii="Times" w:hAnsi="Times"/>
                <w:sz w:val="18"/>
                <w:szCs w:val="20"/>
              </w:rPr>
            </w:pPr>
            <w:r w:rsidRPr="001C0DC6">
              <w:rPr>
                <w:rFonts w:ascii="Times" w:hAnsi="Times"/>
                <w:sz w:val="18"/>
                <w:szCs w:val="20"/>
              </w:rPr>
              <w:t>1950</w:t>
            </w:r>
          </w:p>
        </w:tc>
      </w:tr>
    </w:tbl>
    <w:p w14:paraId="39DA27E9" w14:textId="77777777" w:rsidR="00BF1578" w:rsidRDefault="00BF1578" w:rsidP="00BF1578"/>
    <w:p w14:paraId="0139F482" w14:textId="77777777" w:rsidR="00BF1578" w:rsidRDefault="00BF1578" w:rsidP="00BF1578"/>
    <w:p w14:paraId="2765D10E" w14:textId="77777777" w:rsidR="00BF1578" w:rsidRPr="00E53283" w:rsidRDefault="00BF1578" w:rsidP="00BF1578">
      <w:pPr>
        <w:spacing w:after="160" w:line="259" w:lineRule="auto"/>
        <w:ind w:left="360"/>
        <w:rPr>
          <w:b/>
        </w:rPr>
      </w:pPr>
      <w:r w:rsidRPr="00E53283">
        <w:rPr>
          <w:b/>
        </w:rPr>
        <w:t>4.3.1.3 CERES</w:t>
      </w:r>
    </w:p>
    <w:p w14:paraId="0811D7EA" w14:textId="77777777" w:rsidR="00BF1578" w:rsidRPr="001C0DC6" w:rsidRDefault="00BF1578" w:rsidP="00BF1578">
      <w:pPr>
        <w:pStyle w:val="Caption"/>
        <w:keepNext/>
        <w:rPr>
          <w:i w:val="0"/>
          <w:color w:val="000000" w:themeColor="text1"/>
        </w:rPr>
      </w:pPr>
      <w:r w:rsidRPr="001C0DC6">
        <w:rPr>
          <w:i w:val="0"/>
          <w:color w:val="000000" w:themeColor="text1"/>
        </w:rPr>
        <w:t xml:space="preserve">Table 4.10 Dimension name and size for CERES where </w:t>
      </w:r>
      <w:proofErr w:type="spellStart"/>
      <w:r w:rsidRPr="001C0DC6">
        <w:rPr>
          <w:i w:val="0"/>
          <w:color w:val="000000" w:themeColor="text1"/>
        </w:rPr>
        <w:t>gsuffix</w:t>
      </w:r>
      <w:proofErr w:type="spellEnd"/>
      <w:r w:rsidRPr="001C0DC6">
        <w:rPr>
          <w:i w:val="0"/>
          <w:color w:val="000000" w:themeColor="text1"/>
        </w:rPr>
        <w:t xml:space="preserve"> represents each CERESS input granule. Suffix is in </w:t>
      </w:r>
      <w:proofErr w:type="spellStart"/>
      <w:r w:rsidRPr="001C0DC6">
        <w:rPr>
          <w:i w:val="0"/>
          <w:color w:val="000000" w:themeColor="text1"/>
        </w:rPr>
        <w:t>yyyymmddhh</w:t>
      </w:r>
      <w:proofErr w:type="spellEnd"/>
      <w:r w:rsidRPr="001C0DC6">
        <w:rPr>
          <w:i w:val="0"/>
          <w:color w:val="000000" w:themeColor="text1"/>
        </w:rPr>
        <w:t xml:space="preserve"> format, where </w:t>
      </w:r>
      <w:proofErr w:type="spellStart"/>
      <w:proofErr w:type="gramStart"/>
      <w:r w:rsidRPr="001C0DC6">
        <w:rPr>
          <w:i w:val="0"/>
          <w:color w:val="000000" w:themeColor="text1"/>
        </w:rPr>
        <w:t>yyyymmddhh</w:t>
      </w:r>
      <w:proofErr w:type="spellEnd"/>
      <w:r w:rsidRPr="001C0DC6">
        <w:rPr>
          <w:i w:val="0"/>
          <w:color w:val="000000" w:themeColor="text1"/>
        </w:rPr>
        <w:t xml:space="preserve">,  </w:t>
      </w:r>
      <w:r>
        <w:rPr>
          <w:i w:val="0"/>
          <w:color w:val="000000" w:themeColor="text1"/>
        </w:rPr>
        <w:t>stands</w:t>
      </w:r>
      <w:proofErr w:type="gramEnd"/>
      <w:r>
        <w:rPr>
          <w:i w:val="0"/>
          <w:color w:val="000000" w:themeColor="text1"/>
        </w:rPr>
        <w:t xml:space="preserve"> for year(</w:t>
      </w:r>
      <w:proofErr w:type="spellStart"/>
      <w:r>
        <w:rPr>
          <w:i w:val="0"/>
          <w:color w:val="000000" w:themeColor="text1"/>
        </w:rPr>
        <w:t>yyyy</w:t>
      </w:r>
      <w:proofErr w:type="spellEnd"/>
      <w:r>
        <w:rPr>
          <w:i w:val="0"/>
          <w:color w:val="000000" w:themeColor="text1"/>
        </w:rPr>
        <w:t>), ,month (mm),  and hour(</w:t>
      </w:r>
      <w:proofErr w:type="spellStart"/>
      <w:r>
        <w:rPr>
          <w:i w:val="0"/>
          <w:color w:val="000000" w:themeColor="text1"/>
        </w:rPr>
        <w:t>hh</w:t>
      </w:r>
      <w:proofErr w:type="spellEnd"/>
      <w:r>
        <w:rPr>
          <w:i w:val="0"/>
          <w:color w:val="000000" w:themeColor="text1"/>
        </w:rPr>
        <w:t>)  of the starting time of data acquisition. This is consistent with the description in Table 4.3.</w:t>
      </w:r>
      <w:r w:rsidRPr="001C0DC6">
        <w:rPr>
          <w:i w:val="0"/>
          <w:color w:val="000000" w:themeColor="text1"/>
        </w:rPr>
        <w:t xml:space="preserve"> </w:t>
      </w:r>
    </w:p>
    <w:tbl>
      <w:tblPr>
        <w:tblStyle w:val="TableGrid"/>
        <w:tblW w:w="0" w:type="auto"/>
        <w:tblLook w:val="04A0" w:firstRow="1" w:lastRow="0" w:firstColumn="1" w:lastColumn="0" w:noHBand="0" w:noVBand="1"/>
      </w:tblPr>
      <w:tblGrid>
        <w:gridCol w:w="2916"/>
        <w:gridCol w:w="3006"/>
        <w:gridCol w:w="2934"/>
      </w:tblGrid>
      <w:tr w:rsidR="00BF1578" w:rsidRPr="001C0DC6" w14:paraId="092C8CF2" w14:textId="77777777" w:rsidTr="003C39D4">
        <w:tc>
          <w:tcPr>
            <w:tcW w:w="3116" w:type="dxa"/>
          </w:tcPr>
          <w:p w14:paraId="2F94D21C" w14:textId="77777777" w:rsidR="00BF1578" w:rsidRPr="001C0DC6" w:rsidRDefault="00BF1578" w:rsidP="003C39D4">
            <w:pPr>
              <w:jc w:val="both"/>
              <w:rPr>
                <w:rFonts w:ascii="Times" w:hAnsi="Times"/>
              </w:rPr>
            </w:pPr>
            <w:r w:rsidRPr="001C0DC6">
              <w:rPr>
                <w:rFonts w:ascii="Times" w:hAnsi="Times"/>
              </w:rPr>
              <w:t>Category</w:t>
            </w:r>
          </w:p>
        </w:tc>
        <w:tc>
          <w:tcPr>
            <w:tcW w:w="3117" w:type="dxa"/>
          </w:tcPr>
          <w:p w14:paraId="7B4D50CD" w14:textId="77777777" w:rsidR="00BF1578" w:rsidRPr="001C0DC6" w:rsidRDefault="00BF1578" w:rsidP="003C39D4">
            <w:pPr>
              <w:jc w:val="both"/>
              <w:rPr>
                <w:rFonts w:ascii="Times" w:hAnsi="Times"/>
              </w:rPr>
            </w:pPr>
            <w:r w:rsidRPr="001C0DC6">
              <w:rPr>
                <w:rFonts w:ascii="Times" w:hAnsi="Times"/>
              </w:rPr>
              <w:t>Dimension Name</w:t>
            </w:r>
          </w:p>
        </w:tc>
        <w:tc>
          <w:tcPr>
            <w:tcW w:w="3117" w:type="dxa"/>
          </w:tcPr>
          <w:p w14:paraId="6021BBC0" w14:textId="77777777" w:rsidR="00BF1578" w:rsidRPr="001C0DC6" w:rsidRDefault="00BF1578" w:rsidP="003C39D4">
            <w:pPr>
              <w:jc w:val="both"/>
              <w:rPr>
                <w:rFonts w:ascii="Times" w:hAnsi="Times"/>
              </w:rPr>
            </w:pPr>
            <w:r w:rsidRPr="001C0DC6">
              <w:rPr>
                <w:rFonts w:ascii="Times" w:hAnsi="Times"/>
              </w:rPr>
              <w:t>Dimension Size</w:t>
            </w:r>
          </w:p>
        </w:tc>
      </w:tr>
      <w:tr w:rsidR="00BF1578" w:rsidRPr="001C0DC6" w14:paraId="3FA0F6DC" w14:textId="77777777" w:rsidTr="003C39D4">
        <w:tc>
          <w:tcPr>
            <w:tcW w:w="3116" w:type="dxa"/>
          </w:tcPr>
          <w:p w14:paraId="0D27CB60" w14:textId="77777777" w:rsidR="00BF1578" w:rsidRPr="001C0DC6" w:rsidRDefault="00BF1578" w:rsidP="003C39D4">
            <w:pPr>
              <w:jc w:val="both"/>
              <w:rPr>
                <w:rFonts w:ascii="Times" w:hAnsi="Times"/>
                <w:sz w:val="18"/>
                <w:szCs w:val="20"/>
              </w:rPr>
            </w:pPr>
            <w:r w:rsidRPr="001C0DC6">
              <w:rPr>
                <w:rFonts w:ascii="Times" w:hAnsi="Times"/>
                <w:sz w:val="18"/>
                <w:szCs w:val="20"/>
              </w:rPr>
              <w:t>FM1</w:t>
            </w:r>
          </w:p>
        </w:tc>
        <w:tc>
          <w:tcPr>
            <w:tcW w:w="3117" w:type="dxa"/>
          </w:tcPr>
          <w:p w14:paraId="4AB1E2D6" w14:textId="77777777" w:rsidR="00BF1578" w:rsidRPr="001C0DC6" w:rsidRDefault="00BF1578" w:rsidP="003C39D4">
            <w:pPr>
              <w:jc w:val="both"/>
              <w:rPr>
                <w:rFonts w:ascii="Times" w:hAnsi="Times"/>
                <w:sz w:val="18"/>
                <w:szCs w:val="20"/>
              </w:rPr>
            </w:pPr>
            <w:r w:rsidRPr="001C0DC6">
              <w:rPr>
                <w:rFonts w:ascii="Times" w:hAnsi="Times"/>
                <w:sz w:val="18"/>
                <w:szCs w:val="20"/>
              </w:rPr>
              <w:t>Footprints_FM1_g</w:t>
            </w:r>
            <w:r>
              <w:rPr>
                <w:rFonts w:ascii="Times" w:hAnsi="Times"/>
                <w:sz w:val="18"/>
                <w:szCs w:val="20"/>
              </w:rPr>
              <w:t>suffix</w:t>
            </w:r>
          </w:p>
        </w:tc>
        <w:tc>
          <w:tcPr>
            <w:tcW w:w="3117" w:type="dxa"/>
          </w:tcPr>
          <w:p w14:paraId="25581817"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rsidRPr="001C0DC6" w14:paraId="0EE319D7" w14:textId="77777777" w:rsidTr="003C39D4">
        <w:tc>
          <w:tcPr>
            <w:tcW w:w="3116" w:type="dxa"/>
          </w:tcPr>
          <w:p w14:paraId="1D2B1ADC" w14:textId="77777777" w:rsidR="00BF1578" w:rsidRPr="001C0DC6" w:rsidRDefault="00BF1578" w:rsidP="003C39D4">
            <w:pPr>
              <w:jc w:val="both"/>
              <w:rPr>
                <w:rFonts w:ascii="Times" w:hAnsi="Times"/>
                <w:sz w:val="18"/>
                <w:szCs w:val="20"/>
              </w:rPr>
            </w:pPr>
            <w:r w:rsidRPr="001C0DC6">
              <w:rPr>
                <w:rFonts w:ascii="Times" w:hAnsi="Times"/>
                <w:sz w:val="18"/>
                <w:szCs w:val="20"/>
              </w:rPr>
              <w:t>FM2</w:t>
            </w:r>
          </w:p>
        </w:tc>
        <w:tc>
          <w:tcPr>
            <w:tcW w:w="3117" w:type="dxa"/>
          </w:tcPr>
          <w:p w14:paraId="19B22199" w14:textId="77777777" w:rsidR="00BF1578" w:rsidRPr="001C0DC6" w:rsidRDefault="00BF1578" w:rsidP="003C39D4">
            <w:pPr>
              <w:jc w:val="both"/>
              <w:rPr>
                <w:rFonts w:ascii="Times" w:hAnsi="Times"/>
                <w:sz w:val="18"/>
                <w:szCs w:val="20"/>
              </w:rPr>
            </w:pPr>
            <w:r w:rsidRPr="001C0DC6">
              <w:rPr>
                <w:rFonts w:ascii="Times" w:hAnsi="Times"/>
                <w:sz w:val="18"/>
                <w:szCs w:val="20"/>
              </w:rPr>
              <w:t>Footprints_FM2_g</w:t>
            </w:r>
            <w:r>
              <w:rPr>
                <w:rFonts w:ascii="Times" w:hAnsi="Times"/>
                <w:sz w:val="18"/>
                <w:szCs w:val="20"/>
              </w:rPr>
              <w:t>suffix</w:t>
            </w:r>
          </w:p>
        </w:tc>
        <w:tc>
          <w:tcPr>
            <w:tcW w:w="3117" w:type="dxa"/>
          </w:tcPr>
          <w:p w14:paraId="61BF9C7C"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bl>
    <w:p w14:paraId="396309F3" w14:textId="77777777" w:rsidR="00BF1578" w:rsidRPr="001C0DC6" w:rsidRDefault="00BF1578" w:rsidP="00BF1578">
      <w:pPr>
        <w:jc w:val="both"/>
        <w:rPr>
          <w:rFonts w:ascii="Times" w:hAnsi="Times"/>
          <w:sz w:val="18"/>
          <w:szCs w:val="20"/>
        </w:rPr>
      </w:pPr>
    </w:p>
    <w:p w14:paraId="278175A3" w14:textId="77777777" w:rsidR="00BF1578" w:rsidRPr="00E53283" w:rsidRDefault="00BF1578" w:rsidP="00BF1578">
      <w:pPr>
        <w:spacing w:after="160" w:line="259" w:lineRule="auto"/>
        <w:ind w:left="360"/>
        <w:rPr>
          <w:b/>
        </w:rPr>
      </w:pPr>
      <w:r w:rsidRPr="00E53283">
        <w:rPr>
          <w:b/>
        </w:rPr>
        <w:t>4.3.1.4 MISR</w:t>
      </w:r>
    </w:p>
    <w:p w14:paraId="2C8AB732" w14:textId="77777777" w:rsidR="00BF1578" w:rsidRPr="001C0DC6" w:rsidRDefault="00BF1578" w:rsidP="00BF1578">
      <w:pPr>
        <w:pStyle w:val="Caption"/>
        <w:keepNext/>
        <w:rPr>
          <w:i w:val="0"/>
          <w:color w:val="000000" w:themeColor="text1"/>
        </w:rPr>
      </w:pPr>
      <w:r>
        <w:rPr>
          <w:i w:val="0"/>
          <w:color w:val="000000" w:themeColor="text1"/>
        </w:rPr>
        <w:t xml:space="preserve">Table 4.11 Dimension name and size provided in the MISR input granules. Note: we need to create dimension names of blue band, green band and nadir band for camera </w:t>
      </w:r>
      <w:proofErr w:type="gramStart"/>
      <w:r>
        <w:rPr>
          <w:i w:val="0"/>
          <w:color w:val="000000" w:themeColor="text1"/>
        </w:rPr>
        <w:t>AN  since</w:t>
      </w:r>
      <w:proofErr w:type="gramEnd"/>
      <w:r>
        <w:rPr>
          <w:i w:val="0"/>
          <w:color w:val="000000" w:themeColor="text1"/>
        </w:rPr>
        <w:t xml:space="preserve"> the dimension sizes on this camera are different than those on other cameras. The prefix ‘AN_” is added to the original dimension names for these bands for camera AN. </w:t>
      </w:r>
    </w:p>
    <w:tbl>
      <w:tblPr>
        <w:tblStyle w:val="TableGrid"/>
        <w:tblW w:w="0" w:type="auto"/>
        <w:tblLook w:val="04A0" w:firstRow="1" w:lastRow="0" w:firstColumn="1" w:lastColumn="0" w:noHBand="0" w:noVBand="1"/>
      </w:tblPr>
      <w:tblGrid>
        <w:gridCol w:w="2482"/>
        <w:gridCol w:w="4143"/>
        <w:gridCol w:w="2231"/>
      </w:tblGrid>
      <w:tr w:rsidR="00BF1578" w:rsidRPr="001C0DC6" w14:paraId="5981FA1A" w14:textId="77777777" w:rsidTr="003C39D4">
        <w:tc>
          <w:tcPr>
            <w:tcW w:w="2482" w:type="dxa"/>
          </w:tcPr>
          <w:p w14:paraId="60A2CFDB" w14:textId="77777777" w:rsidR="00BF1578" w:rsidRPr="001C0DC6" w:rsidRDefault="00BF1578" w:rsidP="003C39D4">
            <w:pPr>
              <w:jc w:val="both"/>
              <w:rPr>
                <w:rFonts w:ascii="Times" w:hAnsi="Times"/>
              </w:rPr>
            </w:pPr>
            <w:r w:rsidRPr="001C0DC6">
              <w:rPr>
                <w:rFonts w:ascii="Times" w:hAnsi="Times"/>
              </w:rPr>
              <w:t>Category</w:t>
            </w:r>
          </w:p>
        </w:tc>
        <w:tc>
          <w:tcPr>
            <w:tcW w:w="4143" w:type="dxa"/>
          </w:tcPr>
          <w:p w14:paraId="610CE477" w14:textId="77777777" w:rsidR="00BF1578" w:rsidRPr="001C0DC6" w:rsidRDefault="00BF1578" w:rsidP="003C39D4">
            <w:pPr>
              <w:jc w:val="both"/>
              <w:rPr>
                <w:rFonts w:ascii="Times" w:hAnsi="Times"/>
              </w:rPr>
            </w:pPr>
            <w:r w:rsidRPr="001C0DC6">
              <w:rPr>
                <w:rFonts w:ascii="Times" w:hAnsi="Times"/>
              </w:rPr>
              <w:t>Dimension Name</w:t>
            </w:r>
          </w:p>
        </w:tc>
        <w:tc>
          <w:tcPr>
            <w:tcW w:w="2231" w:type="dxa"/>
          </w:tcPr>
          <w:p w14:paraId="46A59640" w14:textId="77777777" w:rsidR="00BF1578" w:rsidRPr="001C0DC6" w:rsidRDefault="00BF1578" w:rsidP="003C39D4">
            <w:pPr>
              <w:jc w:val="both"/>
              <w:rPr>
                <w:rFonts w:ascii="Times" w:hAnsi="Times"/>
              </w:rPr>
            </w:pPr>
            <w:r w:rsidRPr="001C0DC6">
              <w:rPr>
                <w:rFonts w:ascii="Times" w:hAnsi="Times"/>
              </w:rPr>
              <w:t>Dimension Size</w:t>
            </w:r>
          </w:p>
        </w:tc>
      </w:tr>
      <w:tr w:rsidR="00BF1578" w:rsidRPr="001C0DC6" w14:paraId="5F566CB7" w14:textId="77777777" w:rsidTr="003C39D4">
        <w:tc>
          <w:tcPr>
            <w:tcW w:w="2482" w:type="dxa"/>
          </w:tcPr>
          <w:p w14:paraId="6A64A404" w14:textId="77777777" w:rsidR="00BF1578" w:rsidRPr="001C0DC6" w:rsidRDefault="00BF1578" w:rsidP="003C39D4">
            <w:pPr>
              <w:jc w:val="both"/>
              <w:rPr>
                <w:rFonts w:ascii="Times" w:hAnsi="Times"/>
                <w:sz w:val="18"/>
                <w:szCs w:val="20"/>
              </w:rPr>
            </w:pPr>
            <w:r w:rsidRPr="001C0DC6">
              <w:rPr>
                <w:rFonts w:ascii="Times" w:hAnsi="Times"/>
                <w:sz w:val="18"/>
                <w:szCs w:val="20"/>
              </w:rPr>
              <w:t>Block Time</w:t>
            </w:r>
          </w:p>
        </w:tc>
        <w:tc>
          <w:tcPr>
            <w:tcW w:w="4143" w:type="dxa"/>
          </w:tcPr>
          <w:p w14:paraId="31F50ED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SOMBlock_Time</w:t>
            </w:r>
            <w:proofErr w:type="spellEnd"/>
          </w:p>
        </w:tc>
        <w:tc>
          <w:tcPr>
            <w:tcW w:w="2231" w:type="dxa"/>
          </w:tcPr>
          <w:p w14:paraId="2147ECDC"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3FD47E2C" w14:textId="77777777" w:rsidTr="003C39D4">
        <w:tc>
          <w:tcPr>
            <w:tcW w:w="2482" w:type="dxa"/>
          </w:tcPr>
          <w:p w14:paraId="11959C8C" w14:textId="77777777" w:rsidR="00BF1578" w:rsidRPr="001C0DC6" w:rsidRDefault="00BF1578" w:rsidP="003C39D4">
            <w:pPr>
              <w:jc w:val="both"/>
              <w:rPr>
                <w:rFonts w:ascii="Times" w:hAnsi="Times"/>
                <w:sz w:val="18"/>
                <w:szCs w:val="20"/>
              </w:rPr>
            </w:pPr>
          </w:p>
        </w:tc>
        <w:tc>
          <w:tcPr>
            <w:tcW w:w="4143" w:type="dxa"/>
          </w:tcPr>
          <w:p w14:paraId="33A36833" w14:textId="77777777" w:rsidR="00BF1578" w:rsidRPr="001C0DC6" w:rsidRDefault="00BF1578" w:rsidP="003C39D4">
            <w:pPr>
              <w:jc w:val="both"/>
              <w:rPr>
                <w:rFonts w:ascii="Times" w:hAnsi="Times"/>
                <w:sz w:val="18"/>
                <w:szCs w:val="20"/>
              </w:rPr>
            </w:pPr>
          </w:p>
        </w:tc>
        <w:tc>
          <w:tcPr>
            <w:tcW w:w="2231" w:type="dxa"/>
          </w:tcPr>
          <w:p w14:paraId="1EE12EFE" w14:textId="77777777" w:rsidR="00BF1578" w:rsidRPr="001C0DC6" w:rsidRDefault="00BF1578" w:rsidP="003C39D4">
            <w:pPr>
              <w:jc w:val="both"/>
              <w:rPr>
                <w:rFonts w:ascii="Times" w:hAnsi="Times"/>
                <w:sz w:val="18"/>
                <w:szCs w:val="20"/>
              </w:rPr>
            </w:pPr>
          </w:p>
        </w:tc>
      </w:tr>
      <w:tr w:rsidR="00BF1578" w:rsidRPr="001C0DC6" w14:paraId="58D99738" w14:textId="77777777" w:rsidTr="003C39D4">
        <w:tc>
          <w:tcPr>
            <w:tcW w:w="2482" w:type="dxa"/>
          </w:tcPr>
          <w:p w14:paraId="55F924CA" w14:textId="77777777" w:rsidR="00BF1578" w:rsidRPr="001C0DC6" w:rsidRDefault="00BF1578" w:rsidP="003C39D4">
            <w:pPr>
              <w:jc w:val="both"/>
              <w:rPr>
                <w:rFonts w:ascii="Times" w:hAnsi="Times"/>
                <w:sz w:val="18"/>
                <w:szCs w:val="20"/>
              </w:rPr>
            </w:pPr>
            <w:r w:rsidRPr="001C0DC6">
              <w:rPr>
                <w:rFonts w:ascii="Times" w:hAnsi="Times"/>
                <w:sz w:val="18"/>
                <w:szCs w:val="20"/>
              </w:rPr>
              <w:t>Block dimension for data</w:t>
            </w:r>
          </w:p>
        </w:tc>
        <w:tc>
          <w:tcPr>
            <w:tcW w:w="4143" w:type="dxa"/>
            <w:vAlign w:val="bottom"/>
          </w:tcPr>
          <w:p w14:paraId="52054C2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SOMBlockDim_RedBand</w:t>
            </w:r>
            <w:proofErr w:type="spellEnd"/>
          </w:p>
        </w:tc>
        <w:tc>
          <w:tcPr>
            <w:tcW w:w="2231" w:type="dxa"/>
          </w:tcPr>
          <w:p w14:paraId="30481851"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0A8E4C40" w14:textId="77777777" w:rsidTr="003C39D4">
        <w:tc>
          <w:tcPr>
            <w:tcW w:w="2482" w:type="dxa"/>
          </w:tcPr>
          <w:p w14:paraId="2E8B173C" w14:textId="77777777" w:rsidR="00BF1578" w:rsidRPr="001C0DC6" w:rsidRDefault="00BF1578" w:rsidP="003C39D4">
            <w:pPr>
              <w:jc w:val="both"/>
              <w:rPr>
                <w:rFonts w:ascii="Times" w:hAnsi="Times"/>
                <w:sz w:val="18"/>
                <w:szCs w:val="20"/>
              </w:rPr>
            </w:pPr>
          </w:p>
        </w:tc>
        <w:tc>
          <w:tcPr>
            <w:tcW w:w="4143" w:type="dxa"/>
            <w:vAlign w:val="bottom"/>
          </w:tcPr>
          <w:p w14:paraId="2907351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SOMBlockDim_BlueBand</w:t>
            </w:r>
            <w:proofErr w:type="spellEnd"/>
            <w:r w:rsidRPr="001C0DC6">
              <w:rPr>
                <w:rFonts w:ascii="Times" w:hAnsi="Times"/>
                <w:sz w:val="18"/>
                <w:szCs w:val="20"/>
              </w:rPr>
              <w:t xml:space="preserve"> </w:t>
            </w:r>
          </w:p>
        </w:tc>
        <w:tc>
          <w:tcPr>
            <w:tcW w:w="2231" w:type="dxa"/>
          </w:tcPr>
          <w:p w14:paraId="148D449F"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17072F43" w14:textId="77777777" w:rsidTr="003C39D4">
        <w:tc>
          <w:tcPr>
            <w:tcW w:w="2482" w:type="dxa"/>
          </w:tcPr>
          <w:p w14:paraId="100FE77A" w14:textId="77777777" w:rsidR="00BF1578" w:rsidRPr="001C0DC6" w:rsidRDefault="00BF1578" w:rsidP="003C39D4">
            <w:pPr>
              <w:jc w:val="both"/>
              <w:rPr>
                <w:rFonts w:ascii="Times" w:hAnsi="Times"/>
                <w:sz w:val="18"/>
                <w:szCs w:val="20"/>
              </w:rPr>
            </w:pPr>
          </w:p>
        </w:tc>
        <w:tc>
          <w:tcPr>
            <w:tcW w:w="4143" w:type="dxa"/>
            <w:vAlign w:val="bottom"/>
          </w:tcPr>
          <w:p w14:paraId="4D2FFDF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SOMBlockDim_GreenBand</w:t>
            </w:r>
            <w:proofErr w:type="spellEnd"/>
            <w:r w:rsidRPr="001C0DC6">
              <w:rPr>
                <w:rFonts w:ascii="Times" w:hAnsi="Times"/>
                <w:sz w:val="18"/>
                <w:szCs w:val="20"/>
              </w:rPr>
              <w:t xml:space="preserve"> </w:t>
            </w:r>
          </w:p>
        </w:tc>
        <w:tc>
          <w:tcPr>
            <w:tcW w:w="2231" w:type="dxa"/>
          </w:tcPr>
          <w:p w14:paraId="452E29D2"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290E41E5" w14:textId="77777777" w:rsidTr="003C39D4">
        <w:tc>
          <w:tcPr>
            <w:tcW w:w="2482" w:type="dxa"/>
          </w:tcPr>
          <w:p w14:paraId="09ACEC3E" w14:textId="77777777" w:rsidR="00BF1578" w:rsidRPr="001C0DC6" w:rsidRDefault="00BF1578" w:rsidP="003C39D4">
            <w:pPr>
              <w:jc w:val="both"/>
              <w:rPr>
                <w:rFonts w:ascii="Times" w:hAnsi="Times"/>
                <w:sz w:val="18"/>
                <w:szCs w:val="20"/>
              </w:rPr>
            </w:pPr>
          </w:p>
        </w:tc>
        <w:tc>
          <w:tcPr>
            <w:tcW w:w="4143" w:type="dxa"/>
            <w:vAlign w:val="bottom"/>
          </w:tcPr>
          <w:p w14:paraId="49EFC444"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SOMBlockDim_NIRBand</w:t>
            </w:r>
            <w:proofErr w:type="spellEnd"/>
            <w:r w:rsidRPr="001C0DC6">
              <w:rPr>
                <w:rFonts w:ascii="Times" w:hAnsi="Times"/>
                <w:sz w:val="18"/>
                <w:szCs w:val="20"/>
              </w:rPr>
              <w:t xml:space="preserve"> </w:t>
            </w:r>
          </w:p>
        </w:tc>
        <w:tc>
          <w:tcPr>
            <w:tcW w:w="2231" w:type="dxa"/>
          </w:tcPr>
          <w:p w14:paraId="0E4931F5"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2B770768" w14:textId="77777777" w:rsidTr="003C39D4">
        <w:tc>
          <w:tcPr>
            <w:tcW w:w="2482" w:type="dxa"/>
          </w:tcPr>
          <w:p w14:paraId="2302C962" w14:textId="77777777" w:rsidR="00BF1578" w:rsidRPr="001C0DC6" w:rsidRDefault="00BF1578" w:rsidP="003C39D4">
            <w:pPr>
              <w:jc w:val="both"/>
              <w:rPr>
                <w:rFonts w:ascii="Times" w:hAnsi="Times"/>
                <w:sz w:val="18"/>
                <w:szCs w:val="20"/>
              </w:rPr>
            </w:pPr>
          </w:p>
        </w:tc>
        <w:tc>
          <w:tcPr>
            <w:tcW w:w="4143" w:type="dxa"/>
            <w:vAlign w:val="bottom"/>
          </w:tcPr>
          <w:p w14:paraId="3CF46A40" w14:textId="77777777" w:rsidR="00BF1578" w:rsidRPr="001C0DC6" w:rsidRDefault="00BF1578" w:rsidP="003C39D4">
            <w:pPr>
              <w:jc w:val="both"/>
              <w:rPr>
                <w:rFonts w:ascii="Times" w:hAnsi="Times"/>
                <w:sz w:val="18"/>
                <w:szCs w:val="20"/>
              </w:rPr>
            </w:pPr>
          </w:p>
        </w:tc>
        <w:tc>
          <w:tcPr>
            <w:tcW w:w="2231" w:type="dxa"/>
          </w:tcPr>
          <w:p w14:paraId="079CF531" w14:textId="77777777" w:rsidR="00BF1578" w:rsidRPr="001C0DC6" w:rsidRDefault="00BF1578" w:rsidP="003C39D4">
            <w:pPr>
              <w:jc w:val="both"/>
              <w:rPr>
                <w:rFonts w:ascii="Times" w:hAnsi="Times"/>
                <w:sz w:val="18"/>
                <w:szCs w:val="20"/>
              </w:rPr>
            </w:pPr>
          </w:p>
        </w:tc>
      </w:tr>
      <w:tr w:rsidR="00BF1578" w:rsidRPr="001C0DC6" w14:paraId="27FF36AE" w14:textId="77777777" w:rsidTr="003C39D4">
        <w:tc>
          <w:tcPr>
            <w:tcW w:w="2482" w:type="dxa"/>
          </w:tcPr>
          <w:p w14:paraId="1063F9E0" w14:textId="77777777" w:rsidR="00BF1578" w:rsidRPr="001C0DC6" w:rsidRDefault="00BF1578" w:rsidP="003C39D4">
            <w:pPr>
              <w:jc w:val="both"/>
              <w:rPr>
                <w:rFonts w:ascii="Times" w:hAnsi="Times"/>
                <w:sz w:val="18"/>
                <w:szCs w:val="20"/>
              </w:rPr>
            </w:pPr>
            <w:r w:rsidRPr="001C0DC6">
              <w:rPr>
                <w:rFonts w:ascii="Times" w:hAnsi="Times"/>
                <w:sz w:val="18"/>
                <w:szCs w:val="20"/>
              </w:rPr>
              <w:t>Block dimension for geolocation</w:t>
            </w:r>
          </w:p>
        </w:tc>
        <w:tc>
          <w:tcPr>
            <w:tcW w:w="4143" w:type="dxa"/>
            <w:vAlign w:val="bottom"/>
          </w:tcPr>
          <w:p w14:paraId="6675B8BA"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SOMBlockDim_Standard</w:t>
            </w:r>
            <w:proofErr w:type="spellEnd"/>
            <w:r w:rsidRPr="001C0DC6">
              <w:rPr>
                <w:rFonts w:ascii="Times" w:hAnsi="Times"/>
                <w:sz w:val="18"/>
                <w:szCs w:val="20"/>
              </w:rPr>
              <w:t xml:space="preserve"> </w:t>
            </w:r>
          </w:p>
        </w:tc>
        <w:tc>
          <w:tcPr>
            <w:tcW w:w="2231" w:type="dxa"/>
          </w:tcPr>
          <w:p w14:paraId="4D3C93CE"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645E0C37" w14:textId="77777777" w:rsidTr="003C39D4">
        <w:tc>
          <w:tcPr>
            <w:tcW w:w="2482" w:type="dxa"/>
          </w:tcPr>
          <w:p w14:paraId="04E179D2"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Block dimension for </w:t>
            </w:r>
            <w:proofErr w:type="gramStart"/>
            <w:r w:rsidRPr="001C0DC6">
              <w:rPr>
                <w:rFonts w:ascii="Times" w:hAnsi="Times"/>
                <w:sz w:val="18"/>
                <w:szCs w:val="20"/>
              </w:rPr>
              <w:t>geolocation(</w:t>
            </w:r>
            <w:proofErr w:type="gramEnd"/>
            <w:r w:rsidRPr="001C0DC6">
              <w:rPr>
                <w:rFonts w:ascii="Times" w:hAnsi="Times"/>
                <w:sz w:val="18"/>
                <w:szCs w:val="20"/>
              </w:rPr>
              <w:t>high resolution)</w:t>
            </w:r>
          </w:p>
        </w:tc>
        <w:tc>
          <w:tcPr>
            <w:tcW w:w="4143" w:type="dxa"/>
            <w:vAlign w:val="bottom"/>
          </w:tcPr>
          <w:p w14:paraId="590B212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w:t>
            </w:r>
            <w:proofErr w:type="spellEnd"/>
          </w:p>
        </w:tc>
        <w:tc>
          <w:tcPr>
            <w:tcW w:w="2231" w:type="dxa"/>
          </w:tcPr>
          <w:p w14:paraId="1B03303B"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05C43C2A" w14:textId="77777777" w:rsidTr="003C39D4">
        <w:tc>
          <w:tcPr>
            <w:tcW w:w="2482" w:type="dxa"/>
          </w:tcPr>
          <w:p w14:paraId="07079072" w14:textId="77777777" w:rsidR="00BF1578" w:rsidRPr="001C0DC6" w:rsidRDefault="00BF1578" w:rsidP="003C39D4">
            <w:pPr>
              <w:jc w:val="both"/>
              <w:rPr>
                <w:rFonts w:ascii="Times" w:hAnsi="Times"/>
                <w:sz w:val="18"/>
                <w:szCs w:val="20"/>
              </w:rPr>
            </w:pPr>
            <w:r w:rsidRPr="001C0DC6">
              <w:rPr>
                <w:rFonts w:ascii="Times" w:hAnsi="Times"/>
                <w:sz w:val="18"/>
                <w:szCs w:val="20"/>
              </w:rPr>
              <w:t>Block dimension for Geometry</w:t>
            </w:r>
          </w:p>
        </w:tc>
        <w:tc>
          <w:tcPr>
            <w:tcW w:w="4143" w:type="dxa"/>
            <w:vAlign w:val="bottom"/>
          </w:tcPr>
          <w:p w14:paraId="483D1F8F"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SOMBlockDim_GeometricParameters</w:t>
            </w:r>
            <w:proofErr w:type="spellEnd"/>
          </w:p>
        </w:tc>
        <w:tc>
          <w:tcPr>
            <w:tcW w:w="2231" w:type="dxa"/>
          </w:tcPr>
          <w:p w14:paraId="6BF088FD"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4D4724BD" w14:textId="77777777" w:rsidTr="003C39D4">
        <w:tc>
          <w:tcPr>
            <w:tcW w:w="2482" w:type="dxa"/>
          </w:tcPr>
          <w:p w14:paraId="5444BA40" w14:textId="77777777" w:rsidR="00BF1578" w:rsidRPr="001C0DC6" w:rsidRDefault="00BF1578" w:rsidP="003C39D4">
            <w:pPr>
              <w:jc w:val="both"/>
              <w:rPr>
                <w:rFonts w:ascii="Times" w:hAnsi="Times"/>
                <w:sz w:val="18"/>
                <w:szCs w:val="20"/>
              </w:rPr>
            </w:pPr>
            <w:r w:rsidRPr="001C0DC6">
              <w:rPr>
                <w:rFonts w:ascii="Times" w:hAnsi="Times"/>
                <w:sz w:val="18"/>
                <w:szCs w:val="20"/>
              </w:rPr>
              <w:t>Block dimension for BRF conversion factors</w:t>
            </w:r>
          </w:p>
        </w:tc>
        <w:tc>
          <w:tcPr>
            <w:tcW w:w="4143" w:type="dxa"/>
            <w:vAlign w:val="bottom"/>
          </w:tcPr>
          <w:p w14:paraId="6BA9FC6B"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SOMBlockDim_BRF_Conversion_Factors</w:t>
            </w:r>
            <w:proofErr w:type="spellEnd"/>
          </w:p>
        </w:tc>
        <w:tc>
          <w:tcPr>
            <w:tcW w:w="2231" w:type="dxa"/>
          </w:tcPr>
          <w:p w14:paraId="73458689" w14:textId="77777777" w:rsidR="00BF1578" w:rsidRPr="001C0DC6" w:rsidRDefault="00BF1578" w:rsidP="003C39D4">
            <w:pPr>
              <w:jc w:val="both"/>
              <w:rPr>
                <w:rFonts w:ascii="Times" w:hAnsi="Times"/>
                <w:sz w:val="18"/>
                <w:szCs w:val="20"/>
              </w:rPr>
            </w:pPr>
            <w:r w:rsidRPr="001C0DC6">
              <w:rPr>
                <w:rFonts w:ascii="Times" w:hAnsi="Times"/>
                <w:sz w:val="18"/>
                <w:szCs w:val="20"/>
              </w:rPr>
              <w:t>180</w:t>
            </w:r>
          </w:p>
        </w:tc>
      </w:tr>
      <w:tr w:rsidR="00BF1578" w:rsidRPr="001C0DC6" w14:paraId="00995F52" w14:textId="77777777" w:rsidTr="003C39D4">
        <w:tc>
          <w:tcPr>
            <w:tcW w:w="2482" w:type="dxa"/>
          </w:tcPr>
          <w:p w14:paraId="3D5940F3" w14:textId="77777777" w:rsidR="00BF1578" w:rsidRPr="001C0DC6" w:rsidRDefault="00BF1578" w:rsidP="003C39D4">
            <w:pPr>
              <w:jc w:val="both"/>
              <w:rPr>
                <w:rFonts w:ascii="Times" w:hAnsi="Times"/>
                <w:sz w:val="18"/>
                <w:szCs w:val="20"/>
              </w:rPr>
            </w:pPr>
          </w:p>
        </w:tc>
        <w:tc>
          <w:tcPr>
            <w:tcW w:w="4143" w:type="dxa"/>
            <w:vAlign w:val="bottom"/>
          </w:tcPr>
          <w:p w14:paraId="241D7F66" w14:textId="77777777" w:rsidR="00BF1578" w:rsidRPr="001C0DC6" w:rsidRDefault="00BF1578" w:rsidP="003C39D4">
            <w:pPr>
              <w:jc w:val="both"/>
              <w:rPr>
                <w:rFonts w:ascii="Times" w:hAnsi="Times"/>
                <w:sz w:val="18"/>
                <w:szCs w:val="20"/>
              </w:rPr>
            </w:pPr>
          </w:p>
        </w:tc>
        <w:tc>
          <w:tcPr>
            <w:tcW w:w="2231" w:type="dxa"/>
          </w:tcPr>
          <w:p w14:paraId="1AAD2CB8" w14:textId="77777777" w:rsidR="00BF1578" w:rsidRPr="001C0DC6" w:rsidRDefault="00BF1578" w:rsidP="003C39D4">
            <w:pPr>
              <w:jc w:val="both"/>
              <w:rPr>
                <w:rFonts w:ascii="Times" w:hAnsi="Times"/>
                <w:sz w:val="18"/>
                <w:szCs w:val="20"/>
              </w:rPr>
            </w:pPr>
          </w:p>
        </w:tc>
      </w:tr>
      <w:tr w:rsidR="00BF1578" w:rsidRPr="001C0DC6" w14:paraId="714141A1" w14:textId="77777777" w:rsidTr="003C39D4">
        <w:tc>
          <w:tcPr>
            <w:tcW w:w="2482" w:type="dxa"/>
          </w:tcPr>
          <w:p w14:paraId="16EA836A"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red band</w:t>
            </w:r>
          </w:p>
        </w:tc>
        <w:tc>
          <w:tcPr>
            <w:tcW w:w="4143" w:type="dxa"/>
            <w:vAlign w:val="bottom"/>
          </w:tcPr>
          <w:p w14:paraId="3DC03CF2"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YDim_RedBand</w:t>
            </w:r>
            <w:proofErr w:type="spellEnd"/>
          </w:p>
        </w:tc>
        <w:tc>
          <w:tcPr>
            <w:tcW w:w="2231" w:type="dxa"/>
          </w:tcPr>
          <w:p w14:paraId="12EEE12D" w14:textId="77777777" w:rsidR="00BF1578" w:rsidRPr="001C0DC6" w:rsidRDefault="00BF1578" w:rsidP="003C39D4">
            <w:pPr>
              <w:jc w:val="both"/>
              <w:rPr>
                <w:rFonts w:ascii="Times" w:hAnsi="Times"/>
                <w:sz w:val="18"/>
                <w:szCs w:val="20"/>
              </w:rPr>
            </w:pPr>
            <w:r w:rsidRPr="001C0DC6">
              <w:rPr>
                <w:rFonts w:ascii="Times" w:hAnsi="Times"/>
                <w:sz w:val="18"/>
                <w:szCs w:val="20"/>
              </w:rPr>
              <w:t>2048</w:t>
            </w:r>
          </w:p>
        </w:tc>
      </w:tr>
      <w:tr w:rsidR="00BF1578" w:rsidRPr="001C0DC6" w14:paraId="4A3EE157" w14:textId="77777777" w:rsidTr="003C39D4">
        <w:trPr>
          <w:trHeight w:val="305"/>
        </w:trPr>
        <w:tc>
          <w:tcPr>
            <w:tcW w:w="2482" w:type="dxa"/>
          </w:tcPr>
          <w:p w14:paraId="6F7FA5DC"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blue band</w:t>
            </w:r>
          </w:p>
        </w:tc>
        <w:tc>
          <w:tcPr>
            <w:tcW w:w="4143" w:type="dxa"/>
            <w:vAlign w:val="bottom"/>
          </w:tcPr>
          <w:p w14:paraId="0F0AEA2D"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YDim_BlueBand</w:t>
            </w:r>
            <w:proofErr w:type="spellEnd"/>
            <w:r w:rsidRPr="001C0DC6">
              <w:rPr>
                <w:rFonts w:ascii="Times" w:hAnsi="Times"/>
                <w:sz w:val="18"/>
                <w:szCs w:val="20"/>
              </w:rPr>
              <w:t xml:space="preserve"> </w:t>
            </w:r>
          </w:p>
        </w:tc>
        <w:tc>
          <w:tcPr>
            <w:tcW w:w="2231" w:type="dxa"/>
          </w:tcPr>
          <w:p w14:paraId="30C68090"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22769171" w14:textId="77777777" w:rsidTr="003C39D4">
        <w:trPr>
          <w:trHeight w:val="305"/>
        </w:trPr>
        <w:tc>
          <w:tcPr>
            <w:tcW w:w="2482" w:type="dxa"/>
          </w:tcPr>
          <w:p w14:paraId="695795F4"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Green band</w:t>
            </w:r>
          </w:p>
        </w:tc>
        <w:tc>
          <w:tcPr>
            <w:tcW w:w="4143" w:type="dxa"/>
            <w:vAlign w:val="bottom"/>
          </w:tcPr>
          <w:p w14:paraId="60209931"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YDim_GreenBand</w:t>
            </w:r>
            <w:proofErr w:type="spellEnd"/>
            <w:r w:rsidRPr="001C0DC6">
              <w:rPr>
                <w:rFonts w:ascii="Times" w:hAnsi="Times"/>
                <w:sz w:val="18"/>
                <w:szCs w:val="20"/>
              </w:rPr>
              <w:t xml:space="preserve"> </w:t>
            </w:r>
          </w:p>
        </w:tc>
        <w:tc>
          <w:tcPr>
            <w:tcW w:w="2231" w:type="dxa"/>
          </w:tcPr>
          <w:p w14:paraId="5DA1C7B0"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7710F385" w14:textId="77777777" w:rsidTr="003C39D4">
        <w:trPr>
          <w:trHeight w:val="305"/>
        </w:trPr>
        <w:tc>
          <w:tcPr>
            <w:tcW w:w="2482" w:type="dxa"/>
          </w:tcPr>
          <w:p w14:paraId="39B6621C"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NIR band</w:t>
            </w:r>
          </w:p>
        </w:tc>
        <w:tc>
          <w:tcPr>
            <w:tcW w:w="4143" w:type="dxa"/>
            <w:vAlign w:val="bottom"/>
          </w:tcPr>
          <w:p w14:paraId="24DE9FA5"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YDim_NIRBand</w:t>
            </w:r>
            <w:proofErr w:type="spellEnd"/>
          </w:p>
        </w:tc>
        <w:tc>
          <w:tcPr>
            <w:tcW w:w="2231" w:type="dxa"/>
          </w:tcPr>
          <w:p w14:paraId="0B9F3DC2"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60654B4C" w14:textId="77777777" w:rsidTr="003C39D4">
        <w:trPr>
          <w:trHeight w:val="305"/>
        </w:trPr>
        <w:tc>
          <w:tcPr>
            <w:tcW w:w="2482" w:type="dxa"/>
          </w:tcPr>
          <w:p w14:paraId="605B306C" w14:textId="77777777" w:rsidR="00BF1578" w:rsidRPr="001C0DC6" w:rsidRDefault="00BF1578" w:rsidP="003C39D4">
            <w:pPr>
              <w:jc w:val="both"/>
              <w:rPr>
                <w:rFonts w:ascii="Times" w:hAnsi="Times"/>
                <w:sz w:val="18"/>
                <w:szCs w:val="20"/>
              </w:rPr>
            </w:pPr>
          </w:p>
        </w:tc>
        <w:tc>
          <w:tcPr>
            <w:tcW w:w="4143" w:type="dxa"/>
            <w:vAlign w:val="bottom"/>
          </w:tcPr>
          <w:p w14:paraId="255D89DC" w14:textId="77777777" w:rsidR="00BF1578" w:rsidRPr="001C0DC6" w:rsidRDefault="00BF1578" w:rsidP="003C39D4">
            <w:pPr>
              <w:jc w:val="both"/>
              <w:rPr>
                <w:rFonts w:ascii="Times" w:hAnsi="Times"/>
                <w:sz w:val="18"/>
                <w:szCs w:val="20"/>
              </w:rPr>
            </w:pPr>
          </w:p>
        </w:tc>
        <w:tc>
          <w:tcPr>
            <w:tcW w:w="2231" w:type="dxa"/>
          </w:tcPr>
          <w:p w14:paraId="107E829C" w14:textId="77777777" w:rsidR="00BF1578" w:rsidRPr="001C0DC6" w:rsidRDefault="00BF1578" w:rsidP="003C39D4">
            <w:pPr>
              <w:jc w:val="both"/>
              <w:rPr>
                <w:rFonts w:ascii="Times" w:hAnsi="Times"/>
                <w:sz w:val="18"/>
                <w:szCs w:val="20"/>
              </w:rPr>
            </w:pPr>
          </w:p>
        </w:tc>
      </w:tr>
      <w:tr w:rsidR="00BF1578" w:rsidRPr="001C0DC6" w14:paraId="015A6DDA" w14:textId="77777777" w:rsidTr="003C39D4">
        <w:trPr>
          <w:trHeight w:val="305"/>
        </w:trPr>
        <w:tc>
          <w:tcPr>
            <w:tcW w:w="2482" w:type="dxa"/>
          </w:tcPr>
          <w:p w14:paraId="29069E65"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geolocation</w:t>
            </w:r>
          </w:p>
        </w:tc>
        <w:tc>
          <w:tcPr>
            <w:tcW w:w="4143" w:type="dxa"/>
            <w:vAlign w:val="bottom"/>
          </w:tcPr>
          <w:p w14:paraId="7DF73ED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YDim_Standard</w:t>
            </w:r>
            <w:proofErr w:type="spellEnd"/>
          </w:p>
        </w:tc>
        <w:tc>
          <w:tcPr>
            <w:tcW w:w="2231" w:type="dxa"/>
          </w:tcPr>
          <w:p w14:paraId="11338AA4"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3E179AEC" w14:textId="77777777" w:rsidTr="003C39D4">
        <w:trPr>
          <w:trHeight w:val="305"/>
        </w:trPr>
        <w:tc>
          <w:tcPr>
            <w:tcW w:w="2482" w:type="dxa"/>
          </w:tcPr>
          <w:p w14:paraId="0535077C"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Y dimension for </w:t>
            </w:r>
            <w:proofErr w:type="gramStart"/>
            <w:r w:rsidRPr="001C0DC6">
              <w:rPr>
                <w:rFonts w:ascii="Times" w:hAnsi="Times"/>
                <w:sz w:val="18"/>
                <w:szCs w:val="20"/>
              </w:rPr>
              <w:t>geolocation(</w:t>
            </w:r>
            <w:proofErr w:type="gramEnd"/>
            <w:r w:rsidRPr="001C0DC6">
              <w:rPr>
                <w:rFonts w:ascii="Times" w:hAnsi="Times"/>
                <w:sz w:val="18"/>
                <w:szCs w:val="20"/>
              </w:rPr>
              <w:t>high resolution)</w:t>
            </w:r>
          </w:p>
        </w:tc>
        <w:tc>
          <w:tcPr>
            <w:tcW w:w="4143" w:type="dxa"/>
            <w:vAlign w:val="bottom"/>
          </w:tcPr>
          <w:p w14:paraId="5E6CD7DE"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YDimH</w:t>
            </w:r>
            <w:proofErr w:type="spellEnd"/>
          </w:p>
        </w:tc>
        <w:tc>
          <w:tcPr>
            <w:tcW w:w="2231" w:type="dxa"/>
          </w:tcPr>
          <w:p w14:paraId="10A2515A" w14:textId="77777777" w:rsidR="00BF1578" w:rsidRPr="001C0DC6" w:rsidRDefault="00BF1578" w:rsidP="003C39D4">
            <w:pPr>
              <w:jc w:val="both"/>
              <w:rPr>
                <w:rFonts w:ascii="Times" w:hAnsi="Times"/>
                <w:sz w:val="18"/>
                <w:szCs w:val="20"/>
              </w:rPr>
            </w:pPr>
            <w:r w:rsidRPr="001C0DC6">
              <w:rPr>
                <w:rFonts w:ascii="Times" w:hAnsi="Times"/>
                <w:sz w:val="18"/>
                <w:szCs w:val="20"/>
              </w:rPr>
              <w:t>2048</w:t>
            </w:r>
          </w:p>
        </w:tc>
      </w:tr>
      <w:tr w:rsidR="00BF1578" w:rsidRPr="001C0DC6" w14:paraId="667F168C" w14:textId="77777777" w:rsidTr="003C39D4">
        <w:trPr>
          <w:trHeight w:val="305"/>
        </w:trPr>
        <w:tc>
          <w:tcPr>
            <w:tcW w:w="2482" w:type="dxa"/>
          </w:tcPr>
          <w:p w14:paraId="2A9F368A"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Geometry</w:t>
            </w:r>
          </w:p>
        </w:tc>
        <w:tc>
          <w:tcPr>
            <w:tcW w:w="4143" w:type="dxa"/>
            <w:vAlign w:val="bottom"/>
          </w:tcPr>
          <w:p w14:paraId="38FC07B4"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YDim_GeometricParameters</w:t>
            </w:r>
            <w:proofErr w:type="spellEnd"/>
          </w:p>
        </w:tc>
        <w:tc>
          <w:tcPr>
            <w:tcW w:w="2231" w:type="dxa"/>
          </w:tcPr>
          <w:p w14:paraId="37C04761" w14:textId="77777777" w:rsidR="00BF1578" w:rsidRPr="001C0DC6" w:rsidRDefault="00BF1578" w:rsidP="003C39D4">
            <w:pPr>
              <w:jc w:val="both"/>
              <w:rPr>
                <w:rFonts w:ascii="Times" w:hAnsi="Times"/>
                <w:sz w:val="18"/>
                <w:szCs w:val="20"/>
              </w:rPr>
            </w:pPr>
            <w:r w:rsidRPr="001C0DC6">
              <w:rPr>
                <w:rFonts w:ascii="Times" w:hAnsi="Times"/>
                <w:sz w:val="18"/>
                <w:szCs w:val="20"/>
              </w:rPr>
              <w:t>32</w:t>
            </w:r>
          </w:p>
        </w:tc>
      </w:tr>
      <w:tr w:rsidR="00BF1578" w:rsidRPr="001C0DC6" w14:paraId="04EACF2A" w14:textId="77777777" w:rsidTr="003C39D4">
        <w:trPr>
          <w:trHeight w:val="305"/>
        </w:trPr>
        <w:tc>
          <w:tcPr>
            <w:tcW w:w="2482" w:type="dxa"/>
          </w:tcPr>
          <w:p w14:paraId="3490EF8C"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BRF conversion factors</w:t>
            </w:r>
          </w:p>
        </w:tc>
        <w:tc>
          <w:tcPr>
            <w:tcW w:w="4143" w:type="dxa"/>
            <w:vAlign w:val="bottom"/>
          </w:tcPr>
          <w:p w14:paraId="37429CE9"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YDim_BRF_Conversion_Factors</w:t>
            </w:r>
            <w:proofErr w:type="spellEnd"/>
            <w:r w:rsidRPr="001C0DC6">
              <w:rPr>
                <w:rFonts w:ascii="Times" w:hAnsi="Times"/>
                <w:sz w:val="18"/>
                <w:szCs w:val="20"/>
              </w:rPr>
              <w:t xml:space="preserve"> </w:t>
            </w:r>
          </w:p>
        </w:tc>
        <w:tc>
          <w:tcPr>
            <w:tcW w:w="2231" w:type="dxa"/>
          </w:tcPr>
          <w:p w14:paraId="118A6253" w14:textId="77777777" w:rsidR="00BF1578" w:rsidRPr="001C0DC6" w:rsidRDefault="00BF1578" w:rsidP="003C39D4">
            <w:pPr>
              <w:jc w:val="both"/>
              <w:rPr>
                <w:rFonts w:ascii="Times" w:hAnsi="Times"/>
                <w:sz w:val="18"/>
                <w:szCs w:val="20"/>
              </w:rPr>
            </w:pPr>
            <w:r w:rsidRPr="001C0DC6">
              <w:rPr>
                <w:rFonts w:ascii="Times" w:hAnsi="Times"/>
                <w:sz w:val="18"/>
                <w:szCs w:val="20"/>
              </w:rPr>
              <w:t>32</w:t>
            </w:r>
          </w:p>
        </w:tc>
      </w:tr>
      <w:tr w:rsidR="00BF1578" w:rsidRPr="001C0DC6" w14:paraId="41E9C2A2" w14:textId="77777777" w:rsidTr="003C39D4">
        <w:trPr>
          <w:trHeight w:val="305"/>
        </w:trPr>
        <w:tc>
          <w:tcPr>
            <w:tcW w:w="2482" w:type="dxa"/>
          </w:tcPr>
          <w:p w14:paraId="3F1A3CE6" w14:textId="77777777" w:rsidR="00BF1578" w:rsidRPr="001C0DC6" w:rsidRDefault="00BF1578" w:rsidP="003C39D4">
            <w:pPr>
              <w:jc w:val="both"/>
              <w:rPr>
                <w:rFonts w:ascii="Times" w:hAnsi="Times"/>
                <w:sz w:val="18"/>
                <w:szCs w:val="20"/>
              </w:rPr>
            </w:pPr>
          </w:p>
        </w:tc>
        <w:tc>
          <w:tcPr>
            <w:tcW w:w="4143" w:type="dxa"/>
            <w:vAlign w:val="bottom"/>
          </w:tcPr>
          <w:p w14:paraId="6C9F17B2" w14:textId="77777777" w:rsidR="00BF1578" w:rsidRPr="001C0DC6" w:rsidRDefault="00BF1578" w:rsidP="003C39D4">
            <w:pPr>
              <w:jc w:val="both"/>
              <w:rPr>
                <w:rFonts w:ascii="Times" w:hAnsi="Times"/>
                <w:sz w:val="18"/>
                <w:szCs w:val="20"/>
              </w:rPr>
            </w:pPr>
          </w:p>
        </w:tc>
        <w:tc>
          <w:tcPr>
            <w:tcW w:w="2231" w:type="dxa"/>
          </w:tcPr>
          <w:p w14:paraId="2E5D0732" w14:textId="77777777" w:rsidR="00BF1578" w:rsidRPr="001C0DC6" w:rsidRDefault="00BF1578" w:rsidP="003C39D4">
            <w:pPr>
              <w:jc w:val="both"/>
              <w:rPr>
                <w:rFonts w:ascii="Times" w:hAnsi="Times"/>
                <w:sz w:val="18"/>
                <w:szCs w:val="20"/>
              </w:rPr>
            </w:pPr>
          </w:p>
        </w:tc>
      </w:tr>
      <w:tr w:rsidR="00BF1578" w:rsidRPr="001C0DC6" w14:paraId="53D09A1B" w14:textId="77777777" w:rsidTr="003C39D4">
        <w:trPr>
          <w:trHeight w:val="305"/>
        </w:trPr>
        <w:tc>
          <w:tcPr>
            <w:tcW w:w="2482" w:type="dxa"/>
          </w:tcPr>
          <w:p w14:paraId="3FDCA6E7"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red band</w:t>
            </w:r>
          </w:p>
        </w:tc>
        <w:tc>
          <w:tcPr>
            <w:tcW w:w="4143" w:type="dxa"/>
            <w:vAlign w:val="bottom"/>
          </w:tcPr>
          <w:p w14:paraId="0EFBD4E5"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XDim_RedBand</w:t>
            </w:r>
            <w:proofErr w:type="spellEnd"/>
          </w:p>
        </w:tc>
        <w:tc>
          <w:tcPr>
            <w:tcW w:w="2231" w:type="dxa"/>
          </w:tcPr>
          <w:p w14:paraId="6E231B06"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2A8CE798" w14:textId="77777777" w:rsidTr="003C39D4">
        <w:trPr>
          <w:trHeight w:val="305"/>
        </w:trPr>
        <w:tc>
          <w:tcPr>
            <w:tcW w:w="2482" w:type="dxa"/>
          </w:tcPr>
          <w:p w14:paraId="04B4F16D"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blue band</w:t>
            </w:r>
          </w:p>
        </w:tc>
        <w:tc>
          <w:tcPr>
            <w:tcW w:w="4143" w:type="dxa"/>
            <w:vAlign w:val="bottom"/>
          </w:tcPr>
          <w:p w14:paraId="2C9EA07D"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XDim_BlueBand</w:t>
            </w:r>
            <w:proofErr w:type="spellEnd"/>
            <w:r w:rsidRPr="001C0DC6">
              <w:rPr>
                <w:rFonts w:ascii="Times" w:hAnsi="Times"/>
                <w:sz w:val="18"/>
                <w:szCs w:val="20"/>
              </w:rPr>
              <w:t xml:space="preserve"> </w:t>
            </w:r>
          </w:p>
        </w:tc>
        <w:tc>
          <w:tcPr>
            <w:tcW w:w="2231" w:type="dxa"/>
          </w:tcPr>
          <w:p w14:paraId="5C7FB699" w14:textId="77777777" w:rsidR="00BF1578" w:rsidRPr="001C0DC6" w:rsidRDefault="00BF1578" w:rsidP="003C39D4">
            <w:pPr>
              <w:jc w:val="both"/>
              <w:rPr>
                <w:rFonts w:ascii="Times" w:hAnsi="Times"/>
                <w:sz w:val="18"/>
                <w:szCs w:val="20"/>
              </w:rPr>
            </w:pPr>
            <w:r w:rsidRPr="001C0DC6">
              <w:rPr>
                <w:rFonts w:ascii="Times" w:hAnsi="Times"/>
                <w:sz w:val="18"/>
                <w:szCs w:val="20"/>
              </w:rPr>
              <w:t>128</w:t>
            </w:r>
          </w:p>
        </w:tc>
      </w:tr>
      <w:tr w:rsidR="00BF1578" w:rsidRPr="001C0DC6" w14:paraId="51683550" w14:textId="77777777" w:rsidTr="003C39D4">
        <w:trPr>
          <w:trHeight w:val="305"/>
        </w:trPr>
        <w:tc>
          <w:tcPr>
            <w:tcW w:w="2482" w:type="dxa"/>
          </w:tcPr>
          <w:p w14:paraId="7A9D8E27"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Green band</w:t>
            </w:r>
          </w:p>
        </w:tc>
        <w:tc>
          <w:tcPr>
            <w:tcW w:w="4143" w:type="dxa"/>
            <w:vAlign w:val="bottom"/>
          </w:tcPr>
          <w:p w14:paraId="09636981"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XDim_GreenBand</w:t>
            </w:r>
            <w:proofErr w:type="spellEnd"/>
            <w:r w:rsidRPr="001C0DC6">
              <w:rPr>
                <w:rFonts w:ascii="Times" w:hAnsi="Times"/>
                <w:sz w:val="18"/>
                <w:szCs w:val="20"/>
              </w:rPr>
              <w:t xml:space="preserve"> </w:t>
            </w:r>
          </w:p>
        </w:tc>
        <w:tc>
          <w:tcPr>
            <w:tcW w:w="2231" w:type="dxa"/>
          </w:tcPr>
          <w:p w14:paraId="45D32CBD" w14:textId="77777777" w:rsidR="00BF1578" w:rsidRPr="001C0DC6" w:rsidRDefault="00BF1578" w:rsidP="003C39D4">
            <w:pPr>
              <w:jc w:val="both"/>
              <w:rPr>
                <w:rFonts w:ascii="Times" w:hAnsi="Times"/>
                <w:sz w:val="18"/>
                <w:szCs w:val="20"/>
              </w:rPr>
            </w:pPr>
            <w:r w:rsidRPr="001C0DC6">
              <w:rPr>
                <w:rFonts w:ascii="Times" w:hAnsi="Times"/>
                <w:sz w:val="18"/>
                <w:szCs w:val="20"/>
              </w:rPr>
              <w:t>128</w:t>
            </w:r>
          </w:p>
        </w:tc>
      </w:tr>
      <w:tr w:rsidR="00BF1578" w:rsidRPr="001C0DC6" w14:paraId="3C18BB4C" w14:textId="77777777" w:rsidTr="003C39D4">
        <w:trPr>
          <w:trHeight w:val="305"/>
        </w:trPr>
        <w:tc>
          <w:tcPr>
            <w:tcW w:w="2482" w:type="dxa"/>
          </w:tcPr>
          <w:p w14:paraId="25D2120F"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NIR band</w:t>
            </w:r>
          </w:p>
        </w:tc>
        <w:tc>
          <w:tcPr>
            <w:tcW w:w="4143" w:type="dxa"/>
            <w:vAlign w:val="bottom"/>
          </w:tcPr>
          <w:p w14:paraId="070B94AE"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XDim_NIRBand</w:t>
            </w:r>
            <w:proofErr w:type="spellEnd"/>
          </w:p>
        </w:tc>
        <w:tc>
          <w:tcPr>
            <w:tcW w:w="2231" w:type="dxa"/>
          </w:tcPr>
          <w:p w14:paraId="625398C5" w14:textId="77777777" w:rsidR="00BF1578" w:rsidRPr="001C0DC6" w:rsidRDefault="00BF1578" w:rsidP="003C39D4">
            <w:pPr>
              <w:jc w:val="both"/>
              <w:rPr>
                <w:rFonts w:ascii="Times" w:hAnsi="Times"/>
                <w:sz w:val="18"/>
                <w:szCs w:val="20"/>
              </w:rPr>
            </w:pPr>
            <w:r w:rsidRPr="001C0DC6">
              <w:rPr>
                <w:rFonts w:ascii="Times" w:hAnsi="Times"/>
                <w:sz w:val="18"/>
                <w:szCs w:val="20"/>
              </w:rPr>
              <w:t>128</w:t>
            </w:r>
          </w:p>
        </w:tc>
      </w:tr>
      <w:tr w:rsidR="00BF1578" w:rsidRPr="001C0DC6" w14:paraId="5D45BC5A" w14:textId="77777777" w:rsidTr="003C39D4">
        <w:trPr>
          <w:trHeight w:val="305"/>
        </w:trPr>
        <w:tc>
          <w:tcPr>
            <w:tcW w:w="2482" w:type="dxa"/>
          </w:tcPr>
          <w:p w14:paraId="1BD62482" w14:textId="77777777" w:rsidR="00BF1578" w:rsidRPr="001C0DC6" w:rsidRDefault="00BF1578" w:rsidP="003C39D4">
            <w:pPr>
              <w:jc w:val="both"/>
              <w:rPr>
                <w:rFonts w:ascii="Times" w:hAnsi="Times"/>
                <w:sz w:val="18"/>
                <w:szCs w:val="20"/>
              </w:rPr>
            </w:pPr>
          </w:p>
        </w:tc>
        <w:tc>
          <w:tcPr>
            <w:tcW w:w="4143" w:type="dxa"/>
            <w:vAlign w:val="bottom"/>
          </w:tcPr>
          <w:p w14:paraId="01435729" w14:textId="77777777" w:rsidR="00BF1578" w:rsidRPr="001C0DC6" w:rsidRDefault="00BF1578" w:rsidP="003C39D4">
            <w:pPr>
              <w:jc w:val="both"/>
              <w:rPr>
                <w:rFonts w:ascii="Times" w:hAnsi="Times"/>
                <w:sz w:val="18"/>
                <w:szCs w:val="20"/>
              </w:rPr>
            </w:pPr>
          </w:p>
        </w:tc>
        <w:tc>
          <w:tcPr>
            <w:tcW w:w="2231" w:type="dxa"/>
          </w:tcPr>
          <w:p w14:paraId="0F7381C3" w14:textId="77777777" w:rsidR="00BF1578" w:rsidRPr="001C0DC6" w:rsidRDefault="00BF1578" w:rsidP="003C39D4">
            <w:pPr>
              <w:jc w:val="both"/>
              <w:rPr>
                <w:rFonts w:ascii="Times" w:hAnsi="Times"/>
                <w:sz w:val="18"/>
                <w:szCs w:val="20"/>
              </w:rPr>
            </w:pPr>
          </w:p>
        </w:tc>
      </w:tr>
      <w:tr w:rsidR="00BF1578" w:rsidRPr="001C0DC6" w14:paraId="3BA10210" w14:textId="77777777" w:rsidTr="003C39D4">
        <w:trPr>
          <w:trHeight w:val="305"/>
        </w:trPr>
        <w:tc>
          <w:tcPr>
            <w:tcW w:w="2482" w:type="dxa"/>
          </w:tcPr>
          <w:p w14:paraId="5757BBF9"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geolocation</w:t>
            </w:r>
          </w:p>
        </w:tc>
        <w:tc>
          <w:tcPr>
            <w:tcW w:w="4143" w:type="dxa"/>
            <w:vAlign w:val="bottom"/>
          </w:tcPr>
          <w:p w14:paraId="5BD31792"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XDim_Standard</w:t>
            </w:r>
            <w:proofErr w:type="spellEnd"/>
          </w:p>
        </w:tc>
        <w:tc>
          <w:tcPr>
            <w:tcW w:w="2231" w:type="dxa"/>
          </w:tcPr>
          <w:p w14:paraId="4C3C2D41" w14:textId="77777777" w:rsidR="00BF1578" w:rsidRPr="001C0DC6" w:rsidRDefault="00BF1578" w:rsidP="003C39D4">
            <w:pPr>
              <w:jc w:val="both"/>
              <w:rPr>
                <w:rFonts w:ascii="Times" w:hAnsi="Times"/>
                <w:sz w:val="18"/>
                <w:szCs w:val="20"/>
              </w:rPr>
            </w:pPr>
            <w:r w:rsidRPr="001C0DC6">
              <w:rPr>
                <w:rFonts w:ascii="Times" w:hAnsi="Times"/>
                <w:sz w:val="18"/>
                <w:szCs w:val="20"/>
              </w:rPr>
              <w:t>128</w:t>
            </w:r>
          </w:p>
        </w:tc>
      </w:tr>
      <w:tr w:rsidR="00BF1578" w:rsidRPr="001C0DC6" w14:paraId="4D9CFD1D" w14:textId="77777777" w:rsidTr="003C39D4">
        <w:trPr>
          <w:trHeight w:val="305"/>
        </w:trPr>
        <w:tc>
          <w:tcPr>
            <w:tcW w:w="2482" w:type="dxa"/>
          </w:tcPr>
          <w:p w14:paraId="2AD8E56C"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X dimension for </w:t>
            </w:r>
            <w:proofErr w:type="gramStart"/>
            <w:r w:rsidRPr="001C0DC6">
              <w:rPr>
                <w:rFonts w:ascii="Times" w:hAnsi="Times"/>
                <w:sz w:val="18"/>
                <w:szCs w:val="20"/>
              </w:rPr>
              <w:t>geolocation(</w:t>
            </w:r>
            <w:proofErr w:type="gramEnd"/>
            <w:r w:rsidRPr="001C0DC6">
              <w:rPr>
                <w:rFonts w:ascii="Times" w:hAnsi="Times"/>
                <w:sz w:val="18"/>
                <w:szCs w:val="20"/>
              </w:rPr>
              <w:t>high resolution)</w:t>
            </w:r>
          </w:p>
        </w:tc>
        <w:tc>
          <w:tcPr>
            <w:tcW w:w="4143" w:type="dxa"/>
            <w:vAlign w:val="bottom"/>
          </w:tcPr>
          <w:p w14:paraId="5DE63042"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XDimH</w:t>
            </w:r>
            <w:proofErr w:type="spellEnd"/>
          </w:p>
        </w:tc>
        <w:tc>
          <w:tcPr>
            <w:tcW w:w="2231" w:type="dxa"/>
          </w:tcPr>
          <w:p w14:paraId="62D62D84"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3ABECFDE" w14:textId="77777777" w:rsidTr="003C39D4">
        <w:trPr>
          <w:trHeight w:val="305"/>
        </w:trPr>
        <w:tc>
          <w:tcPr>
            <w:tcW w:w="2482" w:type="dxa"/>
          </w:tcPr>
          <w:p w14:paraId="1AA72B69"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Geometry</w:t>
            </w:r>
          </w:p>
        </w:tc>
        <w:tc>
          <w:tcPr>
            <w:tcW w:w="4143" w:type="dxa"/>
            <w:vAlign w:val="bottom"/>
          </w:tcPr>
          <w:p w14:paraId="1A3927E0"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XDim_GeometricParameters</w:t>
            </w:r>
            <w:proofErr w:type="spellEnd"/>
          </w:p>
        </w:tc>
        <w:tc>
          <w:tcPr>
            <w:tcW w:w="2231" w:type="dxa"/>
          </w:tcPr>
          <w:p w14:paraId="1DBB6FDA" w14:textId="77777777" w:rsidR="00BF1578" w:rsidRPr="001C0DC6" w:rsidRDefault="00BF1578" w:rsidP="003C39D4">
            <w:pPr>
              <w:jc w:val="both"/>
              <w:rPr>
                <w:rFonts w:ascii="Times" w:hAnsi="Times"/>
                <w:sz w:val="18"/>
                <w:szCs w:val="20"/>
              </w:rPr>
            </w:pPr>
            <w:r w:rsidRPr="001C0DC6">
              <w:rPr>
                <w:rFonts w:ascii="Times" w:hAnsi="Times"/>
                <w:sz w:val="18"/>
                <w:szCs w:val="20"/>
              </w:rPr>
              <w:t>8</w:t>
            </w:r>
          </w:p>
        </w:tc>
      </w:tr>
      <w:tr w:rsidR="00BF1578" w:rsidRPr="001C0DC6" w14:paraId="6A3299D3" w14:textId="77777777" w:rsidTr="003C39D4">
        <w:trPr>
          <w:trHeight w:val="305"/>
        </w:trPr>
        <w:tc>
          <w:tcPr>
            <w:tcW w:w="2482" w:type="dxa"/>
          </w:tcPr>
          <w:p w14:paraId="4539510A"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BRF conversion factors</w:t>
            </w:r>
          </w:p>
        </w:tc>
        <w:tc>
          <w:tcPr>
            <w:tcW w:w="4143" w:type="dxa"/>
            <w:vAlign w:val="bottom"/>
          </w:tcPr>
          <w:p w14:paraId="42E6BADC"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XDim_BRF_Conversion_Factors</w:t>
            </w:r>
            <w:proofErr w:type="spellEnd"/>
            <w:r w:rsidRPr="001C0DC6">
              <w:rPr>
                <w:rFonts w:ascii="Times" w:hAnsi="Times"/>
                <w:sz w:val="18"/>
                <w:szCs w:val="20"/>
              </w:rPr>
              <w:t xml:space="preserve"> </w:t>
            </w:r>
          </w:p>
        </w:tc>
        <w:tc>
          <w:tcPr>
            <w:tcW w:w="2231" w:type="dxa"/>
          </w:tcPr>
          <w:p w14:paraId="289B55AD" w14:textId="77777777" w:rsidR="00BF1578" w:rsidRPr="001C0DC6" w:rsidRDefault="00BF1578" w:rsidP="003C39D4">
            <w:pPr>
              <w:jc w:val="both"/>
              <w:rPr>
                <w:rFonts w:ascii="Times" w:hAnsi="Times"/>
                <w:sz w:val="18"/>
                <w:szCs w:val="20"/>
              </w:rPr>
            </w:pPr>
            <w:r w:rsidRPr="001C0DC6">
              <w:rPr>
                <w:rFonts w:ascii="Times" w:hAnsi="Times"/>
                <w:sz w:val="18"/>
                <w:szCs w:val="20"/>
              </w:rPr>
              <w:t>8</w:t>
            </w:r>
          </w:p>
        </w:tc>
      </w:tr>
    </w:tbl>
    <w:p w14:paraId="32441489" w14:textId="77777777" w:rsidR="00BF1578" w:rsidRPr="001C0DC6" w:rsidRDefault="00BF1578" w:rsidP="00BF1578">
      <w:pPr>
        <w:jc w:val="both"/>
        <w:rPr>
          <w:rFonts w:ascii="Times" w:hAnsi="Times"/>
          <w:sz w:val="18"/>
          <w:szCs w:val="20"/>
        </w:rPr>
      </w:pPr>
    </w:p>
    <w:tbl>
      <w:tblPr>
        <w:tblStyle w:val="TableGrid"/>
        <w:tblW w:w="0" w:type="auto"/>
        <w:tblLook w:val="04A0" w:firstRow="1" w:lastRow="0" w:firstColumn="1" w:lastColumn="0" w:noHBand="0" w:noVBand="1"/>
      </w:tblPr>
      <w:tblGrid>
        <w:gridCol w:w="2448"/>
        <w:gridCol w:w="4140"/>
        <w:gridCol w:w="2268"/>
      </w:tblGrid>
      <w:tr w:rsidR="00BF1578" w:rsidRPr="001C0DC6" w14:paraId="3922F91F" w14:textId="77777777" w:rsidTr="003C39D4">
        <w:trPr>
          <w:trHeight w:val="305"/>
        </w:trPr>
        <w:tc>
          <w:tcPr>
            <w:tcW w:w="2448" w:type="dxa"/>
          </w:tcPr>
          <w:p w14:paraId="78D4A049"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blue band on the AN camera</w:t>
            </w:r>
          </w:p>
        </w:tc>
        <w:tc>
          <w:tcPr>
            <w:tcW w:w="4140" w:type="dxa"/>
            <w:vAlign w:val="bottom"/>
          </w:tcPr>
          <w:p w14:paraId="10160C87"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AN_YDim_BlueBand</w:t>
            </w:r>
            <w:proofErr w:type="spellEnd"/>
            <w:r w:rsidRPr="001C0DC6">
              <w:rPr>
                <w:rFonts w:ascii="Times" w:hAnsi="Times"/>
                <w:sz w:val="18"/>
                <w:szCs w:val="20"/>
              </w:rPr>
              <w:t xml:space="preserve"> </w:t>
            </w:r>
          </w:p>
        </w:tc>
        <w:tc>
          <w:tcPr>
            <w:tcW w:w="2268" w:type="dxa"/>
          </w:tcPr>
          <w:p w14:paraId="38EB6232" w14:textId="77777777" w:rsidR="00BF1578" w:rsidRPr="001C0DC6" w:rsidRDefault="00BF1578" w:rsidP="003C39D4">
            <w:pPr>
              <w:jc w:val="both"/>
              <w:rPr>
                <w:rFonts w:ascii="Times" w:hAnsi="Times"/>
                <w:sz w:val="18"/>
                <w:szCs w:val="20"/>
              </w:rPr>
            </w:pPr>
            <w:r w:rsidRPr="001C0DC6">
              <w:rPr>
                <w:rFonts w:ascii="Times" w:hAnsi="Times"/>
                <w:sz w:val="18"/>
                <w:szCs w:val="20"/>
              </w:rPr>
              <w:t>2048</w:t>
            </w:r>
          </w:p>
        </w:tc>
      </w:tr>
      <w:tr w:rsidR="00BF1578" w:rsidRPr="001C0DC6" w14:paraId="238A34A5" w14:textId="77777777" w:rsidTr="003C39D4">
        <w:trPr>
          <w:trHeight w:val="305"/>
        </w:trPr>
        <w:tc>
          <w:tcPr>
            <w:tcW w:w="2448" w:type="dxa"/>
          </w:tcPr>
          <w:p w14:paraId="0DBBF5C1"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green band on the AN camera</w:t>
            </w:r>
          </w:p>
        </w:tc>
        <w:tc>
          <w:tcPr>
            <w:tcW w:w="4140" w:type="dxa"/>
            <w:vAlign w:val="bottom"/>
          </w:tcPr>
          <w:p w14:paraId="7ECF9845"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AN_YDim_GreenBand</w:t>
            </w:r>
            <w:proofErr w:type="spellEnd"/>
            <w:r w:rsidRPr="001C0DC6">
              <w:rPr>
                <w:rFonts w:ascii="Times" w:hAnsi="Times"/>
                <w:sz w:val="18"/>
                <w:szCs w:val="20"/>
              </w:rPr>
              <w:t xml:space="preserve"> </w:t>
            </w:r>
          </w:p>
        </w:tc>
        <w:tc>
          <w:tcPr>
            <w:tcW w:w="2268" w:type="dxa"/>
          </w:tcPr>
          <w:p w14:paraId="7D1180E1" w14:textId="77777777" w:rsidR="00BF1578" w:rsidRPr="001C0DC6" w:rsidRDefault="00BF1578" w:rsidP="003C39D4">
            <w:pPr>
              <w:jc w:val="both"/>
              <w:rPr>
                <w:rFonts w:ascii="Times" w:hAnsi="Times"/>
                <w:sz w:val="18"/>
                <w:szCs w:val="20"/>
              </w:rPr>
            </w:pPr>
            <w:r w:rsidRPr="001C0DC6">
              <w:rPr>
                <w:rFonts w:ascii="Times" w:hAnsi="Times"/>
                <w:sz w:val="18"/>
                <w:szCs w:val="20"/>
              </w:rPr>
              <w:t>2048</w:t>
            </w:r>
          </w:p>
        </w:tc>
      </w:tr>
      <w:tr w:rsidR="00BF1578" w:rsidRPr="001C0DC6" w14:paraId="2EF53D6C" w14:textId="77777777" w:rsidTr="003C39D4">
        <w:trPr>
          <w:trHeight w:val="305"/>
        </w:trPr>
        <w:tc>
          <w:tcPr>
            <w:tcW w:w="2448" w:type="dxa"/>
          </w:tcPr>
          <w:p w14:paraId="08126FFE" w14:textId="77777777" w:rsidR="00BF1578" w:rsidRPr="001C0DC6" w:rsidRDefault="00BF1578" w:rsidP="003C39D4">
            <w:pPr>
              <w:jc w:val="both"/>
              <w:rPr>
                <w:rFonts w:ascii="Times" w:hAnsi="Times"/>
                <w:sz w:val="18"/>
                <w:szCs w:val="20"/>
              </w:rPr>
            </w:pPr>
            <w:r w:rsidRPr="001C0DC6">
              <w:rPr>
                <w:rFonts w:ascii="Times" w:hAnsi="Times"/>
                <w:sz w:val="18"/>
                <w:szCs w:val="20"/>
              </w:rPr>
              <w:t>Y dimension for NIR band on the AN camera</w:t>
            </w:r>
          </w:p>
        </w:tc>
        <w:tc>
          <w:tcPr>
            <w:tcW w:w="4140" w:type="dxa"/>
            <w:vAlign w:val="bottom"/>
          </w:tcPr>
          <w:p w14:paraId="465F12C7"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AN_YDim_NIRBand</w:t>
            </w:r>
            <w:proofErr w:type="spellEnd"/>
            <w:r w:rsidRPr="001C0DC6">
              <w:rPr>
                <w:rFonts w:ascii="Times" w:hAnsi="Times"/>
                <w:sz w:val="18"/>
                <w:szCs w:val="20"/>
              </w:rPr>
              <w:t xml:space="preserve"> </w:t>
            </w:r>
          </w:p>
        </w:tc>
        <w:tc>
          <w:tcPr>
            <w:tcW w:w="2268" w:type="dxa"/>
          </w:tcPr>
          <w:p w14:paraId="48603C47" w14:textId="77777777" w:rsidR="00BF1578" w:rsidRPr="001C0DC6" w:rsidRDefault="00BF1578" w:rsidP="003C39D4">
            <w:pPr>
              <w:jc w:val="both"/>
              <w:rPr>
                <w:rFonts w:ascii="Times" w:hAnsi="Times"/>
                <w:sz w:val="18"/>
                <w:szCs w:val="20"/>
              </w:rPr>
            </w:pPr>
            <w:r w:rsidRPr="001C0DC6">
              <w:rPr>
                <w:rFonts w:ascii="Times" w:hAnsi="Times"/>
                <w:sz w:val="18"/>
                <w:szCs w:val="20"/>
              </w:rPr>
              <w:t>2048</w:t>
            </w:r>
          </w:p>
        </w:tc>
      </w:tr>
      <w:tr w:rsidR="00BF1578" w:rsidRPr="001C0DC6" w14:paraId="240C78D0" w14:textId="77777777" w:rsidTr="003C39D4">
        <w:trPr>
          <w:trHeight w:val="305"/>
        </w:trPr>
        <w:tc>
          <w:tcPr>
            <w:tcW w:w="2448" w:type="dxa"/>
          </w:tcPr>
          <w:p w14:paraId="1142129B"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blue band on the AN camera</w:t>
            </w:r>
          </w:p>
        </w:tc>
        <w:tc>
          <w:tcPr>
            <w:tcW w:w="4140" w:type="dxa"/>
            <w:vAlign w:val="bottom"/>
          </w:tcPr>
          <w:p w14:paraId="2ED08AE4"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AN_XDim_BlueBand</w:t>
            </w:r>
            <w:proofErr w:type="spellEnd"/>
          </w:p>
        </w:tc>
        <w:tc>
          <w:tcPr>
            <w:tcW w:w="2268" w:type="dxa"/>
          </w:tcPr>
          <w:p w14:paraId="116D2AB7"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209A7243" w14:textId="77777777" w:rsidTr="003C39D4">
        <w:trPr>
          <w:trHeight w:val="305"/>
        </w:trPr>
        <w:tc>
          <w:tcPr>
            <w:tcW w:w="2448" w:type="dxa"/>
          </w:tcPr>
          <w:p w14:paraId="0D837E3C"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green band on the AN camera</w:t>
            </w:r>
          </w:p>
        </w:tc>
        <w:tc>
          <w:tcPr>
            <w:tcW w:w="4140" w:type="dxa"/>
            <w:vAlign w:val="bottom"/>
          </w:tcPr>
          <w:p w14:paraId="088E7FE5"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AN_XDim_GreenBand</w:t>
            </w:r>
            <w:proofErr w:type="spellEnd"/>
            <w:r w:rsidRPr="001C0DC6">
              <w:rPr>
                <w:rFonts w:ascii="Times" w:hAnsi="Times"/>
                <w:sz w:val="18"/>
                <w:szCs w:val="20"/>
              </w:rPr>
              <w:t xml:space="preserve"> </w:t>
            </w:r>
          </w:p>
        </w:tc>
        <w:tc>
          <w:tcPr>
            <w:tcW w:w="2268" w:type="dxa"/>
          </w:tcPr>
          <w:p w14:paraId="5DCD1B3A"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r w:rsidR="00BF1578" w:rsidRPr="001C0DC6" w14:paraId="4C55DFD8" w14:textId="77777777" w:rsidTr="003C39D4">
        <w:trPr>
          <w:trHeight w:val="305"/>
        </w:trPr>
        <w:tc>
          <w:tcPr>
            <w:tcW w:w="2448" w:type="dxa"/>
          </w:tcPr>
          <w:p w14:paraId="601E4749" w14:textId="77777777" w:rsidR="00BF1578" w:rsidRPr="001C0DC6" w:rsidRDefault="00BF1578" w:rsidP="003C39D4">
            <w:pPr>
              <w:jc w:val="both"/>
              <w:rPr>
                <w:rFonts w:ascii="Times" w:hAnsi="Times"/>
                <w:sz w:val="18"/>
                <w:szCs w:val="20"/>
              </w:rPr>
            </w:pPr>
            <w:r w:rsidRPr="001C0DC6">
              <w:rPr>
                <w:rFonts w:ascii="Times" w:hAnsi="Times"/>
                <w:sz w:val="18"/>
                <w:szCs w:val="20"/>
              </w:rPr>
              <w:t>X dimension for NIR band on the AN camera</w:t>
            </w:r>
          </w:p>
        </w:tc>
        <w:tc>
          <w:tcPr>
            <w:tcW w:w="4140" w:type="dxa"/>
            <w:vAlign w:val="bottom"/>
          </w:tcPr>
          <w:p w14:paraId="04A19849"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AN_XDim_NIRBand</w:t>
            </w:r>
            <w:proofErr w:type="spellEnd"/>
            <w:r w:rsidRPr="001C0DC6">
              <w:rPr>
                <w:rFonts w:ascii="Times" w:hAnsi="Times"/>
                <w:sz w:val="18"/>
                <w:szCs w:val="20"/>
              </w:rPr>
              <w:t xml:space="preserve"> </w:t>
            </w:r>
          </w:p>
        </w:tc>
        <w:tc>
          <w:tcPr>
            <w:tcW w:w="2268" w:type="dxa"/>
          </w:tcPr>
          <w:p w14:paraId="465BD70D" w14:textId="77777777" w:rsidR="00BF1578" w:rsidRPr="001C0DC6" w:rsidRDefault="00BF1578" w:rsidP="003C39D4">
            <w:pPr>
              <w:jc w:val="both"/>
              <w:rPr>
                <w:rFonts w:ascii="Times" w:hAnsi="Times"/>
                <w:sz w:val="18"/>
                <w:szCs w:val="20"/>
              </w:rPr>
            </w:pPr>
            <w:r w:rsidRPr="001C0DC6">
              <w:rPr>
                <w:rFonts w:ascii="Times" w:hAnsi="Times"/>
                <w:sz w:val="18"/>
                <w:szCs w:val="20"/>
              </w:rPr>
              <w:t>512</w:t>
            </w:r>
          </w:p>
        </w:tc>
      </w:tr>
    </w:tbl>
    <w:p w14:paraId="15793E4F" w14:textId="77777777" w:rsidR="00BF1578" w:rsidRDefault="00BF1578" w:rsidP="00BF1578">
      <w:pPr>
        <w:pStyle w:val="ListParagraph"/>
      </w:pPr>
    </w:p>
    <w:p w14:paraId="67581232" w14:textId="77777777" w:rsidR="00BF1578" w:rsidRPr="001C0DC6" w:rsidRDefault="00BF1578" w:rsidP="00BF1578">
      <w:pPr>
        <w:pStyle w:val="Caption"/>
        <w:keepNext/>
        <w:rPr>
          <w:i w:val="0"/>
          <w:color w:val="000000" w:themeColor="text1"/>
        </w:rPr>
      </w:pPr>
      <w:r>
        <w:rPr>
          <w:i w:val="0"/>
          <w:color w:val="000000" w:themeColor="text1"/>
        </w:rPr>
        <w:t>Table 4.12</w:t>
      </w:r>
      <w:r w:rsidRPr="001C0DC6">
        <w:rPr>
          <w:i w:val="0"/>
          <w:color w:val="000000" w:themeColor="text1"/>
        </w:rPr>
        <w:t xml:space="preserve"> Dimension name and size for </w:t>
      </w:r>
      <w:r>
        <w:rPr>
          <w:i w:val="0"/>
          <w:color w:val="000000" w:themeColor="text1"/>
        </w:rPr>
        <w:t xml:space="preserve">the variables that store MISR low </w:t>
      </w:r>
      <w:proofErr w:type="gramStart"/>
      <w:r>
        <w:rPr>
          <w:i w:val="0"/>
          <w:color w:val="000000" w:themeColor="text1"/>
        </w:rPr>
        <w:t>accuracy(</w:t>
      </w:r>
      <w:proofErr w:type="gramEnd"/>
      <w:r>
        <w:rPr>
          <w:i w:val="0"/>
          <w:color w:val="000000" w:themeColor="text1"/>
        </w:rPr>
        <w:t xml:space="preserve">RDQI = 1) radiation spatial-index location.  </w:t>
      </w:r>
      <w:r w:rsidRPr="00544D02">
        <w:rPr>
          <w:i w:val="0"/>
          <w:color w:val="000000" w:themeColor="text1"/>
        </w:rPr>
        <w:t>The first dimension</w:t>
      </w:r>
      <w:r>
        <w:rPr>
          <w:i w:val="0"/>
          <w:color w:val="000000" w:themeColor="text1"/>
        </w:rPr>
        <w:t xml:space="preserve"> is called “quality flag index dimension”. It </w:t>
      </w:r>
      <w:r w:rsidRPr="00544D02">
        <w:rPr>
          <w:i w:val="0"/>
          <w:color w:val="000000" w:themeColor="text1"/>
        </w:rPr>
        <w:t>represents the nu</w:t>
      </w:r>
      <w:r>
        <w:rPr>
          <w:i w:val="0"/>
          <w:color w:val="000000" w:themeColor="text1"/>
        </w:rPr>
        <w:t xml:space="preserve">mber of reduced accuracy pixels. The dimension size varies from bands and cameras. </w:t>
      </w:r>
      <w:r w:rsidRPr="00544D02">
        <w:rPr>
          <w:i w:val="0"/>
          <w:color w:val="000000" w:themeColor="text1"/>
        </w:rPr>
        <w:t xml:space="preserve"> </w:t>
      </w:r>
      <w:r>
        <w:rPr>
          <w:i w:val="0"/>
          <w:color w:val="000000" w:themeColor="text1"/>
        </w:rPr>
        <w:t>The</w:t>
      </w:r>
      <w:r w:rsidRPr="00544D02">
        <w:rPr>
          <w:i w:val="0"/>
          <w:color w:val="000000" w:themeColor="text1"/>
        </w:rPr>
        <w:t xml:space="preserve"> second dimension gives their indexed coordinates in the order of block, block-relative line and block-relative sample. </w:t>
      </w:r>
      <w:r>
        <w:rPr>
          <w:i w:val="0"/>
          <w:color w:val="000000" w:themeColor="text1"/>
        </w:rPr>
        <w:t xml:space="preserve"> The dimension size of the second dimension is always 3. </w:t>
      </w:r>
      <w:r w:rsidRPr="00544D02">
        <w:rPr>
          <w:i w:val="0"/>
          <w:color w:val="000000" w:themeColor="text1"/>
        </w:rPr>
        <w:t>For example, if the second dimension for a low accuracy pixel in the array contains the values of (57,9,316), the location of the pixel is block 57, line 9 and sample 316.</w:t>
      </w:r>
      <w:r>
        <w:t xml:space="preserve"> </w:t>
      </w:r>
    </w:p>
    <w:tbl>
      <w:tblPr>
        <w:tblStyle w:val="TableGrid"/>
        <w:tblW w:w="0" w:type="auto"/>
        <w:tblLook w:val="04A0" w:firstRow="1" w:lastRow="0" w:firstColumn="1" w:lastColumn="0" w:noHBand="0" w:noVBand="1"/>
      </w:tblPr>
      <w:tblGrid>
        <w:gridCol w:w="2598"/>
        <w:gridCol w:w="3618"/>
        <w:gridCol w:w="2640"/>
      </w:tblGrid>
      <w:tr w:rsidR="00BF1578" w14:paraId="74D25565" w14:textId="77777777" w:rsidTr="003C39D4">
        <w:trPr>
          <w:trHeight w:val="305"/>
        </w:trPr>
        <w:tc>
          <w:tcPr>
            <w:tcW w:w="2598" w:type="dxa"/>
          </w:tcPr>
          <w:p w14:paraId="38BEFC87" w14:textId="77777777" w:rsidR="00BF1578" w:rsidRPr="001C0DC6" w:rsidRDefault="00BF1578" w:rsidP="003C39D4">
            <w:pPr>
              <w:jc w:val="both"/>
              <w:rPr>
                <w:rFonts w:ascii="Times" w:hAnsi="Times"/>
              </w:rPr>
            </w:pPr>
            <w:r w:rsidRPr="001C0DC6">
              <w:rPr>
                <w:rFonts w:ascii="Times" w:hAnsi="Times"/>
              </w:rPr>
              <w:t>Category</w:t>
            </w:r>
          </w:p>
        </w:tc>
        <w:tc>
          <w:tcPr>
            <w:tcW w:w="3618" w:type="dxa"/>
            <w:vAlign w:val="bottom"/>
          </w:tcPr>
          <w:p w14:paraId="11EAA442" w14:textId="77777777" w:rsidR="00BF1578" w:rsidRPr="001C0DC6" w:rsidRDefault="00BF1578" w:rsidP="003C39D4">
            <w:pPr>
              <w:jc w:val="both"/>
              <w:rPr>
                <w:rFonts w:ascii="Times" w:hAnsi="Times"/>
              </w:rPr>
            </w:pPr>
            <w:r w:rsidRPr="001C0DC6">
              <w:rPr>
                <w:rFonts w:ascii="Times" w:hAnsi="Times"/>
              </w:rPr>
              <w:t>Dimension Name</w:t>
            </w:r>
          </w:p>
        </w:tc>
        <w:tc>
          <w:tcPr>
            <w:tcW w:w="2640" w:type="dxa"/>
          </w:tcPr>
          <w:p w14:paraId="71AC29F3" w14:textId="77777777" w:rsidR="00BF1578" w:rsidRPr="001C0DC6" w:rsidRDefault="00BF1578" w:rsidP="003C39D4">
            <w:pPr>
              <w:jc w:val="both"/>
              <w:rPr>
                <w:rFonts w:ascii="Times" w:hAnsi="Times"/>
              </w:rPr>
            </w:pPr>
            <w:r w:rsidRPr="001C0DC6">
              <w:rPr>
                <w:rFonts w:ascii="Times" w:hAnsi="Times"/>
              </w:rPr>
              <w:t>Dimension Size</w:t>
            </w:r>
          </w:p>
        </w:tc>
      </w:tr>
      <w:tr w:rsidR="00BF1578" w14:paraId="53632F90" w14:textId="77777777" w:rsidTr="003C39D4">
        <w:trPr>
          <w:trHeight w:val="305"/>
        </w:trPr>
        <w:tc>
          <w:tcPr>
            <w:tcW w:w="2598" w:type="dxa"/>
          </w:tcPr>
          <w:p w14:paraId="4423094A"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Quality flag index dimension </w:t>
            </w:r>
          </w:p>
        </w:tc>
        <w:tc>
          <w:tcPr>
            <w:tcW w:w="3618" w:type="dxa"/>
            <w:vAlign w:val="bottom"/>
          </w:tcPr>
          <w:p w14:paraId="0F2830A1"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MISR_AA_GR_LA_INX_DIM </w:t>
            </w:r>
          </w:p>
        </w:tc>
        <w:tc>
          <w:tcPr>
            <w:tcW w:w="2640" w:type="dxa"/>
          </w:tcPr>
          <w:p w14:paraId="13DE54AD"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76008CCE" w14:textId="77777777" w:rsidTr="003C39D4">
        <w:trPr>
          <w:trHeight w:val="305"/>
        </w:trPr>
        <w:tc>
          <w:tcPr>
            <w:tcW w:w="2598" w:type="dxa"/>
          </w:tcPr>
          <w:p w14:paraId="1F24826D" w14:textId="77777777" w:rsidR="00BF1578" w:rsidRPr="001C0DC6" w:rsidRDefault="00BF1578" w:rsidP="003C39D4">
            <w:pPr>
              <w:jc w:val="both"/>
              <w:rPr>
                <w:rFonts w:ascii="Times" w:hAnsi="Times"/>
                <w:sz w:val="18"/>
                <w:szCs w:val="20"/>
              </w:rPr>
            </w:pPr>
          </w:p>
        </w:tc>
        <w:tc>
          <w:tcPr>
            <w:tcW w:w="3618" w:type="dxa"/>
            <w:vAlign w:val="bottom"/>
          </w:tcPr>
          <w:p w14:paraId="56AC64A4" w14:textId="77777777" w:rsidR="00BF1578" w:rsidRPr="001C0DC6" w:rsidRDefault="00BF1578" w:rsidP="003C39D4">
            <w:pPr>
              <w:jc w:val="both"/>
              <w:rPr>
                <w:rFonts w:ascii="Times" w:hAnsi="Times"/>
                <w:sz w:val="18"/>
                <w:szCs w:val="20"/>
              </w:rPr>
            </w:pPr>
            <w:r w:rsidRPr="001C0DC6">
              <w:rPr>
                <w:rFonts w:ascii="Times" w:hAnsi="Times"/>
                <w:sz w:val="18"/>
                <w:szCs w:val="20"/>
              </w:rPr>
              <w:t>MISR_AA_RR_LA_INX_DIM</w:t>
            </w:r>
          </w:p>
        </w:tc>
        <w:tc>
          <w:tcPr>
            <w:tcW w:w="2640" w:type="dxa"/>
          </w:tcPr>
          <w:p w14:paraId="2E9DC7A3"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7A544A72" w14:textId="77777777" w:rsidTr="003C39D4">
        <w:trPr>
          <w:trHeight w:val="305"/>
        </w:trPr>
        <w:tc>
          <w:tcPr>
            <w:tcW w:w="2598" w:type="dxa"/>
          </w:tcPr>
          <w:p w14:paraId="0E26BDD0" w14:textId="77777777" w:rsidR="00BF1578" w:rsidRPr="001C0DC6" w:rsidRDefault="00BF1578" w:rsidP="003C39D4">
            <w:pPr>
              <w:jc w:val="both"/>
              <w:rPr>
                <w:rFonts w:ascii="Times" w:hAnsi="Times"/>
                <w:sz w:val="18"/>
                <w:szCs w:val="20"/>
              </w:rPr>
            </w:pPr>
          </w:p>
        </w:tc>
        <w:tc>
          <w:tcPr>
            <w:tcW w:w="3618" w:type="dxa"/>
            <w:vAlign w:val="bottom"/>
          </w:tcPr>
          <w:p w14:paraId="7F4C9B84"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MISR_AF_GR_LA_INX_DIM </w:t>
            </w:r>
          </w:p>
        </w:tc>
        <w:tc>
          <w:tcPr>
            <w:tcW w:w="2640" w:type="dxa"/>
          </w:tcPr>
          <w:p w14:paraId="38F717AE"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8E81BE6" w14:textId="77777777" w:rsidTr="003C39D4">
        <w:trPr>
          <w:trHeight w:val="305"/>
        </w:trPr>
        <w:tc>
          <w:tcPr>
            <w:tcW w:w="2598" w:type="dxa"/>
          </w:tcPr>
          <w:p w14:paraId="0EB8E842" w14:textId="77777777" w:rsidR="00BF1578" w:rsidRPr="001C0DC6" w:rsidRDefault="00BF1578" w:rsidP="003C39D4">
            <w:pPr>
              <w:jc w:val="both"/>
              <w:rPr>
                <w:rFonts w:ascii="Times" w:hAnsi="Times"/>
                <w:sz w:val="18"/>
                <w:szCs w:val="20"/>
              </w:rPr>
            </w:pPr>
          </w:p>
        </w:tc>
        <w:tc>
          <w:tcPr>
            <w:tcW w:w="3618" w:type="dxa"/>
            <w:vAlign w:val="bottom"/>
          </w:tcPr>
          <w:p w14:paraId="66B2F4BB"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MISR_AF_RR_LA_INX_DIM </w:t>
            </w:r>
          </w:p>
        </w:tc>
        <w:tc>
          <w:tcPr>
            <w:tcW w:w="2640" w:type="dxa"/>
          </w:tcPr>
          <w:p w14:paraId="7A639215"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1E6E96A5" w14:textId="77777777" w:rsidTr="003C39D4">
        <w:trPr>
          <w:trHeight w:val="305"/>
        </w:trPr>
        <w:tc>
          <w:tcPr>
            <w:tcW w:w="2598" w:type="dxa"/>
          </w:tcPr>
          <w:p w14:paraId="5B833286" w14:textId="77777777" w:rsidR="00BF1578" w:rsidRPr="001C0DC6" w:rsidRDefault="00BF1578" w:rsidP="003C39D4">
            <w:pPr>
              <w:jc w:val="both"/>
              <w:rPr>
                <w:rFonts w:ascii="Times" w:hAnsi="Times"/>
                <w:sz w:val="18"/>
                <w:szCs w:val="20"/>
              </w:rPr>
            </w:pPr>
          </w:p>
        </w:tc>
        <w:tc>
          <w:tcPr>
            <w:tcW w:w="3618" w:type="dxa"/>
            <w:vAlign w:val="bottom"/>
          </w:tcPr>
          <w:p w14:paraId="53363511"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MISR_AN_BR_LA_INX_DIM </w:t>
            </w:r>
          </w:p>
        </w:tc>
        <w:tc>
          <w:tcPr>
            <w:tcW w:w="2640" w:type="dxa"/>
          </w:tcPr>
          <w:p w14:paraId="619EA6B7"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7027829" w14:textId="77777777" w:rsidTr="003C39D4">
        <w:trPr>
          <w:trHeight w:val="305"/>
        </w:trPr>
        <w:tc>
          <w:tcPr>
            <w:tcW w:w="2598" w:type="dxa"/>
          </w:tcPr>
          <w:p w14:paraId="1395FB74" w14:textId="77777777" w:rsidR="00BF1578" w:rsidRPr="001C0DC6" w:rsidRDefault="00BF1578" w:rsidP="003C39D4">
            <w:pPr>
              <w:jc w:val="both"/>
              <w:rPr>
                <w:rFonts w:ascii="Times" w:hAnsi="Times"/>
                <w:sz w:val="18"/>
                <w:szCs w:val="20"/>
              </w:rPr>
            </w:pPr>
          </w:p>
        </w:tc>
        <w:tc>
          <w:tcPr>
            <w:tcW w:w="3618" w:type="dxa"/>
            <w:vAlign w:val="bottom"/>
          </w:tcPr>
          <w:p w14:paraId="7BDC5DDD"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MISR_AN_GR_LA_INX_DIM </w:t>
            </w:r>
          </w:p>
        </w:tc>
        <w:tc>
          <w:tcPr>
            <w:tcW w:w="2640" w:type="dxa"/>
          </w:tcPr>
          <w:p w14:paraId="5009E77D"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71DE718" w14:textId="77777777" w:rsidTr="003C39D4">
        <w:trPr>
          <w:trHeight w:val="305"/>
        </w:trPr>
        <w:tc>
          <w:tcPr>
            <w:tcW w:w="2598" w:type="dxa"/>
          </w:tcPr>
          <w:p w14:paraId="24C876E4" w14:textId="77777777" w:rsidR="00BF1578" w:rsidRPr="001C0DC6" w:rsidRDefault="00BF1578" w:rsidP="003C39D4">
            <w:pPr>
              <w:jc w:val="both"/>
              <w:rPr>
                <w:rFonts w:ascii="Times" w:hAnsi="Times"/>
                <w:sz w:val="18"/>
                <w:szCs w:val="20"/>
              </w:rPr>
            </w:pPr>
          </w:p>
        </w:tc>
        <w:tc>
          <w:tcPr>
            <w:tcW w:w="3618" w:type="dxa"/>
            <w:vAlign w:val="bottom"/>
          </w:tcPr>
          <w:p w14:paraId="3985D2EF" w14:textId="77777777" w:rsidR="00BF1578" w:rsidRPr="001C0DC6" w:rsidRDefault="00BF1578" w:rsidP="003C39D4">
            <w:pPr>
              <w:jc w:val="both"/>
              <w:rPr>
                <w:rFonts w:ascii="Times" w:hAnsi="Times"/>
                <w:sz w:val="18"/>
                <w:szCs w:val="20"/>
              </w:rPr>
            </w:pPr>
            <w:r w:rsidRPr="001C0DC6">
              <w:rPr>
                <w:rFonts w:ascii="Times" w:hAnsi="Times"/>
                <w:sz w:val="18"/>
                <w:szCs w:val="20"/>
              </w:rPr>
              <w:t>MISR_AN_NR_LA_INX_DIM</w:t>
            </w:r>
          </w:p>
        </w:tc>
        <w:tc>
          <w:tcPr>
            <w:tcW w:w="2640" w:type="dxa"/>
          </w:tcPr>
          <w:p w14:paraId="5DF9E6F3"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1E27A83" w14:textId="77777777" w:rsidTr="003C39D4">
        <w:trPr>
          <w:trHeight w:val="305"/>
        </w:trPr>
        <w:tc>
          <w:tcPr>
            <w:tcW w:w="2598" w:type="dxa"/>
          </w:tcPr>
          <w:p w14:paraId="3137765C" w14:textId="77777777" w:rsidR="00BF1578" w:rsidRPr="001C0DC6" w:rsidRDefault="00BF1578" w:rsidP="003C39D4">
            <w:pPr>
              <w:jc w:val="both"/>
              <w:rPr>
                <w:rFonts w:ascii="Times" w:hAnsi="Times"/>
                <w:sz w:val="18"/>
                <w:szCs w:val="20"/>
              </w:rPr>
            </w:pPr>
          </w:p>
        </w:tc>
        <w:tc>
          <w:tcPr>
            <w:tcW w:w="3618" w:type="dxa"/>
            <w:vAlign w:val="bottom"/>
          </w:tcPr>
          <w:p w14:paraId="37C47DD1"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MISR_AN_RR_LA_INX_DIM </w:t>
            </w:r>
          </w:p>
        </w:tc>
        <w:tc>
          <w:tcPr>
            <w:tcW w:w="2640" w:type="dxa"/>
          </w:tcPr>
          <w:p w14:paraId="081B7EF7"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351E90AF" w14:textId="77777777" w:rsidTr="003C39D4">
        <w:trPr>
          <w:trHeight w:val="305"/>
        </w:trPr>
        <w:tc>
          <w:tcPr>
            <w:tcW w:w="2598" w:type="dxa"/>
          </w:tcPr>
          <w:p w14:paraId="0882B096" w14:textId="77777777" w:rsidR="00BF1578" w:rsidRPr="001C0DC6" w:rsidRDefault="00BF1578" w:rsidP="003C39D4">
            <w:pPr>
              <w:jc w:val="both"/>
              <w:rPr>
                <w:rFonts w:ascii="Times" w:hAnsi="Times"/>
                <w:sz w:val="18"/>
                <w:szCs w:val="20"/>
              </w:rPr>
            </w:pPr>
          </w:p>
        </w:tc>
        <w:tc>
          <w:tcPr>
            <w:tcW w:w="3618" w:type="dxa"/>
            <w:vAlign w:val="bottom"/>
          </w:tcPr>
          <w:p w14:paraId="18BD186D"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MISR_BA_GR_LA_INX_DIM </w:t>
            </w:r>
          </w:p>
        </w:tc>
        <w:tc>
          <w:tcPr>
            <w:tcW w:w="2640" w:type="dxa"/>
          </w:tcPr>
          <w:p w14:paraId="295ECE56"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C7FC9FB" w14:textId="77777777" w:rsidTr="003C39D4">
        <w:trPr>
          <w:trHeight w:val="305"/>
        </w:trPr>
        <w:tc>
          <w:tcPr>
            <w:tcW w:w="2598" w:type="dxa"/>
          </w:tcPr>
          <w:p w14:paraId="70A16270" w14:textId="77777777" w:rsidR="00BF1578" w:rsidRPr="001C0DC6" w:rsidRDefault="00BF1578" w:rsidP="003C39D4">
            <w:pPr>
              <w:jc w:val="both"/>
              <w:rPr>
                <w:rFonts w:ascii="Times" w:hAnsi="Times"/>
                <w:sz w:val="18"/>
                <w:szCs w:val="20"/>
              </w:rPr>
            </w:pPr>
          </w:p>
        </w:tc>
        <w:tc>
          <w:tcPr>
            <w:tcW w:w="3618" w:type="dxa"/>
            <w:vAlign w:val="bottom"/>
          </w:tcPr>
          <w:p w14:paraId="7A4A4CDC"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MISR_BA_NR_LA_INX_DIM </w:t>
            </w:r>
          </w:p>
        </w:tc>
        <w:tc>
          <w:tcPr>
            <w:tcW w:w="2640" w:type="dxa"/>
          </w:tcPr>
          <w:p w14:paraId="0F737C9A"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13165D61" w14:textId="77777777" w:rsidTr="003C39D4">
        <w:trPr>
          <w:trHeight w:val="305"/>
        </w:trPr>
        <w:tc>
          <w:tcPr>
            <w:tcW w:w="2598" w:type="dxa"/>
          </w:tcPr>
          <w:p w14:paraId="2D747834" w14:textId="77777777" w:rsidR="00BF1578" w:rsidRPr="001C0DC6" w:rsidRDefault="00BF1578" w:rsidP="003C39D4">
            <w:pPr>
              <w:jc w:val="both"/>
              <w:rPr>
                <w:rFonts w:ascii="Times" w:hAnsi="Times"/>
                <w:sz w:val="18"/>
                <w:szCs w:val="20"/>
              </w:rPr>
            </w:pPr>
          </w:p>
        </w:tc>
        <w:tc>
          <w:tcPr>
            <w:tcW w:w="3618" w:type="dxa"/>
            <w:vAlign w:val="bottom"/>
          </w:tcPr>
          <w:p w14:paraId="68342A72"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MISR_BA_RR_LA_INX_DIM </w:t>
            </w:r>
          </w:p>
        </w:tc>
        <w:tc>
          <w:tcPr>
            <w:tcW w:w="2640" w:type="dxa"/>
          </w:tcPr>
          <w:p w14:paraId="344D4329"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0BA4C0D3" w14:textId="77777777" w:rsidTr="003C39D4">
        <w:trPr>
          <w:trHeight w:val="305"/>
        </w:trPr>
        <w:tc>
          <w:tcPr>
            <w:tcW w:w="2598" w:type="dxa"/>
          </w:tcPr>
          <w:p w14:paraId="5C0911C7" w14:textId="77777777" w:rsidR="00BF1578" w:rsidRPr="001C0DC6" w:rsidRDefault="00BF1578" w:rsidP="003C39D4">
            <w:pPr>
              <w:jc w:val="both"/>
              <w:rPr>
                <w:rFonts w:ascii="Times" w:hAnsi="Times"/>
                <w:sz w:val="18"/>
                <w:szCs w:val="20"/>
              </w:rPr>
            </w:pPr>
          </w:p>
        </w:tc>
        <w:tc>
          <w:tcPr>
            <w:tcW w:w="3618" w:type="dxa"/>
            <w:vAlign w:val="bottom"/>
          </w:tcPr>
          <w:p w14:paraId="62FBDA54"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MISR_BF_NR_LA_INX_DIM </w:t>
            </w:r>
          </w:p>
        </w:tc>
        <w:tc>
          <w:tcPr>
            <w:tcW w:w="2640" w:type="dxa"/>
          </w:tcPr>
          <w:p w14:paraId="72F3BCF4"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12192F3E" w14:textId="77777777" w:rsidTr="003C39D4">
        <w:trPr>
          <w:trHeight w:val="305"/>
        </w:trPr>
        <w:tc>
          <w:tcPr>
            <w:tcW w:w="2598" w:type="dxa"/>
          </w:tcPr>
          <w:p w14:paraId="4A860C95" w14:textId="77777777" w:rsidR="00BF1578" w:rsidRPr="001C0DC6" w:rsidRDefault="00BF1578" w:rsidP="003C39D4">
            <w:pPr>
              <w:jc w:val="both"/>
              <w:rPr>
                <w:rFonts w:ascii="Times" w:hAnsi="Times"/>
                <w:sz w:val="18"/>
                <w:szCs w:val="20"/>
              </w:rPr>
            </w:pPr>
          </w:p>
        </w:tc>
        <w:tc>
          <w:tcPr>
            <w:tcW w:w="3618" w:type="dxa"/>
            <w:vAlign w:val="bottom"/>
          </w:tcPr>
          <w:p w14:paraId="139D973C"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MISR_BF_RR_LA_INX_DIM </w:t>
            </w:r>
          </w:p>
        </w:tc>
        <w:tc>
          <w:tcPr>
            <w:tcW w:w="2640" w:type="dxa"/>
          </w:tcPr>
          <w:p w14:paraId="1FBF89E1"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7D7FDCCD" w14:textId="77777777" w:rsidTr="003C39D4">
        <w:trPr>
          <w:trHeight w:val="305"/>
        </w:trPr>
        <w:tc>
          <w:tcPr>
            <w:tcW w:w="2598" w:type="dxa"/>
          </w:tcPr>
          <w:p w14:paraId="6B362155" w14:textId="77777777" w:rsidR="00BF1578" w:rsidRPr="001C0DC6" w:rsidRDefault="00BF1578" w:rsidP="003C39D4">
            <w:pPr>
              <w:jc w:val="both"/>
              <w:rPr>
                <w:rFonts w:ascii="Times" w:hAnsi="Times"/>
                <w:sz w:val="18"/>
                <w:szCs w:val="20"/>
              </w:rPr>
            </w:pPr>
          </w:p>
        </w:tc>
        <w:tc>
          <w:tcPr>
            <w:tcW w:w="3618" w:type="dxa"/>
            <w:vAlign w:val="bottom"/>
          </w:tcPr>
          <w:p w14:paraId="16A9A27B" w14:textId="77777777" w:rsidR="00BF1578" w:rsidRPr="001C0DC6" w:rsidRDefault="00BF1578" w:rsidP="003C39D4">
            <w:pPr>
              <w:jc w:val="both"/>
              <w:rPr>
                <w:rFonts w:ascii="Times" w:hAnsi="Times"/>
                <w:sz w:val="18"/>
                <w:szCs w:val="20"/>
              </w:rPr>
            </w:pPr>
            <w:r w:rsidRPr="001C0DC6">
              <w:rPr>
                <w:rFonts w:ascii="Times" w:hAnsi="Times"/>
                <w:sz w:val="18"/>
                <w:szCs w:val="20"/>
              </w:rPr>
              <w:t>MISR_CA_NR_LA_INX_DIM</w:t>
            </w:r>
          </w:p>
        </w:tc>
        <w:tc>
          <w:tcPr>
            <w:tcW w:w="2640" w:type="dxa"/>
          </w:tcPr>
          <w:p w14:paraId="04CB120B"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E3E3D89" w14:textId="77777777" w:rsidTr="003C39D4">
        <w:trPr>
          <w:trHeight w:val="305"/>
        </w:trPr>
        <w:tc>
          <w:tcPr>
            <w:tcW w:w="2598" w:type="dxa"/>
          </w:tcPr>
          <w:p w14:paraId="2D469624" w14:textId="77777777" w:rsidR="00BF1578" w:rsidRPr="001C0DC6" w:rsidRDefault="00BF1578" w:rsidP="003C39D4">
            <w:pPr>
              <w:jc w:val="both"/>
              <w:rPr>
                <w:rFonts w:ascii="Times" w:hAnsi="Times"/>
                <w:sz w:val="18"/>
                <w:szCs w:val="20"/>
              </w:rPr>
            </w:pPr>
          </w:p>
        </w:tc>
        <w:tc>
          <w:tcPr>
            <w:tcW w:w="3618" w:type="dxa"/>
            <w:vAlign w:val="bottom"/>
          </w:tcPr>
          <w:p w14:paraId="07FAABB0"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MISR_CA_RR_LA_INX_DIM </w:t>
            </w:r>
          </w:p>
        </w:tc>
        <w:tc>
          <w:tcPr>
            <w:tcW w:w="2640" w:type="dxa"/>
          </w:tcPr>
          <w:p w14:paraId="369932CA"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0240C7AC" w14:textId="77777777" w:rsidTr="003C39D4">
        <w:trPr>
          <w:trHeight w:val="305"/>
        </w:trPr>
        <w:tc>
          <w:tcPr>
            <w:tcW w:w="2598" w:type="dxa"/>
          </w:tcPr>
          <w:p w14:paraId="24CB758E" w14:textId="77777777" w:rsidR="00BF1578" w:rsidRPr="001C0DC6" w:rsidRDefault="00BF1578" w:rsidP="003C39D4">
            <w:pPr>
              <w:jc w:val="both"/>
              <w:rPr>
                <w:rFonts w:ascii="Times" w:hAnsi="Times"/>
                <w:sz w:val="18"/>
                <w:szCs w:val="20"/>
              </w:rPr>
            </w:pPr>
          </w:p>
        </w:tc>
        <w:tc>
          <w:tcPr>
            <w:tcW w:w="3618" w:type="dxa"/>
            <w:vAlign w:val="bottom"/>
          </w:tcPr>
          <w:p w14:paraId="2C6998B0" w14:textId="77777777" w:rsidR="00BF1578" w:rsidRPr="001C0DC6" w:rsidRDefault="00BF1578" w:rsidP="003C39D4">
            <w:pPr>
              <w:jc w:val="both"/>
              <w:rPr>
                <w:rFonts w:ascii="Times" w:hAnsi="Times"/>
                <w:sz w:val="18"/>
                <w:szCs w:val="20"/>
              </w:rPr>
            </w:pPr>
            <w:r w:rsidRPr="001C0DC6">
              <w:rPr>
                <w:rFonts w:ascii="Times" w:hAnsi="Times"/>
                <w:sz w:val="18"/>
                <w:szCs w:val="20"/>
              </w:rPr>
              <w:t>MISR_CF_NR_LA_INX_DIM</w:t>
            </w:r>
          </w:p>
        </w:tc>
        <w:tc>
          <w:tcPr>
            <w:tcW w:w="2640" w:type="dxa"/>
          </w:tcPr>
          <w:p w14:paraId="6A135214"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17A5FD19" w14:textId="77777777" w:rsidTr="003C39D4">
        <w:trPr>
          <w:trHeight w:val="305"/>
        </w:trPr>
        <w:tc>
          <w:tcPr>
            <w:tcW w:w="2598" w:type="dxa"/>
          </w:tcPr>
          <w:p w14:paraId="0A38D55F" w14:textId="77777777" w:rsidR="00BF1578" w:rsidRPr="001C0DC6" w:rsidRDefault="00BF1578" w:rsidP="003C39D4">
            <w:pPr>
              <w:jc w:val="both"/>
              <w:rPr>
                <w:rFonts w:ascii="Times" w:hAnsi="Times"/>
                <w:sz w:val="18"/>
                <w:szCs w:val="20"/>
              </w:rPr>
            </w:pPr>
          </w:p>
        </w:tc>
        <w:tc>
          <w:tcPr>
            <w:tcW w:w="3618" w:type="dxa"/>
            <w:vAlign w:val="bottom"/>
          </w:tcPr>
          <w:p w14:paraId="415E66B8"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MISR_CF_RR_LA_INX_DIM </w:t>
            </w:r>
          </w:p>
        </w:tc>
        <w:tc>
          <w:tcPr>
            <w:tcW w:w="2640" w:type="dxa"/>
          </w:tcPr>
          <w:p w14:paraId="5D977D12"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3E250E5" w14:textId="77777777" w:rsidTr="003C39D4">
        <w:trPr>
          <w:trHeight w:val="305"/>
        </w:trPr>
        <w:tc>
          <w:tcPr>
            <w:tcW w:w="2598" w:type="dxa"/>
          </w:tcPr>
          <w:p w14:paraId="55EB6E97" w14:textId="77777777" w:rsidR="00BF1578" w:rsidRPr="001C0DC6" w:rsidRDefault="00BF1578" w:rsidP="003C39D4">
            <w:pPr>
              <w:jc w:val="both"/>
              <w:rPr>
                <w:rFonts w:ascii="Times" w:hAnsi="Times"/>
                <w:sz w:val="18"/>
                <w:szCs w:val="20"/>
              </w:rPr>
            </w:pPr>
          </w:p>
        </w:tc>
        <w:tc>
          <w:tcPr>
            <w:tcW w:w="3618" w:type="dxa"/>
            <w:vAlign w:val="bottom"/>
          </w:tcPr>
          <w:p w14:paraId="43FE6DC6" w14:textId="77777777" w:rsidR="00BF1578" w:rsidRPr="001C0DC6" w:rsidRDefault="00BF1578" w:rsidP="003C39D4">
            <w:pPr>
              <w:jc w:val="both"/>
              <w:rPr>
                <w:rFonts w:ascii="Times" w:hAnsi="Times"/>
                <w:sz w:val="18"/>
                <w:szCs w:val="20"/>
              </w:rPr>
            </w:pPr>
            <w:r w:rsidRPr="001C0DC6">
              <w:rPr>
                <w:rFonts w:ascii="Times" w:hAnsi="Times"/>
                <w:sz w:val="18"/>
                <w:szCs w:val="20"/>
              </w:rPr>
              <w:t>MISR_DA_NR_LA_INX_DIM</w:t>
            </w:r>
          </w:p>
        </w:tc>
        <w:tc>
          <w:tcPr>
            <w:tcW w:w="2640" w:type="dxa"/>
          </w:tcPr>
          <w:p w14:paraId="12C61362"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2F8D639B" w14:textId="77777777" w:rsidTr="003C39D4">
        <w:trPr>
          <w:trHeight w:val="305"/>
        </w:trPr>
        <w:tc>
          <w:tcPr>
            <w:tcW w:w="2598" w:type="dxa"/>
          </w:tcPr>
          <w:p w14:paraId="2C46472C" w14:textId="77777777" w:rsidR="00BF1578" w:rsidRPr="001C0DC6" w:rsidRDefault="00BF1578" w:rsidP="003C39D4">
            <w:pPr>
              <w:jc w:val="both"/>
              <w:rPr>
                <w:rFonts w:ascii="Times" w:hAnsi="Times"/>
                <w:sz w:val="18"/>
                <w:szCs w:val="20"/>
              </w:rPr>
            </w:pPr>
          </w:p>
        </w:tc>
        <w:tc>
          <w:tcPr>
            <w:tcW w:w="3618" w:type="dxa"/>
            <w:vAlign w:val="bottom"/>
          </w:tcPr>
          <w:p w14:paraId="1F251EA1"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MISR_DF_BR_LA_INX_DIM </w:t>
            </w:r>
          </w:p>
        </w:tc>
        <w:tc>
          <w:tcPr>
            <w:tcW w:w="2640" w:type="dxa"/>
          </w:tcPr>
          <w:p w14:paraId="6E14D071"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7A6E8B02" w14:textId="77777777" w:rsidTr="003C39D4">
        <w:trPr>
          <w:trHeight w:val="305"/>
        </w:trPr>
        <w:tc>
          <w:tcPr>
            <w:tcW w:w="2598" w:type="dxa"/>
          </w:tcPr>
          <w:p w14:paraId="5E330228" w14:textId="77777777" w:rsidR="00BF1578" w:rsidRPr="001C0DC6" w:rsidRDefault="00BF1578" w:rsidP="003C39D4">
            <w:pPr>
              <w:jc w:val="both"/>
              <w:rPr>
                <w:rFonts w:ascii="Times" w:hAnsi="Times"/>
                <w:sz w:val="18"/>
                <w:szCs w:val="20"/>
              </w:rPr>
            </w:pPr>
          </w:p>
        </w:tc>
        <w:tc>
          <w:tcPr>
            <w:tcW w:w="3618" w:type="dxa"/>
            <w:vAlign w:val="bottom"/>
          </w:tcPr>
          <w:p w14:paraId="65E691FE"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MISR_DF_GR_LA_INX_DIM </w:t>
            </w:r>
          </w:p>
        </w:tc>
        <w:tc>
          <w:tcPr>
            <w:tcW w:w="2640" w:type="dxa"/>
          </w:tcPr>
          <w:p w14:paraId="597BB8D4"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3C810C83" w14:textId="77777777" w:rsidTr="003C39D4">
        <w:trPr>
          <w:trHeight w:val="305"/>
        </w:trPr>
        <w:tc>
          <w:tcPr>
            <w:tcW w:w="2598" w:type="dxa"/>
          </w:tcPr>
          <w:p w14:paraId="7DD7BE70" w14:textId="77777777" w:rsidR="00BF1578" w:rsidRPr="001C0DC6" w:rsidRDefault="00BF1578" w:rsidP="003C39D4">
            <w:pPr>
              <w:jc w:val="both"/>
              <w:rPr>
                <w:rFonts w:ascii="Times" w:hAnsi="Times"/>
                <w:sz w:val="18"/>
                <w:szCs w:val="20"/>
              </w:rPr>
            </w:pPr>
          </w:p>
        </w:tc>
        <w:tc>
          <w:tcPr>
            <w:tcW w:w="3618" w:type="dxa"/>
            <w:vAlign w:val="bottom"/>
          </w:tcPr>
          <w:p w14:paraId="58B1D27C"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MISR_DF_RR_LA_INX_DIM </w:t>
            </w:r>
          </w:p>
        </w:tc>
        <w:tc>
          <w:tcPr>
            <w:tcW w:w="2640" w:type="dxa"/>
          </w:tcPr>
          <w:p w14:paraId="38E4CC5E"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607C6D5" w14:textId="77777777" w:rsidTr="003C39D4">
        <w:trPr>
          <w:trHeight w:val="305"/>
        </w:trPr>
        <w:tc>
          <w:tcPr>
            <w:tcW w:w="2598" w:type="dxa"/>
          </w:tcPr>
          <w:p w14:paraId="3DC9D9AD" w14:textId="77777777" w:rsidR="00BF1578" w:rsidRPr="001C0DC6" w:rsidRDefault="00BF1578" w:rsidP="003C39D4">
            <w:pPr>
              <w:jc w:val="both"/>
              <w:rPr>
                <w:rFonts w:ascii="Times" w:hAnsi="Times"/>
                <w:sz w:val="18"/>
                <w:szCs w:val="20"/>
              </w:rPr>
            </w:pPr>
            <w:r w:rsidRPr="001C0DC6">
              <w:rPr>
                <w:rFonts w:ascii="Times" w:hAnsi="Times"/>
                <w:sz w:val="18"/>
                <w:szCs w:val="20"/>
              </w:rPr>
              <w:t>Quality flag position dimension</w:t>
            </w:r>
          </w:p>
        </w:tc>
        <w:tc>
          <w:tcPr>
            <w:tcW w:w="3618" w:type="dxa"/>
            <w:vAlign w:val="bottom"/>
          </w:tcPr>
          <w:p w14:paraId="03B0A4C2" w14:textId="77777777" w:rsidR="00BF1578" w:rsidRPr="001C0DC6" w:rsidRDefault="00BF1578" w:rsidP="003C39D4">
            <w:pPr>
              <w:jc w:val="both"/>
              <w:rPr>
                <w:rFonts w:ascii="Times" w:hAnsi="Times"/>
                <w:sz w:val="18"/>
                <w:szCs w:val="20"/>
              </w:rPr>
            </w:pPr>
            <w:r w:rsidRPr="001C0DC6">
              <w:rPr>
                <w:rFonts w:ascii="Times" w:hAnsi="Times"/>
                <w:sz w:val="18"/>
                <w:szCs w:val="20"/>
              </w:rPr>
              <w:t xml:space="preserve">MISR_LA_POS_DIM </w:t>
            </w:r>
          </w:p>
        </w:tc>
        <w:tc>
          <w:tcPr>
            <w:tcW w:w="2640" w:type="dxa"/>
          </w:tcPr>
          <w:p w14:paraId="2AAD50F6" w14:textId="77777777" w:rsidR="00BF1578" w:rsidRPr="001C0DC6" w:rsidRDefault="00BF1578" w:rsidP="003C39D4">
            <w:pPr>
              <w:jc w:val="both"/>
              <w:rPr>
                <w:rFonts w:ascii="Times" w:hAnsi="Times"/>
                <w:sz w:val="18"/>
                <w:szCs w:val="20"/>
              </w:rPr>
            </w:pPr>
            <w:r w:rsidRPr="001C0DC6">
              <w:rPr>
                <w:rFonts w:ascii="Times" w:hAnsi="Times"/>
                <w:sz w:val="18"/>
                <w:szCs w:val="20"/>
              </w:rPr>
              <w:t>3</w:t>
            </w:r>
          </w:p>
        </w:tc>
      </w:tr>
    </w:tbl>
    <w:p w14:paraId="0363AE94" w14:textId="77777777" w:rsidR="00BF1578" w:rsidRDefault="00BF1578" w:rsidP="00BF1578">
      <w:pPr>
        <w:pStyle w:val="ListParagraph"/>
      </w:pPr>
    </w:p>
    <w:p w14:paraId="222D0509" w14:textId="77777777" w:rsidR="00BF1578" w:rsidRPr="00E53283" w:rsidRDefault="00BF1578" w:rsidP="00BF1578">
      <w:pPr>
        <w:spacing w:after="160" w:line="259" w:lineRule="auto"/>
        <w:ind w:left="360"/>
        <w:rPr>
          <w:b/>
        </w:rPr>
      </w:pPr>
      <w:r w:rsidRPr="00E53283">
        <w:rPr>
          <w:b/>
        </w:rPr>
        <w:t>4.3.1.5 MOPITT</w:t>
      </w:r>
    </w:p>
    <w:p w14:paraId="3426F69F" w14:textId="77777777" w:rsidR="00BF1578" w:rsidRPr="0014393B" w:rsidRDefault="00BF1578" w:rsidP="00BF1578">
      <w:pPr>
        <w:pStyle w:val="Caption"/>
        <w:keepNext/>
        <w:rPr>
          <w:i w:val="0"/>
          <w:color w:val="000000" w:themeColor="text1"/>
        </w:rPr>
      </w:pPr>
      <w:r>
        <w:rPr>
          <w:i w:val="0"/>
          <w:color w:val="000000" w:themeColor="text1"/>
        </w:rPr>
        <w:t xml:space="preserve">Table 4.13 Dimension names and sizes provided by MOPITT input granules. Note: since there may be two MOPITT input granules in one orbit, we use ntrack_1 and ntrack_2 to distinguish these two granules. </w:t>
      </w:r>
    </w:p>
    <w:tbl>
      <w:tblPr>
        <w:tblStyle w:val="TableGrid"/>
        <w:tblW w:w="0" w:type="auto"/>
        <w:tblLook w:val="04A0" w:firstRow="1" w:lastRow="0" w:firstColumn="1" w:lastColumn="0" w:noHBand="0" w:noVBand="1"/>
      </w:tblPr>
      <w:tblGrid>
        <w:gridCol w:w="2628"/>
        <w:gridCol w:w="3600"/>
        <w:gridCol w:w="2628"/>
      </w:tblGrid>
      <w:tr w:rsidR="00BF1578" w14:paraId="6F3E7F23" w14:textId="77777777" w:rsidTr="003C39D4">
        <w:tc>
          <w:tcPr>
            <w:tcW w:w="2628" w:type="dxa"/>
          </w:tcPr>
          <w:p w14:paraId="55D00F1F" w14:textId="77777777" w:rsidR="00BF1578" w:rsidRPr="001C0DC6" w:rsidRDefault="00BF1578" w:rsidP="003C39D4">
            <w:pPr>
              <w:jc w:val="both"/>
              <w:rPr>
                <w:rFonts w:ascii="Times" w:hAnsi="Times"/>
              </w:rPr>
            </w:pPr>
            <w:r w:rsidRPr="001C0DC6">
              <w:rPr>
                <w:rFonts w:ascii="Times" w:hAnsi="Times"/>
              </w:rPr>
              <w:t>Category</w:t>
            </w:r>
          </w:p>
        </w:tc>
        <w:tc>
          <w:tcPr>
            <w:tcW w:w="3600" w:type="dxa"/>
          </w:tcPr>
          <w:p w14:paraId="29E0FE8A" w14:textId="77777777" w:rsidR="00BF1578" w:rsidRPr="001C0DC6" w:rsidRDefault="00BF1578" w:rsidP="003C39D4">
            <w:pPr>
              <w:jc w:val="both"/>
              <w:rPr>
                <w:rFonts w:ascii="Times" w:hAnsi="Times"/>
              </w:rPr>
            </w:pPr>
            <w:r w:rsidRPr="001C0DC6">
              <w:rPr>
                <w:rFonts w:ascii="Times" w:hAnsi="Times"/>
              </w:rPr>
              <w:t>Dimension Name</w:t>
            </w:r>
          </w:p>
        </w:tc>
        <w:tc>
          <w:tcPr>
            <w:tcW w:w="2628" w:type="dxa"/>
          </w:tcPr>
          <w:p w14:paraId="3791CBA6" w14:textId="77777777" w:rsidR="00BF1578" w:rsidRPr="001C0DC6" w:rsidRDefault="00BF1578" w:rsidP="003C39D4">
            <w:pPr>
              <w:jc w:val="both"/>
              <w:rPr>
                <w:rFonts w:ascii="Times" w:hAnsi="Times"/>
              </w:rPr>
            </w:pPr>
            <w:r w:rsidRPr="001C0DC6">
              <w:rPr>
                <w:rFonts w:ascii="Times" w:hAnsi="Times"/>
              </w:rPr>
              <w:t>Dimension Size</w:t>
            </w:r>
          </w:p>
        </w:tc>
      </w:tr>
      <w:tr w:rsidR="00BF1578" w14:paraId="33033A35" w14:textId="77777777" w:rsidTr="003C39D4">
        <w:tc>
          <w:tcPr>
            <w:tcW w:w="2628" w:type="dxa"/>
          </w:tcPr>
          <w:p w14:paraId="4BA047C4" w14:textId="77777777" w:rsidR="00BF1578" w:rsidRPr="001C0DC6" w:rsidRDefault="00BF1578" w:rsidP="003C39D4">
            <w:pPr>
              <w:jc w:val="both"/>
              <w:rPr>
                <w:rFonts w:ascii="Times" w:hAnsi="Times"/>
                <w:sz w:val="18"/>
                <w:szCs w:val="20"/>
              </w:rPr>
            </w:pPr>
          </w:p>
        </w:tc>
        <w:tc>
          <w:tcPr>
            <w:tcW w:w="3600" w:type="dxa"/>
          </w:tcPr>
          <w:p w14:paraId="5EEE135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ncalib</w:t>
            </w:r>
            <w:proofErr w:type="spellEnd"/>
            <w:r w:rsidRPr="001C0DC6">
              <w:rPr>
                <w:rFonts w:ascii="Times" w:hAnsi="Times"/>
                <w:sz w:val="18"/>
                <w:szCs w:val="20"/>
              </w:rPr>
              <w:t xml:space="preserve"> </w:t>
            </w:r>
          </w:p>
        </w:tc>
        <w:tc>
          <w:tcPr>
            <w:tcW w:w="2628" w:type="dxa"/>
          </w:tcPr>
          <w:p w14:paraId="6E685148" w14:textId="77777777" w:rsidR="00BF1578" w:rsidRPr="001C0DC6" w:rsidRDefault="00BF1578" w:rsidP="003C39D4">
            <w:pPr>
              <w:jc w:val="both"/>
              <w:rPr>
                <w:rFonts w:ascii="Times" w:hAnsi="Times"/>
                <w:sz w:val="18"/>
                <w:szCs w:val="20"/>
              </w:rPr>
            </w:pPr>
            <w:r w:rsidRPr="001C0DC6">
              <w:rPr>
                <w:rFonts w:ascii="Times" w:hAnsi="Times"/>
                <w:sz w:val="18"/>
                <w:szCs w:val="20"/>
              </w:rPr>
              <w:t>8</w:t>
            </w:r>
          </w:p>
        </w:tc>
      </w:tr>
      <w:tr w:rsidR="00BF1578" w14:paraId="49E6CD08" w14:textId="77777777" w:rsidTr="003C39D4">
        <w:tc>
          <w:tcPr>
            <w:tcW w:w="2628" w:type="dxa"/>
          </w:tcPr>
          <w:p w14:paraId="1DDCD142" w14:textId="77777777" w:rsidR="00BF1578" w:rsidRPr="001C0DC6" w:rsidRDefault="00BF1578" w:rsidP="003C39D4">
            <w:pPr>
              <w:jc w:val="both"/>
              <w:rPr>
                <w:rFonts w:ascii="Times" w:hAnsi="Times"/>
                <w:sz w:val="18"/>
                <w:szCs w:val="20"/>
              </w:rPr>
            </w:pPr>
          </w:p>
        </w:tc>
        <w:tc>
          <w:tcPr>
            <w:tcW w:w="3600" w:type="dxa"/>
          </w:tcPr>
          <w:p w14:paraId="3B5487D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Nchan</w:t>
            </w:r>
            <w:proofErr w:type="spellEnd"/>
          </w:p>
        </w:tc>
        <w:tc>
          <w:tcPr>
            <w:tcW w:w="2628" w:type="dxa"/>
          </w:tcPr>
          <w:p w14:paraId="34EB81FE" w14:textId="77777777" w:rsidR="00BF1578" w:rsidRPr="001C0DC6" w:rsidRDefault="00BF1578" w:rsidP="003C39D4">
            <w:pPr>
              <w:jc w:val="both"/>
              <w:rPr>
                <w:rFonts w:ascii="Times" w:hAnsi="Times"/>
                <w:sz w:val="18"/>
                <w:szCs w:val="20"/>
              </w:rPr>
            </w:pPr>
            <w:r w:rsidRPr="001C0DC6">
              <w:rPr>
                <w:rFonts w:ascii="Times" w:hAnsi="Times"/>
                <w:sz w:val="18"/>
                <w:szCs w:val="20"/>
              </w:rPr>
              <w:t>8</w:t>
            </w:r>
          </w:p>
        </w:tc>
      </w:tr>
      <w:tr w:rsidR="00BF1578" w14:paraId="059BFE87" w14:textId="77777777" w:rsidTr="003C39D4">
        <w:trPr>
          <w:trHeight w:val="197"/>
        </w:trPr>
        <w:tc>
          <w:tcPr>
            <w:tcW w:w="2628" w:type="dxa"/>
          </w:tcPr>
          <w:p w14:paraId="36548AFE" w14:textId="77777777" w:rsidR="00BF1578" w:rsidRPr="001C0DC6" w:rsidRDefault="00BF1578" w:rsidP="003C39D4">
            <w:pPr>
              <w:jc w:val="both"/>
              <w:rPr>
                <w:rFonts w:ascii="Times" w:hAnsi="Times"/>
                <w:sz w:val="18"/>
                <w:szCs w:val="20"/>
              </w:rPr>
            </w:pPr>
          </w:p>
        </w:tc>
        <w:tc>
          <w:tcPr>
            <w:tcW w:w="3600" w:type="dxa"/>
          </w:tcPr>
          <w:p w14:paraId="6464F901"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Neng</w:t>
            </w:r>
            <w:proofErr w:type="spellEnd"/>
          </w:p>
        </w:tc>
        <w:tc>
          <w:tcPr>
            <w:tcW w:w="2628" w:type="dxa"/>
          </w:tcPr>
          <w:p w14:paraId="10B18730" w14:textId="77777777" w:rsidR="00BF1578" w:rsidRPr="001C0DC6" w:rsidRDefault="00BF1578" w:rsidP="003C39D4">
            <w:pPr>
              <w:jc w:val="both"/>
              <w:rPr>
                <w:rFonts w:ascii="Times" w:hAnsi="Times"/>
                <w:sz w:val="18"/>
                <w:szCs w:val="20"/>
              </w:rPr>
            </w:pPr>
            <w:r w:rsidRPr="001C0DC6">
              <w:rPr>
                <w:rFonts w:ascii="Times" w:hAnsi="Times"/>
                <w:sz w:val="18"/>
                <w:szCs w:val="20"/>
              </w:rPr>
              <w:t>2</w:t>
            </w:r>
          </w:p>
        </w:tc>
      </w:tr>
      <w:tr w:rsidR="00BF1578" w14:paraId="60EE5FC4" w14:textId="77777777" w:rsidTr="003C39D4">
        <w:tc>
          <w:tcPr>
            <w:tcW w:w="2628" w:type="dxa"/>
          </w:tcPr>
          <w:p w14:paraId="4C803C76" w14:textId="77777777" w:rsidR="00BF1578" w:rsidRPr="001C0DC6" w:rsidRDefault="00BF1578" w:rsidP="003C39D4">
            <w:pPr>
              <w:jc w:val="both"/>
              <w:rPr>
                <w:rFonts w:ascii="Times" w:hAnsi="Times"/>
                <w:sz w:val="18"/>
                <w:szCs w:val="20"/>
              </w:rPr>
            </w:pPr>
          </w:p>
        </w:tc>
        <w:tc>
          <w:tcPr>
            <w:tcW w:w="3600" w:type="dxa"/>
          </w:tcPr>
          <w:p w14:paraId="6E9C5647"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Nengpoints</w:t>
            </w:r>
            <w:proofErr w:type="spellEnd"/>
          </w:p>
        </w:tc>
        <w:tc>
          <w:tcPr>
            <w:tcW w:w="2628" w:type="dxa"/>
          </w:tcPr>
          <w:p w14:paraId="7EA6D2B5" w14:textId="77777777" w:rsidR="00BF1578" w:rsidRPr="001C0DC6" w:rsidRDefault="00BF1578" w:rsidP="003C39D4">
            <w:pPr>
              <w:jc w:val="both"/>
              <w:rPr>
                <w:rFonts w:ascii="Times" w:hAnsi="Times"/>
                <w:sz w:val="18"/>
                <w:szCs w:val="20"/>
              </w:rPr>
            </w:pPr>
            <w:r w:rsidRPr="001C0DC6">
              <w:rPr>
                <w:rFonts w:ascii="Times" w:hAnsi="Times"/>
                <w:sz w:val="18"/>
                <w:szCs w:val="20"/>
              </w:rPr>
              <w:t>34</w:t>
            </w:r>
          </w:p>
        </w:tc>
      </w:tr>
      <w:tr w:rsidR="00BF1578" w14:paraId="5E9448BC" w14:textId="77777777" w:rsidTr="003C39D4">
        <w:tc>
          <w:tcPr>
            <w:tcW w:w="2628" w:type="dxa"/>
          </w:tcPr>
          <w:p w14:paraId="33DCBF57" w14:textId="77777777" w:rsidR="00BF1578" w:rsidRPr="001C0DC6" w:rsidRDefault="00BF1578" w:rsidP="003C39D4">
            <w:pPr>
              <w:jc w:val="both"/>
              <w:rPr>
                <w:rFonts w:ascii="Times" w:hAnsi="Times"/>
                <w:sz w:val="18"/>
                <w:szCs w:val="20"/>
              </w:rPr>
            </w:pPr>
          </w:p>
        </w:tc>
        <w:tc>
          <w:tcPr>
            <w:tcW w:w="3600" w:type="dxa"/>
          </w:tcPr>
          <w:p w14:paraId="36A53DFA"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Npchan</w:t>
            </w:r>
            <w:proofErr w:type="spellEnd"/>
          </w:p>
        </w:tc>
        <w:tc>
          <w:tcPr>
            <w:tcW w:w="2628" w:type="dxa"/>
          </w:tcPr>
          <w:p w14:paraId="7C4783B2" w14:textId="77777777" w:rsidR="00BF1578" w:rsidRPr="001C0DC6" w:rsidRDefault="00BF1578" w:rsidP="003C39D4">
            <w:pPr>
              <w:jc w:val="both"/>
              <w:rPr>
                <w:rFonts w:ascii="Times" w:hAnsi="Times"/>
                <w:sz w:val="18"/>
                <w:szCs w:val="20"/>
              </w:rPr>
            </w:pPr>
            <w:r w:rsidRPr="001C0DC6">
              <w:rPr>
                <w:rFonts w:ascii="Times" w:hAnsi="Times"/>
                <w:sz w:val="18"/>
                <w:szCs w:val="20"/>
              </w:rPr>
              <w:t>2</w:t>
            </w:r>
          </w:p>
        </w:tc>
      </w:tr>
      <w:tr w:rsidR="00BF1578" w14:paraId="684A77AA" w14:textId="77777777" w:rsidTr="003C39D4">
        <w:tc>
          <w:tcPr>
            <w:tcW w:w="2628" w:type="dxa"/>
          </w:tcPr>
          <w:p w14:paraId="79B744E9" w14:textId="77777777" w:rsidR="00BF1578" w:rsidRPr="001C0DC6" w:rsidRDefault="00BF1578" w:rsidP="003C39D4">
            <w:pPr>
              <w:jc w:val="both"/>
              <w:rPr>
                <w:rFonts w:ascii="Times" w:hAnsi="Times"/>
                <w:sz w:val="18"/>
                <w:szCs w:val="20"/>
              </w:rPr>
            </w:pPr>
          </w:p>
        </w:tc>
        <w:tc>
          <w:tcPr>
            <w:tcW w:w="3600" w:type="dxa"/>
          </w:tcPr>
          <w:p w14:paraId="06DB9F13"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Npixels</w:t>
            </w:r>
            <w:proofErr w:type="spellEnd"/>
          </w:p>
        </w:tc>
        <w:tc>
          <w:tcPr>
            <w:tcW w:w="2628" w:type="dxa"/>
          </w:tcPr>
          <w:p w14:paraId="32725C44" w14:textId="77777777" w:rsidR="00BF1578" w:rsidRPr="001C0DC6" w:rsidRDefault="00BF1578" w:rsidP="003C39D4">
            <w:pPr>
              <w:jc w:val="both"/>
              <w:rPr>
                <w:rFonts w:ascii="Times" w:hAnsi="Times"/>
                <w:sz w:val="18"/>
                <w:szCs w:val="20"/>
              </w:rPr>
            </w:pPr>
            <w:r w:rsidRPr="001C0DC6">
              <w:rPr>
                <w:rFonts w:ascii="Times" w:hAnsi="Times"/>
                <w:sz w:val="18"/>
                <w:szCs w:val="20"/>
              </w:rPr>
              <w:t>4</w:t>
            </w:r>
          </w:p>
        </w:tc>
      </w:tr>
      <w:tr w:rsidR="00BF1578" w14:paraId="3D1DA1B7" w14:textId="77777777" w:rsidTr="003C39D4">
        <w:tc>
          <w:tcPr>
            <w:tcW w:w="2628" w:type="dxa"/>
          </w:tcPr>
          <w:p w14:paraId="0BDDA23B" w14:textId="77777777" w:rsidR="00BF1578" w:rsidRPr="001C0DC6" w:rsidRDefault="00BF1578" w:rsidP="003C39D4">
            <w:pPr>
              <w:jc w:val="both"/>
              <w:rPr>
                <w:rFonts w:ascii="Times" w:hAnsi="Times"/>
                <w:sz w:val="18"/>
                <w:szCs w:val="20"/>
              </w:rPr>
            </w:pPr>
          </w:p>
        </w:tc>
        <w:tc>
          <w:tcPr>
            <w:tcW w:w="3600" w:type="dxa"/>
          </w:tcPr>
          <w:p w14:paraId="50A5735F"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Nposition</w:t>
            </w:r>
            <w:proofErr w:type="spellEnd"/>
          </w:p>
        </w:tc>
        <w:tc>
          <w:tcPr>
            <w:tcW w:w="2628" w:type="dxa"/>
          </w:tcPr>
          <w:p w14:paraId="7647D75A" w14:textId="77777777" w:rsidR="00BF1578" w:rsidRPr="001C0DC6" w:rsidRDefault="00BF1578" w:rsidP="003C39D4">
            <w:pPr>
              <w:jc w:val="both"/>
              <w:rPr>
                <w:rFonts w:ascii="Times" w:hAnsi="Times"/>
                <w:sz w:val="18"/>
                <w:szCs w:val="20"/>
              </w:rPr>
            </w:pPr>
            <w:r w:rsidRPr="001C0DC6">
              <w:rPr>
                <w:rFonts w:ascii="Times" w:hAnsi="Times"/>
                <w:sz w:val="18"/>
                <w:szCs w:val="20"/>
              </w:rPr>
              <w:t>5</w:t>
            </w:r>
          </w:p>
        </w:tc>
      </w:tr>
      <w:tr w:rsidR="00BF1578" w14:paraId="5841B14A" w14:textId="77777777" w:rsidTr="003C39D4">
        <w:tc>
          <w:tcPr>
            <w:tcW w:w="2628" w:type="dxa"/>
          </w:tcPr>
          <w:p w14:paraId="34D1B370" w14:textId="77777777" w:rsidR="00BF1578" w:rsidRPr="001C0DC6" w:rsidRDefault="00BF1578" w:rsidP="003C39D4">
            <w:pPr>
              <w:jc w:val="both"/>
              <w:rPr>
                <w:rFonts w:ascii="Times" w:hAnsi="Times"/>
                <w:sz w:val="18"/>
                <w:szCs w:val="20"/>
              </w:rPr>
            </w:pPr>
          </w:p>
        </w:tc>
        <w:tc>
          <w:tcPr>
            <w:tcW w:w="3600" w:type="dxa"/>
          </w:tcPr>
          <w:p w14:paraId="6BDD8DE0"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Nsector</w:t>
            </w:r>
            <w:proofErr w:type="spellEnd"/>
          </w:p>
        </w:tc>
        <w:tc>
          <w:tcPr>
            <w:tcW w:w="2628" w:type="dxa"/>
          </w:tcPr>
          <w:p w14:paraId="2D98C170" w14:textId="77777777" w:rsidR="00BF1578" w:rsidRPr="001C0DC6" w:rsidRDefault="00BF1578" w:rsidP="003C39D4">
            <w:pPr>
              <w:jc w:val="both"/>
              <w:rPr>
                <w:rFonts w:ascii="Times" w:hAnsi="Times"/>
                <w:sz w:val="18"/>
                <w:szCs w:val="20"/>
              </w:rPr>
            </w:pPr>
            <w:r w:rsidRPr="001C0DC6">
              <w:rPr>
                <w:rFonts w:ascii="Times" w:hAnsi="Times"/>
                <w:sz w:val="18"/>
                <w:szCs w:val="20"/>
              </w:rPr>
              <w:t>4</w:t>
            </w:r>
          </w:p>
        </w:tc>
      </w:tr>
      <w:tr w:rsidR="00BF1578" w14:paraId="131404AD" w14:textId="77777777" w:rsidTr="003C39D4">
        <w:trPr>
          <w:trHeight w:val="305"/>
        </w:trPr>
        <w:tc>
          <w:tcPr>
            <w:tcW w:w="2628" w:type="dxa"/>
          </w:tcPr>
          <w:p w14:paraId="6B3B4849" w14:textId="77777777" w:rsidR="00BF1578" w:rsidRPr="001C0DC6" w:rsidRDefault="00BF1578" w:rsidP="003C39D4">
            <w:pPr>
              <w:jc w:val="both"/>
              <w:rPr>
                <w:rFonts w:ascii="Times" w:hAnsi="Times"/>
                <w:sz w:val="18"/>
                <w:szCs w:val="20"/>
              </w:rPr>
            </w:pPr>
          </w:p>
        </w:tc>
        <w:tc>
          <w:tcPr>
            <w:tcW w:w="3600" w:type="dxa"/>
          </w:tcPr>
          <w:p w14:paraId="5C5101A4"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Nstare</w:t>
            </w:r>
            <w:proofErr w:type="spellEnd"/>
          </w:p>
        </w:tc>
        <w:tc>
          <w:tcPr>
            <w:tcW w:w="2628" w:type="dxa"/>
          </w:tcPr>
          <w:p w14:paraId="2AB8EACA" w14:textId="77777777" w:rsidR="00BF1578" w:rsidRPr="001C0DC6" w:rsidRDefault="00BF1578" w:rsidP="003C39D4">
            <w:pPr>
              <w:jc w:val="both"/>
              <w:rPr>
                <w:rFonts w:ascii="Times" w:hAnsi="Times"/>
                <w:sz w:val="18"/>
                <w:szCs w:val="20"/>
              </w:rPr>
            </w:pPr>
            <w:r w:rsidRPr="001C0DC6">
              <w:rPr>
                <w:rFonts w:ascii="Times" w:hAnsi="Times"/>
                <w:sz w:val="18"/>
                <w:szCs w:val="20"/>
              </w:rPr>
              <w:t>29</w:t>
            </w:r>
          </w:p>
        </w:tc>
      </w:tr>
      <w:tr w:rsidR="00BF1578" w14:paraId="0B60ECA7" w14:textId="77777777" w:rsidTr="003C39D4">
        <w:trPr>
          <w:trHeight w:val="305"/>
        </w:trPr>
        <w:tc>
          <w:tcPr>
            <w:tcW w:w="2628" w:type="dxa"/>
          </w:tcPr>
          <w:p w14:paraId="02042AA8" w14:textId="77777777" w:rsidR="00BF1578" w:rsidRPr="001C0DC6" w:rsidRDefault="00BF1578" w:rsidP="003C39D4">
            <w:pPr>
              <w:jc w:val="both"/>
              <w:rPr>
                <w:rFonts w:ascii="Times" w:hAnsi="Times"/>
                <w:sz w:val="18"/>
                <w:szCs w:val="20"/>
              </w:rPr>
            </w:pPr>
          </w:p>
        </w:tc>
        <w:tc>
          <w:tcPr>
            <w:tcW w:w="3600" w:type="dxa"/>
          </w:tcPr>
          <w:p w14:paraId="74E51F48" w14:textId="77777777" w:rsidR="00BF1578" w:rsidRPr="001C0DC6" w:rsidRDefault="00BF1578" w:rsidP="003C39D4">
            <w:pPr>
              <w:jc w:val="both"/>
              <w:rPr>
                <w:rFonts w:ascii="Times" w:hAnsi="Times"/>
                <w:sz w:val="18"/>
                <w:szCs w:val="20"/>
              </w:rPr>
            </w:pPr>
            <w:proofErr w:type="spellStart"/>
            <w:r w:rsidRPr="001C0DC6">
              <w:rPr>
                <w:rFonts w:ascii="Times" w:hAnsi="Times"/>
                <w:sz w:val="18"/>
                <w:szCs w:val="20"/>
              </w:rPr>
              <w:t>Nstate</w:t>
            </w:r>
            <w:proofErr w:type="spellEnd"/>
          </w:p>
        </w:tc>
        <w:tc>
          <w:tcPr>
            <w:tcW w:w="2628" w:type="dxa"/>
          </w:tcPr>
          <w:p w14:paraId="14EE0C77" w14:textId="77777777" w:rsidR="00BF1578" w:rsidRPr="001C0DC6" w:rsidRDefault="00BF1578" w:rsidP="003C39D4">
            <w:pPr>
              <w:jc w:val="both"/>
              <w:rPr>
                <w:rFonts w:ascii="Times" w:hAnsi="Times"/>
                <w:sz w:val="18"/>
                <w:szCs w:val="20"/>
              </w:rPr>
            </w:pPr>
            <w:r w:rsidRPr="001C0DC6">
              <w:rPr>
                <w:rFonts w:ascii="Times" w:hAnsi="Times"/>
                <w:sz w:val="18"/>
                <w:szCs w:val="20"/>
              </w:rPr>
              <w:t>2</w:t>
            </w:r>
          </w:p>
        </w:tc>
      </w:tr>
      <w:tr w:rsidR="00BF1578" w14:paraId="0E2D0696" w14:textId="77777777" w:rsidTr="003C39D4">
        <w:trPr>
          <w:trHeight w:val="305"/>
        </w:trPr>
        <w:tc>
          <w:tcPr>
            <w:tcW w:w="2628" w:type="dxa"/>
          </w:tcPr>
          <w:p w14:paraId="206377B8" w14:textId="77777777" w:rsidR="00BF1578" w:rsidRPr="001C0DC6" w:rsidRDefault="00BF1578" w:rsidP="003C39D4">
            <w:pPr>
              <w:jc w:val="both"/>
              <w:rPr>
                <w:rFonts w:ascii="Times" w:hAnsi="Times"/>
                <w:sz w:val="18"/>
                <w:szCs w:val="20"/>
              </w:rPr>
            </w:pPr>
            <w:r w:rsidRPr="001C0DC6">
              <w:rPr>
                <w:rFonts w:ascii="Times" w:hAnsi="Times"/>
                <w:sz w:val="18"/>
                <w:szCs w:val="20"/>
              </w:rPr>
              <w:t>The dimension of the number of track for the first granule</w:t>
            </w:r>
          </w:p>
        </w:tc>
        <w:tc>
          <w:tcPr>
            <w:tcW w:w="3600" w:type="dxa"/>
          </w:tcPr>
          <w:p w14:paraId="22F49866" w14:textId="77777777" w:rsidR="00BF1578" w:rsidRPr="001C0DC6" w:rsidRDefault="00BF1578" w:rsidP="003C39D4">
            <w:pPr>
              <w:jc w:val="both"/>
              <w:rPr>
                <w:rFonts w:ascii="Times" w:hAnsi="Times"/>
                <w:sz w:val="18"/>
                <w:szCs w:val="20"/>
              </w:rPr>
            </w:pPr>
            <w:r w:rsidRPr="001C0DC6">
              <w:rPr>
                <w:rFonts w:ascii="Times" w:hAnsi="Times"/>
                <w:sz w:val="18"/>
                <w:szCs w:val="20"/>
              </w:rPr>
              <w:t>ntrack_1</w:t>
            </w:r>
          </w:p>
        </w:tc>
        <w:tc>
          <w:tcPr>
            <w:tcW w:w="2628" w:type="dxa"/>
          </w:tcPr>
          <w:p w14:paraId="1C8750A2"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r w:rsidR="00BF1578" w14:paraId="5B5A58B2" w14:textId="77777777" w:rsidTr="003C39D4">
        <w:trPr>
          <w:trHeight w:val="305"/>
        </w:trPr>
        <w:tc>
          <w:tcPr>
            <w:tcW w:w="2628" w:type="dxa"/>
          </w:tcPr>
          <w:p w14:paraId="706250A7" w14:textId="77777777" w:rsidR="00BF1578" w:rsidRPr="001C0DC6" w:rsidRDefault="00BF1578" w:rsidP="003C39D4">
            <w:pPr>
              <w:jc w:val="both"/>
              <w:rPr>
                <w:rFonts w:ascii="Times" w:hAnsi="Times"/>
                <w:sz w:val="18"/>
                <w:szCs w:val="20"/>
              </w:rPr>
            </w:pPr>
            <w:r w:rsidRPr="001C0DC6">
              <w:rPr>
                <w:rFonts w:ascii="Times" w:hAnsi="Times"/>
                <w:sz w:val="18"/>
                <w:szCs w:val="20"/>
              </w:rPr>
              <w:t>The dimension of the number of track for the second granule</w:t>
            </w:r>
          </w:p>
        </w:tc>
        <w:tc>
          <w:tcPr>
            <w:tcW w:w="3600" w:type="dxa"/>
          </w:tcPr>
          <w:p w14:paraId="06BCFE4C" w14:textId="77777777" w:rsidR="00BF1578" w:rsidRPr="001C0DC6" w:rsidRDefault="00BF1578" w:rsidP="003C39D4">
            <w:pPr>
              <w:jc w:val="both"/>
              <w:rPr>
                <w:rFonts w:ascii="Times" w:hAnsi="Times"/>
                <w:sz w:val="18"/>
                <w:szCs w:val="20"/>
              </w:rPr>
            </w:pPr>
            <w:r w:rsidRPr="001C0DC6">
              <w:rPr>
                <w:rFonts w:ascii="Times" w:hAnsi="Times"/>
                <w:sz w:val="18"/>
                <w:szCs w:val="20"/>
              </w:rPr>
              <w:t>ntrack_2</w:t>
            </w:r>
          </w:p>
        </w:tc>
        <w:tc>
          <w:tcPr>
            <w:tcW w:w="2628" w:type="dxa"/>
          </w:tcPr>
          <w:p w14:paraId="1B74652E" w14:textId="77777777" w:rsidR="00BF1578" w:rsidRPr="001C0DC6" w:rsidRDefault="00BF1578" w:rsidP="003C39D4">
            <w:pPr>
              <w:jc w:val="both"/>
              <w:rPr>
                <w:rFonts w:ascii="Times" w:hAnsi="Times"/>
                <w:sz w:val="18"/>
                <w:szCs w:val="20"/>
              </w:rPr>
            </w:pPr>
            <w:r w:rsidRPr="001C0DC6">
              <w:rPr>
                <w:rFonts w:ascii="Times" w:hAnsi="Times"/>
                <w:sz w:val="18"/>
                <w:szCs w:val="20"/>
              </w:rPr>
              <w:t>varies</w:t>
            </w:r>
          </w:p>
        </w:tc>
      </w:tr>
    </w:tbl>
    <w:p w14:paraId="34098D57" w14:textId="77777777" w:rsidR="00BF1578" w:rsidRDefault="00BF1578" w:rsidP="00BF1578"/>
    <w:p w14:paraId="6D8012ED" w14:textId="77777777" w:rsidR="00BF1578" w:rsidRDefault="00BF1578" w:rsidP="00BF1578">
      <w:pPr>
        <w:jc w:val="both"/>
        <w:rPr>
          <w:rFonts w:ascii="Times" w:hAnsi="Times"/>
        </w:rPr>
      </w:pPr>
    </w:p>
    <w:p w14:paraId="65630382" w14:textId="77777777" w:rsidR="00BF1578" w:rsidRPr="00E53283" w:rsidRDefault="00BF1578" w:rsidP="00BF1578">
      <w:pPr>
        <w:jc w:val="both"/>
        <w:rPr>
          <w:rFonts w:ascii="Times" w:hAnsi="Times"/>
          <w:b/>
        </w:rPr>
      </w:pPr>
      <w:r w:rsidRPr="00E53283">
        <w:rPr>
          <w:rFonts w:ascii="Times" w:hAnsi="Times"/>
          <w:b/>
        </w:rPr>
        <w:t>4.3.2 Other CF-related Metadata</w:t>
      </w:r>
    </w:p>
    <w:p w14:paraId="228A8458" w14:textId="77777777" w:rsidR="00BF1578" w:rsidRPr="00E53283" w:rsidRDefault="00BF1578" w:rsidP="00BF1578">
      <w:pPr>
        <w:rPr>
          <w:rFonts w:ascii="Times" w:hAnsi="Times"/>
          <w:b/>
        </w:rPr>
      </w:pPr>
    </w:p>
    <w:p w14:paraId="3703EFF2" w14:textId="77777777" w:rsidR="00BF1578" w:rsidRPr="00E53283" w:rsidRDefault="00BF1578" w:rsidP="00BF1578">
      <w:pPr>
        <w:rPr>
          <w:rFonts w:ascii="Times" w:hAnsi="Times"/>
          <w:b/>
        </w:rPr>
      </w:pPr>
      <w:r w:rsidRPr="00E53283">
        <w:rPr>
          <w:rFonts w:ascii="Times" w:hAnsi="Times"/>
          <w:b/>
        </w:rPr>
        <w:t>4.3.2.1 _</w:t>
      </w:r>
      <w:proofErr w:type="spellStart"/>
      <w:r w:rsidRPr="00E53283">
        <w:rPr>
          <w:rFonts w:ascii="Times" w:hAnsi="Times"/>
          <w:b/>
        </w:rPr>
        <w:t>FillValues</w:t>
      </w:r>
      <w:proofErr w:type="spellEnd"/>
      <w:r w:rsidRPr="00E53283">
        <w:rPr>
          <w:rFonts w:ascii="Times" w:hAnsi="Times"/>
          <w:b/>
        </w:rPr>
        <w:t xml:space="preserve"> and </w:t>
      </w:r>
      <w:proofErr w:type="spellStart"/>
      <w:r w:rsidRPr="00E53283">
        <w:rPr>
          <w:rFonts w:ascii="Times" w:hAnsi="Times"/>
          <w:b/>
        </w:rPr>
        <w:t>valid_</w:t>
      </w:r>
      <w:proofErr w:type="gramStart"/>
      <w:r w:rsidRPr="00E53283">
        <w:rPr>
          <w:rFonts w:ascii="Times" w:hAnsi="Times"/>
          <w:b/>
        </w:rPr>
        <w:t>min,valid</w:t>
      </w:r>
      <w:proofErr w:type="gramEnd"/>
      <w:r w:rsidRPr="00E53283">
        <w:rPr>
          <w:rFonts w:ascii="Times" w:hAnsi="Times"/>
          <w:b/>
        </w:rPr>
        <w:t>_max</w:t>
      </w:r>
      <w:proofErr w:type="spellEnd"/>
    </w:p>
    <w:p w14:paraId="2D18F7CC" w14:textId="77777777" w:rsidR="00BF1578" w:rsidRDefault="00BF1578" w:rsidP="00BF1578">
      <w:pPr>
        <w:ind w:firstLine="720"/>
        <w:jc w:val="both"/>
        <w:rPr>
          <w:rFonts w:ascii="Times" w:hAnsi="Times"/>
        </w:rPr>
      </w:pPr>
      <w:r w:rsidRPr="00E53283">
        <w:rPr>
          <w:rFonts w:ascii="Times" w:hAnsi="Times"/>
        </w:rPr>
        <w:t xml:space="preserve">CF conventions strongly recommend having the attributes </w:t>
      </w:r>
      <w:proofErr w:type="spellStart"/>
      <w:r w:rsidRPr="00E53283">
        <w:rPr>
          <w:rFonts w:ascii="Times" w:hAnsi="Times"/>
        </w:rPr>
        <w:t>valid_min</w:t>
      </w:r>
      <w:proofErr w:type="spellEnd"/>
      <w:r w:rsidRPr="00E53283">
        <w:rPr>
          <w:rFonts w:ascii="Times" w:hAnsi="Times"/>
        </w:rPr>
        <w:t xml:space="preserve"> and </w:t>
      </w:r>
      <w:proofErr w:type="spellStart"/>
      <w:r w:rsidRPr="00E53283">
        <w:rPr>
          <w:rFonts w:ascii="Times" w:hAnsi="Times"/>
        </w:rPr>
        <w:t>valid_max</w:t>
      </w:r>
      <w:proofErr w:type="spellEnd"/>
      <w:r w:rsidRPr="00E53283">
        <w:rPr>
          <w:rFonts w:ascii="Times" w:hAnsi="Times"/>
        </w:rPr>
        <w:t xml:space="preserve"> or</w:t>
      </w:r>
      <w:r>
        <w:rPr>
          <w:rFonts w:ascii="Times" w:hAnsi="Times"/>
        </w:rPr>
        <w:t xml:space="preserve"> the equivalent </w:t>
      </w:r>
      <w:proofErr w:type="spellStart"/>
      <w:r>
        <w:rPr>
          <w:rFonts w:ascii="Times" w:hAnsi="Times"/>
        </w:rPr>
        <w:t>valid_range</w:t>
      </w:r>
      <w:proofErr w:type="spellEnd"/>
      <w:r>
        <w:rPr>
          <w:rFonts w:ascii="Times" w:hAnsi="Times"/>
        </w:rPr>
        <w:t xml:space="preserve"> for the data variables. </w:t>
      </w:r>
      <w:proofErr w:type="spellStart"/>
      <w:r>
        <w:rPr>
          <w:rFonts w:ascii="Times" w:hAnsi="Times"/>
        </w:rPr>
        <w:t>Valid_min</w:t>
      </w:r>
      <w:proofErr w:type="spellEnd"/>
      <w:r>
        <w:rPr>
          <w:rFonts w:ascii="Times" w:hAnsi="Times"/>
        </w:rPr>
        <w:t xml:space="preserve"> stores the smallest valid value of a variable and </w:t>
      </w:r>
      <w:proofErr w:type="spellStart"/>
      <w:r>
        <w:rPr>
          <w:rFonts w:ascii="Times" w:hAnsi="Times"/>
        </w:rPr>
        <w:t>valid_max</w:t>
      </w:r>
      <w:proofErr w:type="spellEnd"/>
      <w:r>
        <w:rPr>
          <w:rFonts w:ascii="Times" w:hAnsi="Times"/>
        </w:rPr>
        <w:t xml:space="preserve"> stores the largest valid value of a variable. For the BF product, we set the </w:t>
      </w:r>
      <w:proofErr w:type="spellStart"/>
      <w:r>
        <w:rPr>
          <w:rFonts w:ascii="Times" w:hAnsi="Times"/>
        </w:rPr>
        <w:t>valid_min</w:t>
      </w:r>
      <w:proofErr w:type="spellEnd"/>
      <w:r>
        <w:rPr>
          <w:rFonts w:ascii="Times" w:hAnsi="Times"/>
        </w:rPr>
        <w:t xml:space="preserve"> for all the radiance variables be zero. </w:t>
      </w:r>
      <w:proofErr w:type="gramStart"/>
      <w:r>
        <w:rPr>
          <w:rFonts w:ascii="Times" w:hAnsi="Times"/>
        </w:rPr>
        <w:t xml:space="preserve">The  </w:t>
      </w:r>
      <w:proofErr w:type="spellStart"/>
      <w:r>
        <w:rPr>
          <w:rFonts w:ascii="Times" w:hAnsi="Times"/>
        </w:rPr>
        <w:t>valid</w:t>
      </w:r>
      <w:proofErr w:type="gramEnd"/>
      <w:r>
        <w:rPr>
          <w:rFonts w:ascii="Times" w:hAnsi="Times"/>
        </w:rPr>
        <w:t>_max</w:t>
      </w:r>
      <w:proofErr w:type="spellEnd"/>
      <w:r>
        <w:rPr>
          <w:rFonts w:ascii="Times" w:hAnsi="Times"/>
        </w:rPr>
        <w:t xml:space="preserve"> for  individual instrument can be found in Table 4.12.</w:t>
      </w:r>
    </w:p>
    <w:p w14:paraId="31E721A1" w14:textId="77777777" w:rsidR="00BF1578" w:rsidRPr="00200523" w:rsidRDefault="00BF1578" w:rsidP="00BF1578">
      <w:pPr>
        <w:rPr>
          <w:rFonts w:ascii="Times" w:hAnsi="Times"/>
        </w:rPr>
      </w:pPr>
    </w:p>
    <w:p w14:paraId="0B01F323" w14:textId="77777777" w:rsidR="00BF1578" w:rsidRPr="00676B31" w:rsidRDefault="00BF1578" w:rsidP="00BF1578">
      <w:pPr>
        <w:pStyle w:val="Caption"/>
        <w:keepNext/>
        <w:rPr>
          <w:i w:val="0"/>
          <w:color w:val="000000" w:themeColor="text1"/>
        </w:rPr>
      </w:pPr>
      <w:r>
        <w:rPr>
          <w:i w:val="0"/>
          <w:color w:val="000000" w:themeColor="text1"/>
        </w:rPr>
        <w:t>Table 4.14 The largest valid value(</w:t>
      </w:r>
      <w:proofErr w:type="spellStart"/>
      <w:r>
        <w:rPr>
          <w:i w:val="0"/>
          <w:color w:val="000000" w:themeColor="text1"/>
        </w:rPr>
        <w:t>valid_max</w:t>
      </w:r>
      <w:proofErr w:type="spellEnd"/>
      <w:r>
        <w:rPr>
          <w:i w:val="0"/>
          <w:color w:val="000000" w:themeColor="text1"/>
        </w:rPr>
        <w:t xml:space="preserve">) of a variable of radiance variables for each instrument </w:t>
      </w:r>
    </w:p>
    <w:tbl>
      <w:tblPr>
        <w:tblStyle w:val="TableGrid"/>
        <w:tblW w:w="0" w:type="auto"/>
        <w:tblLook w:val="04A0" w:firstRow="1" w:lastRow="0" w:firstColumn="1" w:lastColumn="0" w:noHBand="0" w:noVBand="1"/>
      </w:tblPr>
      <w:tblGrid>
        <w:gridCol w:w="3348"/>
        <w:gridCol w:w="5490"/>
      </w:tblGrid>
      <w:tr w:rsidR="00BF1578" w14:paraId="27FB24E3" w14:textId="77777777" w:rsidTr="003C39D4">
        <w:tc>
          <w:tcPr>
            <w:tcW w:w="3348" w:type="dxa"/>
          </w:tcPr>
          <w:p w14:paraId="64D92A6E" w14:textId="77777777" w:rsidR="00BF1578" w:rsidRPr="005A41D6" w:rsidRDefault="00BF1578" w:rsidP="003C39D4">
            <w:r w:rsidRPr="005A41D6">
              <w:t>Radiance fields</w:t>
            </w:r>
          </w:p>
        </w:tc>
        <w:tc>
          <w:tcPr>
            <w:tcW w:w="5490" w:type="dxa"/>
          </w:tcPr>
          <w:p w14:paraId="7A3D97F2" w14:textId="77777777" w:rsidR="00BF1578" w:rsidRPr="005A41D6" w:rsidRDefault="00BF1578" w:rsidP="003C39D4">
            <w:proofErr w:type="spellStart"/>
            <w:r>
              <w:t>v</w:t>
            </w:r>
            <w:r w:rsidRPr="005A41D6">
              <w:t>alid_max</w:t>
            </w:r>
            <w:proofErr w:type="spellEnd"/>
          </w:p>
        </w:tc>
      </w:tr>
      <w:tr w:rsidR="00BF1578" w14:paraId="5A1266CC" w14:textId="77777777" w:rsidTr="003C39D4">
        <w:tc>
          <w:tcPr>
            <w:tcW w:w="3348" w:type="dxa"/>
          </w:tcPr>
          <w:p w14:paraId="68C2E99C" w14:textId="77777777" w:rsidR="00BF1578" w:rsidRPr="005A41D6" w:rsidRDefault="00BF1578" w:rsidP="003C39D4">
            <w:pPr>
              <w:rPr>
                <w:sz w:val="18"/>
                <w:szCs w:val="18"/>
              </w:rPr>
            </w:pPr>
            <w:r w:rsidRPr="005A41D6">
              <w:rPr>
                <w:sz w:val="18"/>
                <w:szCs w:val="18"/>
              </w:rPr>
              <w:lastRenderedPageBreak/>
              <w:t>ASTER</w:t>
            </w:r>
          </w:p>
        </w:tc>
        <w:tc>
          <w:tcPr>
            <w:tcW w:w="5490" w:type="dxa"/>
          </w:tcPr>
          <w:p w14:paraId="1888FB03" w14:textId="77777777" w:rsidR="00BF1578" w:rsidRPr="005A41D6" w:rsidRDefault="00BF1578" w:rsidP="003C39D4">
            <w:pPr>
              <w:rPr>
                <w:sz w:val="18"/>
                <w:szCs w:val="18"/>
              </w:rPr>
            </w:pPr>
            <w:r w:rsidRPr="005A41D6">
              <w:rPr>
                <w:sz w:val="18"/>
                <w:szCs w:val="18"/>
              </w:rPr>
              <w:t>569</w:t>
            </w:r>
          </w:p>
        </w:tc>
      </w:tr>
      <w:tr w:rsidR="00BF1578" w14:paraId="34753E12" w14:textId="77777777" w:rsidTr="003C39D4">
        <w:tc>
          <w:tcPr>
            <w:tcW w:w="3348" w:type="dxa"/>
          </w:tcPr>
          <w:p w14:paraId="0EFE8F9B" w14:textId="77777777" w:rsidR="00BF1578" w:rsidRPr="005A41D6" w:rsidRDefault="00BF1578" w:rsidP="003C39D4">
            <w:pPr>
              <w:rPr>
                <w:sz w:val="18"/>
                <w:szCs w:val="18"/>
              </w:rPr>
            </w:pPr>
            <w:r w:rsidRPr="005A41D6">
              <w:rPr>
                <w:sz w:val="18"/>
                <w:szCs w:val="18"/>
              </w:rPr>
              <w:t>CERES</w:t>
            </w:r>
          </w:p>
        </w:tc>
        <w:tc>
          <w:tcPr>
            <w:tcW w:w="5490" w:type="dxa"/>
          </w:tcPr>
          <w:p w14:paraId="56D7EB93" w14:textId="77777777" w:rsidR="00BF1578" w:rsidRPr="005A41D6" w:rsidRDefault="00BF1578" w:rsidP="003C39D4">
            <w:pPr>
              <w:rPr>
                <w:sz w:val="18"/>
                <w:szCs w:val="18"/>
              </w:rPr>
            </w:pPr>
            <w:r>
              <w:rPr>
                <w:sz w:val="18"/>
                <w:szCs w:val="18"/>
              </w:rPr>
              <w:t xml:space="preserve">The input granule has the equivalent </w:t>
            </w:r>
            <w:proofErr w:type="spellStart"/>
            <w:r>
              <w:rPr>
                <w:sz w:val="18"/>
                <w:szCs w:val="18"/>
              </w:rPr>
              <w:t>valid_range</w:t>
            </w:r>
            <w:proofErr w:type="spellEnd"/>
            <w:r>
              <w:rPr>
                <w:sz w:val="18"/>
                <w:szCs w:val="18"/>
              </w:rPr>
              <w:t xml:space="preserve"> attribute. </w:t>
            </w:r>
            <w:r w:rsidRPr="005A41D6">
              <w:rPr>
                <w:sz w:val="18"/>
                <w:szCs w:val="18"/>
              </w:rPr>
              <w:t xml:space="preserve"> </w:t>
            </w:r>
          </w:p>
        </w:tc>
      </w:tr>
      <w:tr w:rsidR="00BF1578" w14:paraId="721CD6EE" w14:textId="77777777" w:rsidTr="003C39D4">
        <w:tc>
          <w:tcPr>
            <w:tcW w:w="3348" w:type="dxa"/>
          </w:tcPr>
          <w:p w14:paraId="10DAFFF3" w14:textId="77777777" w:rsidR="00BF1578" w:rsidRPr="005A41D6" w:rsidRDefault="00BF1578" w:rsidP="003C39D4">
            <w:pPr>
              <w:rPr>
                <w:sz w:val="18"/>
                <w:szCs w:val="18"/>
              </w:rPr>
            </w:pPr>
            <w:r w:rsidRPr="005A41D6">
              <w:rPr>
                <w:sz w:val="18"/>
                <w:szCs w:val="18"/>
              </w:rPr>
              <w:t>MISR</w:t>
            </w:r>
          </w:p>
        </w:tc>
        <w:tc>
          <w:tcPr>
            <w:tcW w:w="5490" w:type="dxa"/>
          </w:tcPr>
          <w:p w14:paraId="3C99C4BA" w14:textId="77777777" w:rsidR="00BF1578" w:rsidRPr="005A41D6" w:rsidRDefault="00BF1578" w:rsidP="003C39D4">
            <w:pPr>
              <w:rPr>
                <w:sz w:val="18"/>
                <w:szCs w:val="18"/>
              </w:rPr>
            </w:pPr>
            <w:r w:rsidRPr="005A41D6">
              <w:rPr>
                <w:sz w:val="18"/>
                <w:szCs w:val="18"/>
              </w:rPr>
              <w:t>800</w:t>
            </w:r>
          </w:p>
        </w:tc>
      </w:tr>
      <w:tr w:rsidR="00BF1578" w14:paraId="665AA98F" w14:textId="77777777" w:rsidTr="003C39D4">
        <w:tc>
          <w:tcPr>
            <w:tcW w:w="3348" w:type="dxa"/>
          </w:tcPr>
          <w:p w14:paraId="576E4D9D" w14:textId="77777777" w:rsidR="00BF1578" w:rsidRPr="005A41D6" w:rsidRDefault="00BF1578" w:rsidP="003C39D4">
            <w:pPr>
              <w:rPr>
                <w:sz w:val="18"/>
                <w:szCs w:val="18"/>
              </w:rPr>
            </w:pPr>
            <w:r w:rsidRPr="005A41D6">
              <w:rPr>
                <w:sz w:val="18"/>
                <w:szCs w:val="18"/>
              </w:rPr>
              <w:t>MODIS</w:t>
            </w:r>
            <w:r>
              <w:rPr>
                <w:sz w:val="18"/>
                <w:szCs w:val="18"/>
              </w:rPr>
              <w:t xml:space="preserve"> radiance </w:t>
            </w:r>
          </w:p>
        </w:tc>
        <w:tc>
          <w:tcPr>
            <w:tcW w:w="5490" w:type="dxa"/>
          </w:tcPr>
          <w:p w14:paraId="3DA46244" w14:textId="77777777" w:rsidR="00BF1578" w:rsidRPr="005A41D6" w:rsidRDefault="00BF1578" w:rsidP="003C39D4">
            <w:pPr>
              <w:rPr>
                <w:sz w:val="18"/>
                <w:szCs w:val="18"/>
              </w:rPr>
            </w:pPr>
            <w:r w:rsidRPr="005A41D6">
              <w:rPr>
                <w:sz w:val="18"/>
                <w:szCs w:val="18"/>
              </w:rPr>
              <w:t>100</w:t>
            </w:r>
          </w:p>
        </w:tc>
      </w:tr>
      <w:tr w:rsidR="00BF1578" w14:paraId="260907E7" w14:textId="77777777" w:rsidTr="003C39D4">
        <w:tc>
          <w:tcPr>
            <w:tcW w:w="3348" w:type="dxa"/>
          </w:tcPr>
          <w:p w14:paraId="3F27D181" w14:textId="77777777" w:rsidR="00BF1578" w:rsidRPr="005A41D6" w:rsidRDefault="00BF1578" w:rsidP="003C39D4">
            <w:pPr>
              <w:rPr>
                <w:sz w:val="18"/>
                <w:szCs w:val="18"/>
              </w:rPr>
            </w:pPr>
            <w:r w:rsidRPr="005A41D6">
              <w:rPr>
                <w:sz w:val="18"/>
                <w:szCs w:val="18"/>
              </w:rPr>
              <w:t>MOPITT</w:t>
            </w:r>
          </w:p>
        </w:tc>
        <w:tc>
          <w:tcPr>
            <w:tcW w:w="5490" w:type="dxa"/>
          </w:tcPr>
          <w:p w14:paraId="759D13AF" w14:textId="77777777" w:rsidR="00BF1578" w:rsidRPr="005A41D6" w:rsidRDefault="00BF1578" w:rsidP="003C39D4">
            <w:pPr>
              <w:rPr>
                <w:sz w:val="18"/>
                <w:szCs w:val="18"/>
              </w:rPr>
            </w:pPr>
            <w:r w:rsidRPr="005A41D6">
              <w:rPr>
                <w:sz w:val="18"/>
                <w:szCs w:val="18"/>
              </w:rPr>
              <w:t>20</w:t>
            </w:r>
          </w:p>
        </w:tc>
      </w:tr>
      <w:tr w:rsidR="00BF1578" w14:paraId="3549BE0F" w14:textId="77777777" w:rsidTr="003C39D4">
        <w:tc>
          <w:tcPr>
            <w:tcW w:w="3348" w:type="dxa"/>
          </w:tcPr>
          <w:p w14:paraId="4380EEFA" w14:textId="77777777" w:rsidR="00BF1578" w:rsidRPr="005A41D6" w:rsidRDefault="00BF1578" w:rsidP="003C39D4">
            <w:pPr>
              <w:rPr>
                <w:sz w:val="18"/>
                <w:szCs w:val="18"/>
              </w:rPr>
            </w:pPr>
            <w:r w:rsidRPr="005A41D6">
              <w:rPr>
                <w:sz w:val="18"/>
                <w:szCs w:val="18"/>
              </w:rPr>
              <w:t xml:space="preserve">MODIS reflectance </w:t>
            </w:r>
          </w:p>
        </w:tc>
        <w:tc>
          <w:tcPr>
            <w:tcW w:w="5490" w:type="dxa"/>
          </w:tcPr>
          <w:p w14:paraId="445CC04A" w14:textId="77777777" w:rsidR="00BF1578" w:rsidRPr="005A41D6" w:rsidRDefault="00BF1578" w:rsidP="003C39D4">
            <w:pPr>
              <w:rPr>
                <w:sz w:val="18"/>
                <w:szCs w:val="18"/>
              </w:rPr>
            </w:pPr>
            <w:r w:rsidRPr="005A41D6">
              <w:rPr>
                <w:sz w:val="18"/>
                <w:szCs w:val="18"/>
              </w:rPr>
              <w:t>900</w:t>
            </w:r>
          </w:p>
        </w:tc>
      </w:tr>
    </w:tbl>
    <w:p w14:paraId="690D23DB" w14:textId="77777777" w:rsidR="00BF1578" w:rsidRDefault="00BF1578" w:rsidP="00BF1578"/>
    <w:p w14:paraId="382583AB" w14:textId="77777777" w:rsidR="00BF1578" w:rsidRDefault="00BF1578" w:rsidP="00BF1578">
      <w:pPr>
        <w:ind w:firstLine="720"/>
        <w:jc w:val="both"/>
      </w:pPr>
      <w:r w:rsidRPr="00E53283">
        <w:rPr>
          <w:rFonts w:ascii="Times" w:hAnsi="Times"/>
        </w:rPr>
        <w:t xml:space="preserve">Besides </w:t>
      </w:r>
      <w:proofErr w:type="spellStart"/>
      <w:r w:rsidRPr="00E53283">
        <w:rPr>
          <w:rFonts w:ascii="Times" w:hAnsi="Times"/>
        </w:rPr>
        <w:t>valid_min</w:t>
      </w:r>
      <w:proofErr w:type="spellEnd"/>
      <w:r w:rsidRPr="00E53283">
        <w:rPr>
          <w:rFonts w:ascii="Times" w:hAnsi="Times"/>
        </w:rPr>
        <w:t xml:space="preserve"> and </w:t>
      </w:r>
      <w:proofErr w:type="spellStart"/>
      <w:r w:rsidRPr="00E53283">
        <w:rPr>
          <w:rFonts w:ascii="Times" w:hAnsi="Times"/>
        </w:rPr>
        <w:t>valid_max</w:t>
      </w:r>
      <w:proofErr w:type="spellEnd"/>
      <w:r w:rsidRPr="00E53283">
        <w:rPr>
          <w:rFonts w:ascii="Times" w:hAnsi="Times"/>
        </w:rPr>
        <w:t>, CF conventions also require _</w:t>
      </w:r>
      <w:proofErr w:type="spellStart"/>
      <w:r w:rsidRPr="00E53283">
        <w:rPr>
          <w:rFonts w:ascii="Times" w:hAnsi="Times"/>
        </w:rPr>
        <w:t>FillValue</w:t>
      </w:r>
      <w:proofErr w:type="spellEnd"/>
      <w:r w:rsidRPr="00E53283">
        <w:rPr>
          <w:rFonts w:ascii="Times" w:hAnsi="Times"/>
        </w:rPr>
        <w:t xml:space="preserve"> if filled</w:t>
      </w:r>
      <w:r>
        <w:t xml:space="preserve"> values are used in the measurement. Table 4.13 lists the _</w:t>
      </w:r>
      <w:proofErr w:type="spellStart"/>
      <w:r>
        <w:t>FillValue</w:t>
      </w:r>
      <w:proofErr w:type="spellEnd"/>
      <w:r>
        <w:t xml:space="preserve"> information as well as other special values for each instrument. </w:t>
      </w:r>
    </w:p>
    <w:p w14:paraId="1238FB4F" w14:textId="77777777" w:rsidR="00BF1578" w:rsidRDefault="00BF1578" w:rsidP="00BF1578">
      <w:pPr>
        <w:jc w:val="both"/>
      </w:pPr>
    </w:p>
    <w:p w14:paraId="2F0DC46A" w14:textId="77777777" w:rsidR="00BF1578" w:rsidRPr="002C6C25" w:rsidRDefault="00BF1578" w:rsidP="00BF1578">
      <w:pPr>
        <w:pStyle w:val="Caption"/>
        <w:keepNext/>
        <w:rPr>
          <w:i w:val="0"/>
          <w:color w:val="000000" w:themeColor="text1"/>
        </w:rPr>
      </w:pPr>
      <w:r>
        <w:rPr>
          <w:i w:val="0"/>
          <w:color w:val="000000" w:themeColor="text1"/>
        </w:rPr>
        <w:t xml:space="preserve">Table 4.15 The radiance filled values for each instrument </w:t>
      </w:r>
    </w:p>
    <w:tbl>
      <w:tblPr>
        <w:tblStyle w:val="TableGrid"/>
        <w:tblW w:w="0" w:type="auto"/>
        <w:tblLook w:val="04A0" w:firstRow="1" w:lastRow="0" w:firstColumn="1" w:lastColumn="0" w:noHBand="0" w:noVBand="1"/>
      </w:tblPr>
      <w:tblGrid>
        <w:gridCol w:w="1818"/>
        <w:gridCol w:w="1980"/>
        <w:gridCol w:w="5058"/>
      </w:tblGrid>
      <w:tr w:rsidR="00BF1578" w:rsidRPr="005A41D6" w14:paraId="6667C8C9" w14:textId="77777777" w:rsidTr="003C39D4">
        <w:tc>
          <w:tcPr>
            <w:tcW w:w="1818" w:type="dxa"/>
          </w:tcPr>
          <w:p w14:paraId="3E34F19F" w14:textId="77777777" w:rsidR="00BF1578" w:rsidRPr="005A41D6" w:rsidRDefault="00BF1578" w:rsidP="003C39D4">
            <w:r>
              <w:t>Instrument</w:t>
            </w:r>
          </w:p>
        </w:tc>
        <w:tc>
          <w:tcPr>
            <w:tcW w:w="1980" w:type="dxa"/>
          </w:tcPr>
          <w:p w14:paraId="102635CF" w14:textId="77777777" w:rsidR="00BF1578" w:rsidRPr="005A41D6" w:rsidRDefault="00BF1578" w:rsidP="003C39D4">
            <w:r>
              <w:t>_</w:t>
            </w:r>
            <w:proofErr w:type="spellStart"/>
            <w:r>
              <w:t>FillValue</w:t>
            </w:r>
            <w:proofErr w:type="spellEnd"/>
          </w:p>
        </w:tc>
        <w:tc>
          <w:tcPr>
            <w:tcW w:w="5058" w:type="dxa"/>
          </w:tcPr>
          <w:p w14:paraId="24EAFFE5" w14:textId="77777777" w:rsidR="00BF1578" w:rsidRDefault="00BF1578" w:rsidP="003C39D4">
            <w:r>
              <w:t>Description</w:t>
            </w:r>
          </w:p>
        </w:tc>
      </w:tr>
      <w:tr w:rsidR="00BF1578" w:rsidRPr="005A41D6" w14:paraId="33FDD767" w14:textId="77777777" w:rsidTr="003C39D4">
        <w:tc>
          <w:tcPr>
            <w:tcW w:w="1818" w:type="dxa"/>
          </w:tcPr>
          <w:p w14:paraId="368EA3A2" w14:textId="77777777" w:rsidR="00BF1578" w:rsidRPr="005D4337" w:rsidRDefault="00BF1578" w:rsidP="003C39D4">
            <w:pPr>
              <w:rPr>
                <w:sz w:val="18"/>
                <w:szCs w:val="18"/>
              </w:rPr>
            </w:pPr>
            <w:r w:rsidRPr="005D4337">
              <w:rPr>
                <w:sz w:val="18"/>
                <w:szCs w:val="18"/>
              </w:rPr>
              <w:t>ASTER</w:t>
            </w:r>
          </w:p>
        </w:tc>
        <w:tc>
          <w:tcPr>
            <w:tcW w:w="1980" w:type="dxa"/>
          </w:tcPr>
          <w:p w14:paraId="192844D0" w14:textId="77777777" w:rsidR="00BF1578" w:rsidRPr="005D4337" w:rsidRDefault="00BF1578" w:rsidP="003C39D4">
            <w:pPr>
              <w:rPr>
                <w:sz w:val="18"/>
                <w:szCs w:val="18"/>
              </w:rPr>
            </w:pPr>
            <w:r w:rsidRPr="005D4337">
              <w:rPr>
                <w:sz w:val="18"/>
                <w:szCs w:val="18"/>
              </w:rPr>
              <w:t>-999.0</w:t>
            </w:r>
          </w:p>
        </w:tc>
        <w:tc>
          <w:tcPr>
            <w:tcW w:w="5058" w:type="dxa"/>
          </w:tcPr>
          <w:p w14:paraId="38E49390" w14:textId="77777777" w:rsidR="00BF1578" w:rsidRPr="005D4337" w:rsidRDefault="00BF1578" w:rsidP="003C39D4">
            <w:pPr>
              <w:rPr>
                <w:sz w:val="18"/>
                <w:szCs w:val="18"/>
              </w:rPr>
            </w:pPr>
            <w:r w:rsidRPr="005D4337">
              <w:rPr>
                <w:sz w:val="18"/>
                <w:szCs w:val="18"/>
              </w:rPr>
              <w:t xml:space="preserve">The radiance values for pixels not containing valid data, as indicated in Section 2.4 of ASTER Level 1T Product User\'s </w:t>
            </w:r>
            <w:proofErr w:type="gramStart"/>
            <w:r w:rsidRPr="005D4337">
              <w:rPr>
                <w:sz w:val="18"/>
                <w:szCs w:val="18"/>
              </w:rPr>
              <w:t>Guide(</w:t>
            </w:r>
            <w:proofErr w:type="gramEnd"/>
            <w:r w:rsidRPr="005D4337">
              <w:rPr>
                <w:sz w:val="18"/>
                <w:szCs w:val="18"/>
              </w:rPr>
              <w:t>Version 1.0), are set to -999.0, which is also used as a filled value. For saturated pixels, their radiance values are set to -998.0.</w:t>
            </w:r>
          </w:p>
        </w:tc>
      </w:tr>
      <w:tr w:rsidR="00BF1578" w:rsidRPr="005A41D6" w14:paraId="5A8B419B" w14:textId="77777777" w:rsidTr="003C39D4">
        <w:tc>
          <w:tcPr>
            <w:tcW w:w="1818" w:type="dxa"/>
          </w:tcPr>
          <w:p w14:paraId="2C3D46F6" w14:textId="77777777" w:rsidR="00BF1578" w:rsidRPr="005D4337" w:rsidRDefault="00BF1578" w:rsidP="003C39D4">
            <w:pPr>
              <w:rPr>
                <w:sz w:val="18"/>
                <w:szCs w:val="18"/>
              </w:rPr>
            </w:pPr>
            <w:r w:rsidRPr="005D4337">
              <w:rPr>
                <w:sz w:val="18"/>
                <w:szCs w:val="18"/>
              </w:rPr>
              <w:t>CERES</w:t>
            </w:r>
          </w:p>
        </w:tc>
        <w:tc>
          <w:tcPr>
            <w:tcW w:w="1980" w:type="dxa"/>
          </w:tcPr>
          <w:p w14:paraId="45D81C37" w14:textId="77777777" w:rsidR="00BF1578" w:rsidRPr="005D4337" w:rsidRDefault="00BF1578" w:rsidP="003C39D4">
            <w:pPr>
              <w:rPr>
                <w:sz w:val="18"/>
                <w:szCs w:val="18"/>
              </w:rPr>
            </w:pPr>
            <w:r w:rsidRPr="005D4337">
              <w:rPr>
                <w:sz w:val="18"/>
                <w:szCs w:val="18"/>
              </w:rPr>
              <w:t>3.402823e+38f</w:t>
            </w:r>
          </w:p>
        </w:tc>
        <w:tc>
          <w:tcPr>
            <w:tcW w:w="5058" w:type="dxa"/>
          </w:tcPr>
          <w:p w14:paraId="0EBF4373" w14:textId="77777777" w:rsidR="00BF1578" w:rsidRPr="005D4337" w:rsidRDefault="00BF1578" w:rsidP="003C39D4">
            <w:pPr>
              <w:rPr>
                <w:sz w:val="18"/>
                <w:szCs w:val="18"/>
              </w:rPr>
            </w:pPr>
            <w:r w:rsidRPr="005D4337">
              <w:rPr>
                <w:sz w:val="18"/>
                <w:szCs w:val="18"/>
              </w:rPr>
              <w:t>Provided by the input granule</w:t>
            </w:r>
            <w:r>
              <w:rPr>
                <w:sz w:val="18"/>
                <w:szCs w:val="18"/>
              </w:rPr>
              <w:t>, the BF just keeps them.</w:t>
            </w:r>
          </w:p>
        </w:tc>
      </w:tr>
      <w:tr w:rsidR="00BF1578" w:rsidRPr="005A41D6" w14:paraId="304D86FB" w14:textId="77777777" w:rsidTr="003C39D4">
        <w:tc>
          <w:tcPr>
            <w:tcW w:w="1818" w:type="dxa"/>
          </w:tcPr>
          <w:p w14:paraId="2B60C54E" w14:textId="77777777" w:rsidR="00BF1578" w:rsidRPr="005D4337" w:rsidRDefault="00BF1578" w:rsidP="003C39D4">
            <w:pPr>
              <w:rPr>
                <w:sz w:val="18"/>
                <w:szCs w:val="18"/>
              </w:rPr>
            </w:pPr>
            <w:r w:rsidRPr="005D4337">
              <w:rPr>
                <w:sz w:val="18"/>
                <w:szCs w:val="18"/>
              </w:rPr>
              <w:t>MISR</w:t>
            </w:r>
          </w:p>
        </w:tc>
        <w:tc>
          <w:tcPr>
            <w:tcW w:w="1980" w:type="dxa"/>
          </w:tcPr>
          <w:p w14:paraId="3A7E0DB0" w14:textId="77777777" w:rsidR="00BF1578" w:rsidRPr="005D4337" w:rsidRDefault="00BF1578" w:rsidP="003C39D4">
            <w:pPr>
              <w:rPr>
                <w:sz w:val="18"/>
                <w:szCs w:val="18"/>
              </w:rPr>
            </w:pPr>
            <w:r w:rsidRPr="005D4337">
              <w:rPr>
                <w:sz w:val="18"/>
                <w:szCs w:val="18"/>
              </w:rPr>
              <w:t>-999.0</w:t>
            </w:r>
          </w:p>
        </w:tc>
        <w:tc>
          <w:tcPr>
            <w:tcW w:w="5058" w:type="dxa"/>
          </w:tcPr>
          <w:p w14:paraId="10DFF64D" w14:textId="77777777" w:rsidR="00BF1578" w:rsidRPr="005D4337" w:rsidRDefault="00BF1578" w:rsidP="003C39D4">
            <w:pPr>
              <w:rPr>
                <w:sz w:val="18"/>
                <w:szCs w:val="18"/>
              </w:rPr>
            </w:pPr>
            <w:r w:rsidRPr="005D4337">
              <w:rPr>
                <w:sz w:val="18"/>
                <w:szCs w:val="18"/>
              </w:rPr>
              <w:t xml:space="preserve">The radiance value for a pixel is set to -999.0, if the value of its RDQI is 2 or 3 or if its original </w:t>
            </w:r>
            <w:proofErr w:type="spellStart"/>
            <w:r w:rsidRPr="005D4337">
              <w:rPr>
                <w:sz w:val="18"/>
                <w:szCs w:val="18"/>
              </w:rPr>
              <w:t>dn</w:t>
            </w:r>
            <w:proofErr w:type="spellEnd"/>
            <w:r w:rsidRPr="005D4337">
              <w:rPr>
                <w:sz w:val="18"/>
                <w:szCs w:val="18"/>
              </w:rPr>
              <w:t xml:space="preserve"> value is either 16378 or 16380.</w:t>
            </w:r>
          </w:p>
          <w:p w14:paraId="7AF8A7E2" w14:textId="77777777" w:rsidR="00BF1578" w:rsidRPr="005D4337" w:rsidRDefault="00BF1578" w:rsidP="003C39D4">
            <w:pPr>
              <w:rPr>
                <w:sz w:val="18"/>
                <w:szCs w:val="18"/>
              </w:rPr>
            </w:pPr>
          </w:p>
        </w:tc>
      </w:tr>
      <w:tr w:rsidR="00BF1578" w:rsidRPr="005A41D6" w14:paraId="629B401D" w14:textId="77777777" w:rsidTr="003C39D4">
        <w:tc>
          <w:tcPr>
            <w:tcW w:w="1818" w:type="dxa"/>
          </w:tcPr>
          <w:p w14:paraId="29402B05" w14:textId="77777777" w:rsidR="00BF1578" w:rsidRPr="005D4337" w:rsidRDefault="00BF1578" w:rsidP="003C39D4">
            <w:pPr>
              <w:rPr>
                <w:sz w:val="18"/>
                <w:szCs w:val="18"/>
              </w:rPr>
            </w:pPr>
            <w:r w:rsidRPr="005D4337">
              <w:rPr>
                <w:sz w:val="18"/>
                <w:szCs w:val="18"/>
              </w:rPr>
              <w:t xml:space="preserve">MODIS </w:t>
            </w:r>
          </w:p>
        </w:tc>
        <w:tc>
          <w:tcPr>
            <w:tcW w:w="1980" w:type="dxa"/>
          </w:tcPr>
          <w:p w14:paraId="1DBF1E82" w14:textId="77777777" w:rsidR="00BF1578" w:rsidRPr="005D4337" w:rsidRDefault="00BF1578" w:rsidP="003C39D4">
            <w:pPr>
              <w:rPr>
                <w:sz w:val="18"/>
                <w:szCs w:val="18"/>
              </w:rPr>
            </w:pPr>
            <w:r w:rsidRPr="005D4337">
              <w:rPr>
                <w:sz w:val="18"/>
                <w:szCs w:val="18"/>
              </w:rPr>
              <w:t>-999.0</w:t>
            </w:r>
          </w:p>
        </w:tc>
        <w:tc>
          <w:tcPr>
            <w:tcW w:w="5058" w:type="dxa"/>
          </w:tcPr>
          <w:p w14:paraId="480223D6" w14:textId="77777777" w:rsidR="00BF1578" w:rsidRPr="005D4337" w:rsidRDefault="00BF1578" w:rsidP="003C39D4">
            <w:pPr>
              <w:rPr>
                <w:sz w:val="18"/>
                <w:szCs w:val="18"/>
              </w:rPr>
            </w:pPr>
            <w:r w:rsidRPr="005D4337">
              <w:rPr>
                <w:sz w:val="18"/>
                <w:szCs w:val="18"/>
              </w:rPr>
              <w:t xml:space="preserve">The reserved </w:t>
            </w:r>
            <w:proofErr w:type="spellStart"/>
            <w:r w:rsidRPr="005D4337">
              <w:rPr>
                <w:sz w:val="18"/>
                <w:szCs w:val="18"/>
              </w:rPr>
              <w:t>dn</w:t>
            </w:r>
            <w:proofErr w:type="spellEnd"/>
            <w:r w:rsidRPr="005D4337">
              <w:rPr>
                <w:sz w:val="18"/>
                <w:szCs w:val="18"/>
              </w:rPr>
              <w:t xml:space="preserve"> values for uncalibrated data ranging between 65501 and 65535, as listed in Table 5.6.1 of MODIS Level 1B Product User\'s </w:t>
            </w:r>
            <w:proofErr w:type="gramStart"/>
            <w:r w:rsidRPr="005D4337">
              <w:rPr>
                <w:sz w:val="18"/>
                <w:szCs w:val="18"/>
              </w:rPr>
              <w:t>Guide(</w:t>
            </w:r>
            <w:proofErr w:type="gramEnd"/>
            <w:r w:rsidRPr="005D4337">
              <w:rPr>
                <w:sz w:val="18"/>
                <w:szCs w:val="18"/>
              </w:rPr>
              <w:t>MOD_PR02 V6.1.12(TERRA)), are proportionally mapped to the floating point numbers between -964.0 and -999.0, when being converted to radiance.</w:t>
            </w:r>
          </w:p>
          <w:p w14:paraId="1525B4F1" w14:textId="77777777" w:rsidR="00BF1578" w:rsidRPr="005D4337" w:rsidRDefault="00BF1578" w:rsidP="003C39D4">
            <w:pPr>
              <w:rPr>
                <w:sz w:val="18"/>
                <w:szCs w:val="18"/>
              </w:rPr>
            </w:pPr>
          </w:p>
        </w:tc>
      </w:tr>
      <w:tr w:rsidR="00BF1578" w:rsidRPr="005A41D6" w14:paraId="34BFCCE5" w14:textId="77777777" w:rsidTr="003C39D4">
        <w:tc>
          <w:tcPr>
            <w:tcW w:w="1818" w:type="dxa"/>
          </w:tcPr>
          <w:p w14:paraId="78F78C12" w14:textId="77777777" w:rsidR="00BF1578" w:rsidRPr="005A41D6" w:rsidRDefault="00BF1578" w:rsidP="003C39D4">
            <w:pPr>
              <w:rPr>
                <w:sz w:val="18"/>
                <w:szCs w:val="18"/>
              </w:rPr>
            </w:pPr>
            <w:r w:rsidRPr="005A41D6">
              <w:rPr>
                <w:sz w:val="18"/>
                <w:szCs w:val="18"/>
              </w:rPr>
              <w:t>MOPITT</w:t>
            </w:r>
          </w:p>
        </w:tc>
        <w:tc>
          <w:tcPr>
            <w:tcW w:w="1980" w:type="dxa"/>
          </w:tcPr>
          <w:p w14:paraId="4BC59230" w14:textId="77777777" w:rsidR="00BF1578" w:rsidRPr="005A41D6" w:rsidRDefault="00BF1578" w:rsidP="003C39D4">
            <w:pPr>
              <w:rPr>
                <w:sz w:val="18"/>
                <w:szCs w:val="18"/>
              </w:rPr>
            </w:pPr>
            <w:r>
              <w:rPr>
                <w:sz w:val="18"/>
                <w:szCs w:val="18"/>
              </w:rPr>
              <w:t>-9999.0</w:t>
            </w:r>
          </w:p>
        </w:tc>
        <w:tc>
          <w:tcPr>
            <w:tcW w:w="5058" w:type="dxa"/>
          </w:tcPr>
          <w:p w14:paraId="75861AD1" w14:textId="77777777" w:rsidR="00BF1578" w:rsidRPr="005A41D6" w:rsidRDefault="00BF1578" w:rsidP="003C39D4">
            <w:pPr>
              <w:rPr>
                <w:sz w:val="18"/>
                <w:szCs w:val="18"/>
              </w:rPr>
            </w:pPr>
            <w:r w:rsidRPr="005D4337">
              <w:rPr>
                <w:sz w:val="18"/>
                <w:szCs w:val="18"/>
              </w:rPr>
              <w:t xml:space="preserve">According to the original MOPITT granule attribute, -8888.0 is used to represent the invalid data. -9999.0 is used as the </w:t>
            </w:r>
            <w:proofErr w:type="spellStart"/>
            <w:r w:rsidRPr="005D4337">
              <w:rPr>
                <w:sz w:val="18"/>
                <w:szCs w:val="18"/>
              </w:rPr>
              <w:t>FillValue</w:t>
            </w:r>
            <w:proofErr w:type="spellEnd"/>
            <w:r w:rsidRPr="005D4337">
              <w:rPr>
                <w:sz w:val="18"/>
                <w:szCs w:val="18"/>
              </w:rPr>
              <w:t>.</w:t>
            </w:r>
          </w:p>
        </w:tc>
      </w:tr>
    </w:tbl>
    <w:p w14:paraId="3D244888" w14:textId="77777777" w:rsidR="00BF1578" w:rsidRDefault="00BF1578" w:rsidP="00BF1578"/>
    <w:p w14:paraId="33FF4CFE" w14:textId="77777777" w:rsidR="00BF1578" w:rsidRDefault="00BF1578" w:rsidP="00BF1578"/>
    <w:p w14:paraId="64397FF7" w14:textId="77777777" w:rsidR="00BF1578" w:rsidRDefault="00BF1578" w:rsidP="00BF1578">
      <w:r w:rsidRPr="00E53283">
        <w:rPr>
          <w:b/>
        </w:rPr>
        <w:t>4.3.2.2 Coordinates and Geo-</w:t>
      </w:r>
      <w:proofErr w:type="gramStart"/>
      <w:r w:rsidRPr="00E53283">
        <w:rPr>
          <w:b/>
        </w:rPr>
        <w:t>location</w:t>
      </w:r>
      <w:proofErr w:type="gramEnd"/>
      <w:r w:rsidRPr="00E53283">
        <w:rPr>
          <w:b/>
        </w:rPr>
        <w:t xml:space="preserve"> Units </w:t>
      </w:r>
    </w:p>
    <w:p w14:paraId="0CEF22D1" w14:textId="77777777" w:rsidR="00BF1578" w:rsidRPr="00E53283" w:rsidRDefault="00BF1578" w:rsidP="00BF1578">
      <w:pPr>
        <w:ind w:firstLine="720"/>
        <w:jc w:val="both"/>
      </w:pPr>
      <w:r w:rsidRPr="00E53283">
        <w:t xml:space="preserve">We provide the CF </w:t>
      </w:r>
      <w:r w:rsidRPr="00E53283">
        <w:rPr>
          <w:i/>
        </w:rPr>
        <w:t>coordinates</w:t>
      </w:r>
      <w:r w:rsidRPr="00E53283">
        <w:t xml:space="preserve"> attributes for the radiance fields of ASTER, MODIS and MISR, MOPITT according to the CF conventions and Dataset Interoperability Recommendations for Earth Science approved by NASA ESDIS Standards Office(ESO)(</w:t>
      </w:r>
      <w:hyperlink r:id="rId19" w:history="1">
        <w:r w:rsidRPr="00B47ABE">
          <w:rPr>
            <w:rStyle w:val="Hyperlink"/>
          </w:rPr>
          <w:t>https://cdn.earthdata.nasa.gov/conduit/upload/5098/ESDS-RFC-028v1.1.pdf</w:t>
        </w:r>
      </w:hyperlink>
      <w:r w:rsidRPr="00E53283">
        <w:t>)</w:t>
      </w:r>
      <w:r>
        <w:t xml:space="preserve">. </w:t>
      </w:r>
      <w:r w:rsidRPr="00E53283">
        <w:t xml:space="preserve">We also make the units of latitude and longitude CF-compliant. </w:t>
      </w:r>
    </w:p>
    <w:p w14:paraId="4D17579C" w14:textId="77777777" w:rsidR="00BF1578" w:rsidRDefault="00BF1578" w:rsidP="00BF1578">
      <w:pPr>
        <w:rPr>
          <w:rFonts w:ascii="Times" w:hAnsi="Times"/>
        </w:rPr>
      </w:pPr>
    </w:p>
    <w:p w14:paraId="1388D18B" w14:textId="77777777" w:rsidR="00BF1578" w:rsidRPr="00E53283" w:rsidRDefault="00BF1578" w:rsidP="00BF1578">
      <w:pPr>
        <w:rPr>
          <w:rFonts w:ascii="Times" w:hAnsi="Times"/>
          <w:b/>
        </w:rPr>
      </w:pPr>
      <w:r w:rsidRPr="00E53283">
        <w:rPr>
          <w:rFonts w:ascii="Times" w:hAnsi="Times"/>
          <w:b/>
        </w:rPr>
        <w:t>4.4 Other Metadata</w:t>
      </w:r>
    </w:p>
    <w:p w14:paraId="02DB7B1F" w14:textId="77777777" w:rsidR="00BF1578" w:rsidRDefault="00BF1578" w:rsidP="00BF1578">
      <w:pPr>
        <w:ind w:firstLine="720"/>
        <w:rPr>
          <w:rFonts w:ascii="Times" w:hAnsi="Times"/>
        </w:rPr>
      </w:pPr>
      <w:r>
        <w:rPr>
          <w:rFonts w:ascii="Times" w:hAnsi="Times"/>
        </w:rPr>
        <w:t xml:space="preserve">The representation for the data acquisition time may vary for different instruments. The BF product provides an attribute called </w:t>
      </w:r>
      <w:proofErr w:type="spellStart"/>
      <w:r>
        <w:rPr>
          <w:rFonts w:ascii="Times" w:hAnsi="Times"/>
        </w:rPr>
        <w:t>GranuleTime</w:t>
      </w:r>
      <w:proofErr w:type="spellEnd"/>
      <w:r>
        <w:rPr>
          <w:rFonts w:ascii="Times" w:hAnsi="Times"/>
        </w:rPr>
        <w:t xml:space="preserve"> to describe how individual instrument represents the data acquisition time. Table 4.16 lists the description of the </w:t>
      </w:r>
      <w:proofErr w:type="spellStart"/>
      <w:r>
        <w:rPr>
          <w:rFonts w:ascii="Times" w:hAnsi="Times"/>
        </w:rPr>
        <w:t>GranuleTime</w:t>
      </w:r>
      <w:proofErr w:type="spellEnd"/>
      <w:r>
        <w:rPr>
          <w:rFonts w:ascii="Times" w:hAnsi="Times"/>
        </w:rPr>
        <w:t xml:space="preserve"> for each instrument.</w:t>
      </w:r>
    </w:p>
    <w:p w14:paraId="390EFB86" w14:textId="77777777" w:rsidR="00BF1578" w:rsidRPr="00200523" w:rsidRDefault="00BF1578" w:rsidP="00BF1578">
      <w:pPr>
        <w:rPr>
          <w:rFonts w:ascii="Times" w:hAnsi="Times"/>
        </w:rPr>
      </w:pPr>
    </w:p>
    <w:p w14:paraId="0ED4246B" w14:textId="77777777" w:rsidR="00BF1578" w:rsidRPr="002C6C25" w:rsidRDefault="00BF1578" w:rsidP="00BF1578">
      <w:pPr>
        <w:pStyle w:val="Caption"/>
        <w:keepNext/>
        <w:rPr>
          <w:i w:val="0"/>
          <w:color w:val="000000" w:themeColor="text1"/>
        </w:rPr>
      </w:pPr>
      <w:r>
        <w:rPr>
          <w:i w:val="0"/>
          <w:color w:val="000000" w:themeColor="text1"/>
        </w:rPr>
        <w:t xml:space="preserve">Table 4.16 The granule time for each instrument </w:t>
      </w:r>
    </w:p>
    <w:tbl>
      <w:tblPr>
        <w:tblStyle w:val="TableGrid"/>
        <w:tblW w:w="0" w:type="auto"/>
        <w:tblLook w:val="04A0" w:firstRow="1" w:lastRow="0" w:firstColumn="1" w:lastColumn="0" w:noHBand="0" w:noVBand="1"/>
      </w:tblPr>
      <w:tblGrid>
        <w:gridCol w:w="1818"/>
        <w:gridCol w:w="1980"/>
        <w:gridCol w:w="5058"/>
      </w:tblGrid>
      <w:tr w:rsidR="00BF1578" w:rsidRPr="005A41D6" w14:paraId="54D27F7A" w14:textId="77777777" w:rsidTr="003C39D4">
        <w:tc>
          <w:tcPr>
            <w:tcW w:w="1818" w:type="dxa"/>
          </w:tcPr>
          <w:p w14:paraId="7B85D417" w14:textId="77777777" w:rsidR="00BF1578" w:rsidRPr="005A41D6" w:rsidRDefault="00BF1578" w:rsidP="003C39D4">
            <w:r>
              <w:t>Instrument</w:t>
            </w:r>
          </w:p>
        </w:tc>
        <w:tc>
          <w:tcPr>
            <w:tcW w:w="1980" w:type="dxa"/>
          </w:tcPr>
          <w:p w14:paraId="58267189" w14:textId="77777777" w:rsidR="00BF1578" w:rsidRPr="005A41D6" w:rsidRDefault="00BF1578" w:rsidP="003C39D4">
            <w:r>
              <w:t xml:space="preserve">Granule Time </w:t>
            </w:r>
            <w:r>
              <w:lastRenderedPageBreak/>
              <w:t>example</w:t>
            </w:r>
          </w:p>
        </w:tc>
        <w:tc>
          <w:tcPr>
            <w:tcW w:w="5058" w:type="dxa"/>
          </w:tcPr>
          <w:p w14:paraId="55DE8649" w14:textId="77777777" w:rsidR="00BF1578" w:rsidRDefault="00BF1578" w:rsidP="003C39D4">
            <w:r>
              <w:lastRenderedPageBreak/>
              <w:t>Description</w:t>
            </w:r>
          </w:p>
        </w:tc>
      </w:tr>
      <w:tr w:rsidR="00BF1578" w:rsidRPr="005A41D6" w14:paraId="5DC581DC" w14:textId="77777777" w:rsidTr="003C39D4">
        <w:tc>
          <w:tcPr>
            <w:tcW w:w="1818" w:type="dxa"/>
          </w:tcPr>
          <w:p w14:paraId="2A7146CF" w14:textId="77777777" w:rsidR="00BF1578" w:rsidRPr="005D4337" w:rsidRDefault="00BF1578" w:rsidP="003C39D4">
            <w:pPr>
              <w:rPr>
                <w:sz w:val="18"/>
                <w:szCs w:val="18"/>
              </w:rPr>
            </w:pPr>
            <w:r w:rsidRPr="005D4337">
              <w:rPr>
                <w:sz w:val="18"/>
                <w:szCs w:val="18"/>
              </w:rPr>
              <w:t>ASTER</w:t>
            </w:r>
          </w:p>
        </w:tc>
        <w:tc>
          <w:tcPr>
            <w:tcW w:w="1980" w:type="dxa"/>
          </w:tcPr>
          <w:p w14:paraId="56B644B8" w14:textId="77777777" w:rsidR="00BF1578" w:rsidRPr="005D4337" w:rsidRDefault="00BF1578" w:rsidP="003C39D4">
            <w:pPr>
              <w:rPr>
                <w:sz w:val="18"/>
                <w:szCs w:val="18"/>
              </w:rPr>
            </w:pPr>
            <w:r w:rsidRPr="00880E58">
              <w:rPr>
                <w:sz w:val="18"/>
                <w:szCs w:val="18"/>
              </w:rPr>
              <w:t>011120</w:t>
            </w:r>
            <w:r>
              <w:rPr>
                <w:sz w:val="18"/>
                <w:szCs w:val="18"/>
              </w:rPr>
              <w:t>10002054</w:t>
            </w:r>
          </w:p>
        </w:tc>
        <w:tc>
          <w:tcPr>
            <w:tcW w:w="5058" w:type="dxa"/>
          </w:tcPr>
          <w:p w14:paraId="297738A9" w14:textId="77777777" w:rsidR="00BF1578" w:rsidRPr="005D4337" w:rsidRDefault="00BF1578" w:rsidP="003C39D4">
            <w:pPr>
              <w:rPr>
                <w:sz w:val="18"/>
                <w:szCs w:val="18"/>
              </w:rPr>
            </w:pPr>
            <w:r>
              <w:rPr>
                <w:sz w:val="18"/>
                <w:szCs w:val="18"/>
              </w:rPr>
              <w:t>T</w:t>
            </w:r>
            <w:r w:rsidRPr="00880E58">
              <w:rPr>
                <w:sz w:val="18"/>
                <w:szCs w:val="18"/>
              </w:rPr>
              <w:t xml:space="preserve">he </w:t>
            </w:r>
            <w:proofErr w:type="spellStart"/>
            <w:r w:rsidRPr="00880E58">
              <w:rPr>
                <w:sz w:val="18"/>
                <w:szCs w:val="18"/>
              </w:rPr>
              <w:t>GranuleTime</w:t>
            </w:r>
            <w:proofErr w:type="spellEnd"/>
            <w:r w:rsidRPr="00880E58">
              <w:rPr>
                <w:sz w:val="18"/>
                <w:szCs w:val="18"/>
              </w:rPr>
              <w:t xml:space="preserve"> attribute represents the time of dat</w:t>
            </w:r>
            <w:r>
              <w:rPr>
                <w:sz w:val="18"/>
                <w:szCs w:val="18"/>
              </w:rPr>
              <w:t xml:space="preserve">a acquisition in UTC with the </w:t>
            </w:r>
            <w:proofErr w:type="spellStart"/>
            <w:r w:rsidRPr="00880E58">
              <w:rPr>
                <w:sz w:val="18"/>
                <w:szCs w:val="18"/>
              </w:rPr>
              <w:t>MM</w:t>
            </w:r>
            <w:r>
              <w:rPr>
                <w:sz w:val="18"/>
                <w:szCs w:val="18"/>
              </w:rPr>
              <w:t>DD</w:t>
            </w:r>
            <w:r w:rsidRPr="00880E58">
              <w:rPr>
                <w:sz w:val="18"/>
                <w:szCs w:val="18"/>
              </w:rPr>
              <w:t>YYYYhhmmss</w:t>
            </w:r>
            <w:proofErr w:type="spellEnd"/>
            <w:r w:rsidRPr="00880E58">
              <w:rPr>
                <w:sz w:val="18"/>
                <w:szCs w:val="18"/>
              </w:rPr>
              <w:t xml:space="preserve"> format. D: day. M: month. Y: year. h: hour. m: minute </w:t>
            </w:r>
            <w:proofErr w:type="spellStart"/>
            <w:proofErr w:type="gramStart"/>
            <w:r w:rsidRPr="00880E58">
              <w:rPr>
                <w:sz w:val="18"/>
                <w:szCs w:val="18"/>
              </w:rPr>
              <w:t>s:second</w:t>
            </w:r>
            <w:proofErr w:type="spellEnd"/>
            <w:proofErr w:type="gramEnd"/>
            <w:r w:rsidRPr="00880E58">
              <w:rPr>
                <w:sz w:val="18"/>
                <w:szCs w:val="18"/>
              </w:rPr>
              <w:t>. For example, 011120</w:t>
            </w:r>
            <w:r>
              <w:rPr>
                <w:sz w:val="18"/>
                <w:szCs w:val="18"/>
              </w:rPr>
              <w:t>10002054 represents January 11th</w:t>
            </w:r>
            <w:r w:rsidRPr="00880E58">
              <w:rPr>
                <w:sz w:val="18"/>
                <w:szCs w:val="18"/>
              </w:rPr>
              <w:t>, 2010, at the 0 hour, the 20th minute, the 54th second UTC.</w:t>
            </w:r>
          </w:p>
        </w:tc>
      </w:tr>
      <w:tr w:rsidR="00BF1578" w:rsidRPr="005A41D6" w14:paraId="626B5D27" w14:textId="77777777" w:rsidTr="003C39D4">
        <w:tc>
          <w:tcPr>
            <w:tcW w:w="1818" w:type="dxa"/>
          </w:tcPr>
          <w:p w14:paraId="7D13C649" w14:textId="77777777" w:rsidR="00BF1578" w:rsidRPr="005D4337" w:rsidRDefault="00BF1578" w:rsidP="003C39D4">
            <w:pPr>
              <w:rPr>
                <w:sz w:val="18"/>
                <w:szCs w:val="18"/>
              </w:rPr>
            </w:pPr>
            <w:r w:rsidRPr="005D4337">
              <w:rPr>
                <w:sz w:val="18"/>
                <w:szCs w:val="18"/>
              </w:rPr>
              <w:t>CERES</w:t>
            </w:r>
          </w:p>
        </w:tc>
        <w:tc>
          <w:tcPr>
            <w:tcW w:w="1980" w:type="dxa"/>
          </w:tcPr>
          <w:p w14:paraId="7AAAD7E6" w14:textId="77777777" w:rsidR="00BF1578" w:rsidRPr="005D4337" w:rsidRDefault="00BF1578" w:rsidP="003C39D4">
            <w:pPr>
              <w:rPr>
                <w:sz w:val="18"/>
                <w:szCs w:val="18"/>
              </w:rPr>
            </w:pPr>
            <w:r w:rsidRPr="005F74FA">
              <w:rPr>
                <w:sz w:val="18"/>
                <w:szCs w:val="18"/>
              </w:rPr>
              <w:t>2007070316</w:t>
            </w:r>
          </w:p>
        </w:tc>
        <w:tc>
          <w:tcPr>
            <w:tcW w:w="5058" w:type="dxa"/>
          </w:tcPr>
          <w:p w14:paraId="07299CA7" w14:textId="77777777" w:rsidR="00BF1578" w:rsidRPr="005D4337" w:rsidRDefault="00BF1578" w:rsidP="003C39D4">
            <w:pPr>
              <w:rPr>
                <w:sz w:val="18"/>
                <w:szCs w:val="18"/>
              </w:rPr>
            </w:pPr>
            <w:r w:rsidRPr="005F74FA">
              <w:rPr>
                <w:sz w:val="18"/>
                <w:szCs w:val="18"/>
              </w:rPr>
              <w:t xml:space="preserve">the value of the </w:t>
            </w:r>
            <w:proofErr w:type="spellStart"/>
            <w:r w:rsidRPr="005F74FA">
              <w:rPr>
                <w:sz w:val="18"/>
                <w:szCs w:val="18"/>
              </w:rPr>
              <w:t>GranuleTime</w:t>
            </w:r>
            <w:proofErr w:type="spellEnd"/>
            <w:r w:rsidRPr="005F74FA">
              <w:rPr>
                <w:sz w:val="18"/>
                <w:szCs w:val="18"/>
              </w:rPr>
              <w:t xml:space="preserve"> attribute is time of data acquisition in UTC with the </w:t>
            </w:r>
            <w:proofErr w:type="spellStart"/>
            <w:r w:rsidRPr="005F74FA">
              <w:rPr>
                <w:sz w:val="18"/>
                <w:szCs w:val="18"/>
              </w:rPr>
              <w:t>YYYYMMDDhh</w:t>
            </w:r>
            <w:proofErr w:type="spellEnd"/>
            <w:r w:rsidRPr="005F74FA">
              <w:rPr>
                <w:sz w:val="18"/>
                <w:szCs w:val="18"/>
              </w:rPr>
              <w:t xml:space="preserve"> format. Y: year. M: month. D: day. h: hour. For example, 2007070316 represents July 3rd, 2007 at the 16th hour UTC.</w:t>
            </w:r>
          </w:p>
        </w:tc>
      </w:tr>
      <w:tr w:rsidR="00BF1578" w:rsidRPr="005A41D6" w14:paraId="63D6A1A0" w14:textId="77777777" w:rsidTr="003C39D4">
        <w:tc>
          <w:tcPr>
            <w:tcW w:w="1818" w:type="dxa"/>
          </w:tcPr>
          <w:p w14:paraId="4BE17AA2" w14:textId="77777777" w:rsidR="00BF1578" w:rsidRPr="005D4337" w:rsidRDefault="00BF1578" w:rsidP="003C39D4">
            <w:pPr>
              <w:rPr>
                <w:sz w:val="18"/>
                <w:szCs w:val="18"/>
              </w:rPr>
            </w:pPr>
            <w:r w:rsidRPr="005D4337">
              <w:rPr>
                <w:sz w:val="18"/>
                <w:szCs w:val="18"/>
              </w:rPr>
              <w:t>MISR</w:t>
            </w:r>
          </w:p>
        </w:tc>
        <w:tc>
          <w:tcPr>
            <w:tcW w:w="1980" w:type="dxa"/>
          </w:tcPr>
          <w:p w14:paraId="242A6E0C" w14:textId="77777777" w:rsidR="00BF1578" w:rsidRPr="005D4337" w:rsidRDefault="00BF1578" w:rsidP="003C39D4">
            <w:pPr>
              <w:rPr>
                <w:sz w:val="18"/>
                <w:szCs w:val="18"/>
              </w:rPr>
            </w:pPr>
            <w:r>
              <w:rPr>
                <w:sz w:val="18"/>
                <w:szCs w:val="18"/>
              </w:rPr>
              <w:t>040110</w:t>
            </w:r>
          </w:p>
        </w:tc>
        <w:tc>
          <w:tcPr>
            <w:tcW w:w="5058" w:type="dxa"/>
          </w:tcPr>
          <w:p w14:paraId="0ACC89FF" w14:textId="77777777" w:rsidR="00BF1578" w:rsidRPr="005D4337" w:rsidRDefault="00BF1578" w:rsidP="003C39D4">
            <w:pPr>
              <w:rPr>
                <w:sz w:val="18"/>
                <w:szCs w:val="18"/>
              </w:rPr>
            </w:pPr>
            <w:r w:rsidRPr="00880E58">
              <w:rPr>
                <w:sz w:val="18"/>
                <w:szCs w:val="18"/>
              </w:rPr>
              <w:t xml:space="preserve">The attribute </w:t>
            </w:r>
            <w:proofErr w:type="spellStart"/>
            <w:r w:rsidRPr="00880E58">
              <w:rPr>
                <w:sz w:val="18"/>
                <w:szCs w:val="18"/>
              </w:rPr>
              <w:t>GranuleTime</w:t>
            </w:r>
            <w:proofErr w:type="spellEnd"/>
            <w:r w:rsidRPr="00880E58">
              <w:rPr>
                <w:sz w:val="18"/>
                <w:szCs w:val="18"/>
              </w:rPr>
              <w:t xml:space="preserve"> is represented by orbit numbers. For example, the value of 040110 indicates the data was acquired for orbit 40110.</w:t>
            </w:r>
          </w:p>
        </w:tc>
      </w:tr>
      <w:tr w:rsidR="00BF1578" w:rsidRPr="005A41D6" w14:paraId="041681F5" w14:textId="77777777" w:rsidTr="003C39D4">
        <w:tc>
          <w:tcPr>
            <w:tcW w:w="1818" w:type="dxa"/>
          </w:tcPr>
          <w:p w14:paraId="3C03547C" w14:textId="77777777" w:rsidR="00BF1578" w:rsidRPr="005D4337" w:rsidRDefault="00BF1578" w:rsidP="003C39D4">
            <w:pPr>
              <w:rPr>
                <w:sz w:val="18"/>
                <w:szCs w:val="18"/>
              </w:rPr>
            </w:pPr>
            <w:r w:rsidRPr="005D4337">
              <w:rPr>
                <w:sz w:val="18"/>
                <w:szCs w:val="18"/>
              </w:rPr>
              <w:t xml:space="preserve">MODIS </w:t>
            </w:r>
          </w:p>
        </w:tc>
        <w:tc>
          <w:tcPr>
            <w:tcW w:w="1980" w:type="dxa"/>
          </w:tcPr>
          <w:p w14:paraId="66CCFF52" w14:textId="77777777" w:rsidR="00BF1578" w:rsidRPr="005D4337" w:rsidRDefault="00BF1578" w:rsidP="003C39D4">
            <w:pPr>
              <w:rPr>
                <w:sz w:val="18"/>
                <w:szCs w:val="18"/>
              </w:rPr>
            </w:pPr>
            <w:r w:rsidRPr="005F74FA">
              <w:rPr>
                <w:sz w:val="18"/>
                <w:szCs w:val="18"/>
              </w:rPr>
              <w:t>2007184.1610</w:t>
            </w:r>
          </w:p>
        </w:tc>
        <w:tc>
          <w:tcPr>
            <w:tcW w:w="5058" w:type="dxa"/>
          </w:tcPr>
          <w:p w14:paraId="616BEAAB" w14:textId="77777777" w:rsidR="00BF1578" w:rsidRPr="005D4337" w:rsidRDefault="00BF1578" w:rsidP="003C39D4">
            <w:pPr>
              <w:rPr>
                <w:sz w:val="18"/>
                <w:szCs w:val="18"/>
              </w:rPr>
            </w:pPr>
            <w:r>
              <w:rPr>
                <w:sz w:val="18"/>
                <w:szCs w:val="18"/>
              </w:rPr>
              <w:t>T</w:t>
            </w:r>
            <w:r w:rsidRPr="005F74FA">
              <w:rPr>
                <w:sz w:val="18"/>
                <w:szCs w:val="18"/>
              </w:rPr>
              <w:t xml:space="preserve">he integer portion of the </w:t>
            </w:r>
            <w:proofErr w:type="spellStart"/>
            <w:r w:rsidRPr="005F74FA">
              <w:rPr>
                <w:sz w:val="18"/>
                <w:szCs w:val="18"/>
              </w:rPr>
              <w:t>GranuleTime</w:t>
            </w:r>
            <w:proofErr w:type="spellEnd"/>
            <w:r w:rsidRPr="005F74FA">
              <w:rPr>
                <w:sz w:val="18"/>
                <w:szCs w:val="18"/>
              </w:rPr>
              <w:t xml:space="preserve"> attribute value represents the Julian Date of acquisition in YYYYDDD form. The fractional portion represents the UTC hours and minutes of the Julian Date. For example, 2007184.1610 indicates the data acquisition time is at the 16th hour and the 10th minute (UTC) on July 3rd, 2007.</w:t>
            </w:r>
          </w:p>
        </w:tc>
      </w:tr>
      <w:tr w:rsidR="00BF1578" w:rsidRPr="005A41D6" w14:paraId="1E95A9ED" w14:textId="77777777" w:rsidTr="003C39D4">
        <w:tc>
          <w:tcPr>
            <w:tcW w:w="1818" w:type="dxa"/>
          </w:tcPr>
          <w:p w14:paraId="6E8453B1" w14:textId="77777777" w:rsidR="00BF1578" w:rsidRPr="005A41D6" w:rsidRDefault="00BF1578" w:rsidP="003C39D4">
            <w:pPr>
              <w:rPr>
                <w:sz w:val="18"/>
                <w:szCs w:val="18"/>
              </w:rPr>
            </w:pPr>
            <w:r w:rsidRPr="005A41D6">
              <w:rPr>
                <w:sz w:val="18"/>
                <w:szCs w:val="18"/>
              </w:rPr>
              <w:t>MOPITT</w:t>
            </w:r>
          </w:p>
        </w:tc>
        <w:tc>
          <w:tcPr>
            <w:tcW w:w="1980" w:type="dxa"/>
          </w:tcPr>
          <w:p w14:paraId="658B9646" w14:textId="77777777" w:rsidR="00BF1578" w:rsidRPr="005A41D6" w:rsidRDefault="00BF1578" w:rsidP="003C39D4">
            <w:pPr>
              <w:rPr>
                <w:sz w:val="18"/>
                <w:szCs w:val="18"/>
              </w:rPr>
            </w:pPr>
            <w:r>
              <w:rPr>
                <w:sz w:val="18"/>
                <w:szCs w:val="18"/>
              </w:rPr>
              <w:t>20070703</w:t>
            </w:r>
          </w:p>
        </w:tc>
        <w:tc>
          <w:tcPr>
            <w:tcW w:w="5058" w:type="dxa"/>
          </w:tcPr>
          <w:p w14:paraId="3710E7B4" w14:textId="77777777" w:rsidR="00BF1578" w:rsidRPr="005A41D6" w:rsidRDefault="00BF1578" w:rsidP="003C39D4">
            <w:pPr>
              <w:rPr>
                <w:sz w:val="18"/>
                <w:szCs w:val="18"/>
              </w:rPr>
            </w:pPr>
            <w:r w:rsidRPr="005F74FA">
              <w:rPr>
                <w:sz w:val="18"/>
                <w:szCs w:val="18"/>
              </w:rPr>
              <w:t xml:space="preserve">The value of </w:t>
            </w:r>
            <w:proofErr w:type="spellStart"/>
            <w:r w:rsidRPr="005F74FA">
              <w:rPr>
                <w:sz w:val="18"/>
                <w:szCs w:val="18"/>
              </w:rPr>
              <w:t>GranuleTime</w:t>
            </w:r>
            <w:proofErr w:type="spellEnd"/>
            <w:r w:rsidRPr="005F74FA">
              <w:rPr>
                <w:sz w:val="18"/>
                <w:szCs w:val="18"/>
              </w:rPr>
              <w:t xml:space="preserve"> attribute is the calendar date of data acquisition with the YYYYMMDD format. Y: year. M: month. D: day. For example, 20070703 represents July 3rd, 2007.</w:t>
            </w:r>
          </w:p>
        </w:tc>
      </w:tr>
    </w:tbl>
    <w:p w14:paraId="6EA4B226" w14:textId="77777777" w:rsidR="00BF1578" w:rsidRDefault="00BF1578" w:rsidP="00BF1578"/>
    <w:p w14:paraId="3F535FD4" w14:textId="77777777" w:rsidR="00BF1578" w:rsidRDefault="00BF1578" w:rsidP="00BF1578">
      <w:pPr>
        <w:jc w:val="both"/>
        <w:rPr>
          <w:rFonts w:ascii="Times" w:hAnsi="Times"/>
        </w:rPr>
      </w:pPr>
    </w:p>
    <w:p w14:paraId="7C9023F3" w14:textId="77777777" w:rsidR="00BF1578" w:rsidRPr="00200523" w:rsidRDefault="00BF1578" w:rsidP="00BF1578">
      <w:pPr>
        <w:jc w:val="center"/>
        <w:rPr>
          <w:rFonts w:ascii="Times" w:hAnsi="Times"/>
        </w:rPr>
      </w:pPr>
    </w:p>
    <w:p w14:paraId="40C01C9C" w14:textId="77777777" w:rsidR="00BF1578" w:rsidRPr="00200523" w:rsidRDefault="00BF1578" w:rsidP="00BF1578">
      <w:pPr>
        <w:rPr>
          <w:rFonts w:ascii="Times" w:hAnsi="Times"/>
        </w:rPr>
      </w:pPr>
    </w:p>
    <w:p w14:paraId="251665EA" w14:textId="77777777" w:rsidR="00BF1578" w:rsidRDefault="00BF1578" w:rsidP="00BF1578">
      <w:pPr>
        <w:rPr>
          <w:rFonts w:ascii="Times" w:hAnsi="Times"/>
        </w:rPr>
      </w:pPr>
      <w:r>
        <w:rPr>
          <w:rFonts w:ascii="Times" w:hAnsi="Times"/>
        </w:rPr>
        <w:t>Appendix A:  Missing input granules</w:t>
      </w:r>
    </w:p>
    <w:p w14:paraId="6750824B" w14:textId="77777777" w:rsidR="00BF1578" w:rsidRDefault="00BF1578" w:rsidP="00BF1578">
      <w:pPr>
        <w:jc w:val="both"/>
        <w:rPr>
          <w:rFonts w:ascii="Times" w:hAnsi="Times"/>
        </w:rPr>
      </w:pPr>
      <w:r>
        <w:rPr>
          <w:rFonts w:ascii="Times" w:hAnsi="Times"/>
        </w:rPr>
        <w:t xml:space="preserve">                 Not all of the Terra instruments have valid radiance data for the same time period due to various reasons including but not limited to instrument anomalies, spacecraft maneuvers, instrument calibration activities, and software failures. For some orbits, no radiance data for all of the five Terra instrument are available and hence BF granules are not created. </w:t>
      </w:r>
      <w:proofErr w:type="gramStart"/>
      <w:r>
        <w:rPr>
          <w:rFonts w:ascii="Times" w:hAnsi="Times"/>
        </w:rPr>
        <w:t>Table ?</w:t>
      </w:r>
      <w:proofErr w:type="gramEnd"/>
      <w:r>
        <w:rPr>
          <w:rFonts w:ascii="Times" w:hAnsi="Times"/>
        </w:rPr>
        <w:t xml:space="preserve">.? lists all of the orbits between Orbit 1000 (Feb 25, 2000) and Orbit 85302(December 31, 2015)  for which the BF granules were not created. </w:t>
      </w:r>
    </w:p>
    <w:p w14:paraId="16A3719B" w14:textId="77777777" w:rsidR="00BF1578" w:rsidRDefault="00BF1578" w:rsidP="00BF1578">
      <w:pPr>
        <w:jc w:val="both"/>
        <w:rPr>
          <w:rFonts w:ascii="Times" w:hAnsi="Times"/>
        </w:rPr>
      </w:pPr>
      <w:r>
        <w:rPr>
          <w:rFonts w:ascii="Times" w:hAnsi="Times"/>
        </w:rPr>
        <w:t xml:space="preserve">                  Some input granules staged on the DAACs’ servers are found corrupted and unreadable and We reported them to the DAACs. These input granules are not incorporated into the BF prod      </w:t>
      </w:r>
    </w:p>
    <w:p w14:paraId="174A128A" w14:textId="77777777" w:rsidR="00BF1578" w:rsidRDefault="00BF1578" w:rsidP="00BF1578">
      <w:pPr>
        <w:jc w:val="both"/>
        <w:rPr>
          <w:rFonts w:ascii="Times" w:hAnsi="Times"/>
        </w:rPr>
      </w:pPr>
    </w:p>
    <w:p w14:paraId="0FB5F9B3" w14:textId="77777777" w:rsidR="00BF1578" w:rsidRDefault="00BF1578" w:rsidP="00BF1578">
      <w:pPr>
        <w:jc w:val="both"/>
        <w:rPr>
          <w:rFonts w:ascii="Times" w:hAnsi="Times"/>
        </w:rPr>
      </w:pPr>
      <w:r>
        <w:rPr>
          <w:rFonts w:ascii="Times" w:hAnsi="Times"/>
        </w:rPr>
        <w:t xml:space="preserve">Appendix B: </w:t>
      </w:r>
      <w:r w:rsidRPr="00744DB5">
        <w:rPr>
          <w:rFonts w:ascii="Times" w:hAnsi="Times"/>
        </w:rPr>
        <w:t xml:space="preserve">MODIS </w:t>
      </w:r>
      <w:r>
        <w:rPr>
          <w:rFonts w:ascii="Times" w:hAnsi="Times"/>
        </w:rPr>
        <w:t xml:space="preserve">scan number arrangement </w:t>
      </w:r>
      <w:r w:rsidRPr="00744DB5">
        <w:rPr>
          <w:rFonts w:ascii="Times" w:hAnsi="Times"/>
        </w:rPr>
        <w:t>explanation</w:t>
      </w:r>
      <w:r>
        <w:rPr>
          <w:rFonts w:ascii="Times" w:hAnsi="Times"/>
        </w:rPr>
        <w:t xml:space="preserve"> </w:t>
      </w:r>
    </w:p>
    <w:p w14:paraId="5338F908" w14:textId="77777777" w:rsidR="00BF1578" w:rsidRDefault="00BF1578" w:rsidP="00BF1578">
      <w:pPr>
        <w:jc w:val="both"/>
        <w:rPr>
          <w:rFonts w:ascii="Times" w:hAnsi="Times"/>
        </w:rPr>
      </w:pPr>
    </w:p>
    <w:p w14:paraId="4BB679CD" w14:textId="77777777" w:rsidR="00BF1578" w:rsidRPr="008519CF" w:rsidRDefault="00BF1578" w:rsidP="00BF1578">
      <w:pPr>
        <w:ind w:firstLine="720"/>
        <w:jc w:val="both"/>
        <w:rPr>
          <w:rFonts w:ascii="Times" w:hAnsi="Times"/>
        </w:rPr>
      </w:pPr>
      <w:r w:rsidRPr="008519CF">
        <w:rPr>
          <w:rFonts w:ascii="Times" w:hAnsi="Times"/>
        </w:rPr>
        <w:t>The number of MODIS along-track scans in some of the original 5-mintue</w:t>
      </w:r>
      <w:r>
        <w:rPr>
          <w:rFonts w:ascii="Times" w:hAnsi="Times"/>
        </w:rPr>
        <w:t xml:space="preserve"> granules</w:t>
      </w:r>
      <w:r w:rsidRPr="008519CF">
        <w:rPr>
          <w:rFonts w:ascii="Times" w:hAnsi="Times"/>
        </w:rPr>
        <w:t xml:space="preserve"> </w:t>
      </w:r>
      <w:r>
        <w:rPr>
          <w:rFonts w:ascii="Times" w:hAnsi="Times"/>
        </w:rPr>
        <w:t>are</w:t>
      </w:r>
      <w:r w:rsidRPr="008519CF">
        <w:rPr>
          <w:rFonts w:ascii="Times" w:hAnsi="Times"/>
        </w:rPr>
        <w:t xml:space="preserve"> smaller than 203 or larger than 204, which has not been documented in the MODIS officially published documentations. The explanation for this is given as follows based on the personal contact with James Kuyper at the NASA Goddard Space Flight Center. </w:t>
      </w:r>
    </w:p>
    <w:p w14:paraId="326B9BC5" w14:textId="77777777" w:rsidR="00BF1578" w:rsidRDefault="00BF1578" w:rsidP="00BF1578">
      <w:pPr>
        <w:ind w:firstLine="720"/>
        <w:jc w:val="both"/>
        <w:rPr>
          <w:rFonts w:ascii="Times" w:eastAsia="Times New Roman" w:hAnsi="Times"/>
          <w:color w:val="000000"/>
        </w:rPr>
      </w:pPr>
      <w:r>
        <w:rPr>
          <w:rFonts w:ascii="Times" w:hAnsi="Times"/>
        </w:rPr>
        <w:t>D</w:t>
      </w:r>
      <w:r w:rsidRPr="0002043D">
        <w:rPr>
          <w:rFonts w:ascii="Times" w:eastAsia="Times New Roman" w:hAnsi="Times"/>
          <w:color w:val="000000"/>
        </w:rPr>
        <w:t>ata packets collected by the MODIS instrument during that transmission occasionally suffer a bit flip which affects a random field. If the bit flip affects the image data, it won't match the checksum for that packet, and it will be filtered out.</w:t>
      </w:r>
      <w:r w:rsidRPr="0002043D">
        <w:rPr>
          <w:rFonts w:ascii="Times" w:eastAsia="Times New Roman" w:hAnsi="Times"/>
          <w:color w:val="000000"/>
        </w:rPr>
        <w:br/>
        <w:t>However, the checksum only covers the image data. The primary and secondary packet headers are not covered, and they contain a wide variety of i</w:t>
      </w:r>
      <w:r w:rsidRPr="008519CF">
        <w:rPr>
          <w:rFonts w:ascii="Times" w:eastAsia="Times New Roman" w:hAnsi="Times"/>
          <w:color w:val="000000"/>
        </w:rPr>
        <w:t xml:space="preserve">mportant information. If a bit </w:t>
      </w:r>
      <w:r w:rsidRPr="0002043D">
        <w:rPr>
          <w:rFonts w:ascii="Times" w:eastAsia="Times New Roman" w:hAnsi="Times"/>
          <w:color w:val="000000"/>
        </w:rPr>
        <w:t>lip gives a field an invalid value, it will generally cause that packet to be skipped.</w:t>
      </w:r>
      <w:r w:rsidRPr="008519CF">
        <w:rPr>
          <w:rFonts w:ascii="Times" w:eastAsia="Times New Roman" w:hAnsi="Times"/>
          <w:color w:val="000000"/>
        </w:rPr>
        <w:t xml:space="preserve"> </w:t>
      </w:r>
      <w:r w:rsidRPr="0002043D">
        <w:rPr>
          <w:rFonts w:ascii="Times" w:eastAsia="Times New Roman" w:hAnsi="Times"/>
          <w:color w:val="000000"/>
        </w:rPr>
        <w:t xml:space="preserve">However, it's very common for the field to still contain a valid but incorrect value after </w:t>
      </w:r>
      <w:r w:rsidRPr="0002043D">
        <w:rPr>
          <w:rFonts w:ascii="Times" w:eastAsia="Times New Roman" w:hAnsi="Times"/>
          <w:color w:val="000000"/>
        </w:rPr>
        <w:lastRenderedPageBreak/>
        <w:t>the bit-flip.</w:t>
      </w:r>
      <w:r w:rsidRPr="008519CF">
        <w:rPr>
          <w:rFonts w:ascii="Times" w:eastAsia="Times New Roman" w:hAnsi="Times"/>
          <w:color w:val="000000"/>
        </w:rPr>
        <w:t xml:space="preserve"> </w:t>
      </w:r>
      <w:r>
        <w:rPr>
          <w:rFonts w:ascii="Times" w:eastAsia="Times New Roman" w:hAnsi="Times"/>
          <w:color w:val="000000"/>
        </w:rPr>
        <w:t xml:space="preserve">For a 5-minute MODIS granule with as </w:t>
      </w:r>
      <w:proofErr w:type="spellStart"/>
      <w:r>
        <w:rPr>
          <w:rFonts w:ascii="Times" w:eastAsia="Times New Roman" w:hAnsi="Times"/>
          <w:color w:val="000000"/>
        </w:rPr>
        <w:t>scana</w:t>
      </w:r>
      <w:proofErr w:type="spellEnd"/>
      <w:r>
        <w:rPr>
          <w:rFonts w:ascii="Times" w:eastAsia="Times New Roman" w:hAnsi="Times"/>
          <w:color w:val="000000"/>
        </w:rPr>
        <w:t xml:space="preserve"> number larger than 204</w:t>
      </w:r>
      <w:r w:rsidRPr="0002043D">
        <w:rPr>
          <w:rFonts w:ascii="Times" w:eastAsia="Times New Roman" w:hAnsi="Times"/>
          <w:color w:val="000000"/>
        </w:rPr>
        <w:t xml:space="preserve">, the relevant fields are the packet time stamp and the scan count field. The packets get sorted by time stamp before </w:t>
      </w:r>
      <w:r>
        <w:rPr>
          <w:rFonts w:ascii="Times" w:eastAsia="Times New Roman" w:hAnsi="Times"/>
          <w:color w:val="000000"/>
        </w:rPr>
        <w:t>being processed</w:t>
      </w:r>
      <w:r w:rsidRPr="0002043D">
        <w:rPr>
          <w:rFonts w:ascii="Times" w:eastAsia="Times New Roman" w:hAnsi="Times"/>
          <w:color w:val="000000"/>
        </w:rPr>
        <w:t xml:space="preserve"> which means that a corrupt time stamp will cause a packet to be moved to a different location in the file. A bit-flip in a time stamp can cause a huge change if it hits a high-order bit, and such packets generally get dropped. However, it can also cause a small change if it hits a low-order bit. Any packet with a time stamp that is in error by less than 2 hours has a good chance of being mistaken for a valid packet collected at a different time.</w:t>
      </w:r>
      <w:r w:rsidRPr="008519CF">
        <w:rPr>
          <w:rFonts w:ascii="Times" w:eastAsia="Times New Roman" w:hAnsi="Times"/>
          <w:color w:val="000000"/>
        </w:rPr>
        <w:t xml:space="preserve"> </w:t>
      </w:r>
      <w:r>
        <w:rPr>
          <w:rFonts w:ascii="Times" w:eastAsia="Times New Roman" w:hAnsi="Times"/>
          <w:color w:val="000000"/>
        </w:rPr>
        <w:t>Scans were identified</w:t>
      </w:r>
      <w:r w:rsidRPr="0002043D">
        <w:rPr>
          <w:rFonts w:ascii="Times" w:eastAsia="Times New Roman" w:hAnsi="Times"/>
          <w:color w:val="000000"/>
        </w:rPr>
        <w:t xml:space="preserve"> by looking at the scan count field. It holds the same value for all packets that belong to same scan. It increases by 1 with each scan. It's only 3 bits long, so when the scan count reaches 7, the next scan has a scan count of 1.</w:t>
      </w:r>
      <w:r w:rsidRPr="008519CF">
        <w:rPr>
          <w:rFonts w:ascii="Times" w:eastAsia="Times New Roman" w:hAnsi="Times"/>
          <w:color w:val="000000"/>
        </w:rPr>
        <w:t xml:space="preserve"> </w:t>
      </w:r>
      <w:r w:rsidRPr="0002043D">
        <w:rPr>
          <w:rFonts w:ascii="Times" w:eastAsia="Times New Roman" w:hAnsi="Times"/>
          <w:color w:val="000000"/>
        </w:rPr>
        <w:t xml:space="preserve">If a packet is in the wrong location in the file due to a corrupted time stamp, it therefore has only about 1 chance in 8 of having the same scan count value as </w:t>
      </w:r>
      <w:proofErr w:type="spellStart"/>
      <w:r w:rsidRPr="0002043D">
        <w:rPr>
          <w:rFonts w:ascii="Times" w:eastAsia="Times New Roman" w:hAnsi="Times"/>
          <w:color w:val="000000"/>
        </w:rPr>
        <w:t>it's</w:t>
      </w:r>
      <w:proofErr w:type="spellEnd"/>
      <w:r w:rsidRPr="0002043D">
        <w:rPr>
          <w:rFonts w:ascii="Times" w:eastAsia="Times New Roman" w:hAnsi="Times"/>
          <w:color w:val="000000"/>
        </w:rPr>
        <w:t xml:space="preserve"> neighboring packets. If a packet has a corrupted scan count, it will also generally not match </w:t>
      </w:r>
      <w:proofErr w:type="spellStart"/>
      <w:proofErr w:type="gramStart"/>
      <w:r w:rsidRPr="0002043D">
        <w:rPr>
          <w:rFonts w:ascii="Times" w:eastAsia="Times New Roman" w:hAnsi="Times"/>
          <w:color w:val="000000"/>
        </w:rPr>
        <w:t>it's</w:t>
      </w:r>
      <w:proofErr w:type="spellEnd"/>
      <w:proofErr w:type="gramEnd"/>
      <w:r w:rsidRPr="0002043D">
        <w:rPr>
          <w:rFonts w:ascii="Times" w:eastAsia="Times New Roman" w:hAnsi="Times"/>
          <w:color w:val="000000"/>
        </w:rPr>
        <w:t xml:space="preserve"> neighboring packets. In either case, the earliest v</w:t>
      </w:r>
      <w:r w:rsidRPr="008519CF">
        <w:rPr>
          <w:rFonts w:ascii="Times" w:eastAsia="Times New Roman" w:hAnsi="Times"/>
          <w:color w:val="000000"/>
        </w:rPr>
        <w:t xml:space="preserve">ersions of our code would see. </w:t>
      </w:r>
      <w:r>
        <w:rPr>
          <w:rFonts w:ascii="Times" w:eastAsia="Times New Roman" w:hAnsi="Times"/>
          <w:color w:val="000000"/>
        </w:rPr>
        <w:t>F</w:t>
      </w:r>
      <w:r w:rsidRPr="0002043D">
        <w:rPr>
          <w:rFonts w:ascii="Times" w:eastAsia="Times New Roman" w:hAnsi="Times"/>
          <w:color w:val="000000"/>
        </w:rPr>
        <w:t xml:space="preserve">or example, a consecutive bunch of packets with a </w:t>
      </w:r>
      <w:r w:rsidRPr="008519CF">
        <w:rPr>
          <w:rFonts w:ascii="Times" w:eastAsia="Times New Roman" w:hAnsi="Times"/>
          <w:color w:val="000000"/>
        </w:rPr>
        <w:t>scan count</w:t>
      </w:r>
      <w:r w:rsidRPr="0002043D">
        <w:rPr>
          <w:rFonts w:ascii="Times" w:eastAsia="Times New Roman" w:hAnsi="Times"/>
          <w:color w:val="000000"/>
        </w:rPr>
        <w:t xml:space="preserve"> of 5, and treat them as a single scan. Then a packet would have a </w:t>
      </w:r>
      <w:r w:rsidRPr="008519CF">
        <w:rPr>
          <w:rFonts w:ascii="Times" w:eastAsia="Times New Roman" w:hAnsi="Times"/>
          <w:color w:val="000000"/>
        </w:rPr>
        <w:t>scan count</w:t>
      </w:r>
      <w:r w:rsidRPr="0002043D">
        <w:rPr>
          <w:rFonts w:ascii="Times" w:eastAsia="Times New Roman" w:hAnsi="Times"/>
          <w:color w:val="000000"/>
        </w:rPr>
        <w:t xml:space="preserve"> of 3, and </w:t>
      </w:r>
      <w:r>
        <w:rPr>
          <w:rFonts w:ascii="Times" w:eastAsia="Times New Roman" w:hAnsi="Times"/>
          <w:color w:val="000000"/>
        </w:rPr>
        <w:t>the Level 1</w:t>
      </w:r>
      <w:r w:rsidRPr="0002043D">
        <w:rPr>
          <w:rFonts w:ascii="Times" w:eastAsia="Times New Roman" w:hAnsi="Times"/>
          <w:color w:val="000000"/>
        </w:rPr>
        <w:t xml:space="preserve">code would assume that a new scan had started. This would be followed by many additional packets that have a </w:t>
      </w:r>
      <w:r w:rsidRPr="008519CF">
        <w:rPr>
          <w:rFonts w:ascii="Times" w:eastAsia="Times New Roman" w:hAnsi="Times"/>
          <w:color w:val="000000"/>
        </w:rPr>
        <w:t>scan count</w:t>
      </w:r>
      <w:r w:rsidRPr="0002043D">
        <w:rPr>
          <w:rFonts w:ascii="Times" w:eastAsia="Times New Roman" w:hAnsi="Times"/>
          <w:color w:val="000000"/>
        </w:rPr>
        <w:t xml:space="preserve"> of 5, which our code would assume belonged to yet a third scan. The net result was that a single scan would be split up into three scans, the first of which would contain a large fraction of the data from the real scan, the second of which would contain only a single packet, and the third of which would contain the rest of the data from that same real scan.</w:t>
      </w:r>
      <w:r w:rsidRPr="008519CF">
        <w:rPr>
          <w:rFonts w:ascii="Times" w:eastAsia="Times New Roman" w:hAnsi="Times"/>
          <w:color w:val="000000"/>
        </w:rPr>
        <w:t xml:space="preserve"> </w:t>
      </w:r>
      <w:r>
        <w:rPr>
          <w:rFonts w:ascii="Times" w:eastAsia="Times New Roman" w:hAnsi="Times"/>
          <w:color w:val="000000"/>
        </w:rPr>
        <w:t>The Level 1</w:t>
      </w:r>
      <w:r w:rsidRPr="0002043D">
        <w:rPr>
          <w:rFonts w:ascii="Times" w:eastAsia="Times New Roman" w:hAnsi="Times"/>
          <w:color w:val="000000"/>
        </w:rPr>
        <w:t xml:space="preserve"> code has since been modified to look for packets which have time stamp and scan count values which are inconsistent with those of their neighboring packets, and filters them out. However, it can't do so perfectly. </w:t>
      </w:r>
      <w:r>
        <w:rPr>
          <w:rFonts w:ascii="Times" w:eastAsia="Times New Roman" w:hAnsi="Times"/>
          <w:color w:val="000000"/>
        </w:rPr>
        <w:t>F</w:t>
      </w:r>
      <w:r w:rsidRPr="0002043D">
        <w:rPr>
          <w:rFonts w:ascii="Times" w:eastAsia="Times New Roman" w:hAnsi="Times"/>
          <w:color w:val="000000"/>
        </w:rPr>
        <w:t xml:space="preserve">or instance, if multiple consecutive corrupt data packets happen to have the same </w:t>
      </w:r>
      <w:r w:rsidRPr="008519CF">
        <w:rPr>
          <w:rFonts w:ascii="Times" w:eastAsia="Times New Roman" w:hAnsi="Times"/>
          <w:color w:val="000000"/>
        </w:rPr>
        <w:t>scan count</w:t>
      </w:r>
      <w:r w:rsidRPr="0002043D">
        <w:rPr>
          <w:rFonts w:ascii="Times" w:eastAsia="Times New Roman" w:hAnsi="Times"/>
          <w:color w:val="000000"/>
        </w:rPr>
        <w:t xml:space="preserve"> value, it's harder to be sure that they're corrupt. Any corrupt packet that escapes our current filters has a chance of causing split scans, just like the simpler case described above.</w:t>
      </w:r>
      <w:r w:rsidRPr="0002043D">
        <w:rPr>
          <w:rFonts w:ascii="Times" w:eastAsia="Times New Roman" w:hAnsi="Times"/>
          <w:color w:val="000000"/>
        </w:rPr>
        <w:br/>
        <w:t>Therefore, MODIS L1A processing is designed to allow as many as 210 scans, which can happen it runs into sufficiently many split scans. If so, any remaining unprocessed packets are discarded.</w:t>
      </w:r>
      <w:r w:rsidRPr="008519CF">
        <w:rPr>
          <w:rFonts w:ascii="Times" w:eastAsia="Times New Roman" w:hAnsi="Times"/>
          <w:color w:val="000000"/>
        </w:rPr>
        <w:t xml:space="preserve"> </w:t>
      </w:r>
    </w:p>
    <w:p w14:paraId="6543966D" w14:textId="77777777" w:rsidR="00BF1578" w:rsidRDefault="00BF1578" w:rsidP="00BF1578">
      <w:pPr>
        <w:jc w:val="both"/>
        <w:rPr>
          <w:rFonts w:ascii="Times" w:eastAsia="Times New Roman" w:hAnsi="Times"/>
          <w:color w:val="000000"/>
        </w:rPr>
      </w:pPr>
    </w:p>
    <w:p w14:paraId="6CEEC6D6" w14:textId="77777777" w:rsidR="00BF1578" w:rsidRDefault="00BF1578" w:rsidP="00BF1578">
      <w:pPr>
        <w:jc w:val="both"/>
        <w:rPr>
          <w:rFonts w:ascii="Times" w:hAnsi="Times"/>
        </w:rPr>
      </w:pPr>
      <w:r>
        <w:rPr>
          <w:rFonts w:ascii="Times" w:eastAsia="Times New Roman" w:hAnsi="Times"/>
          <w:color w:val="000000"/>
        </w:rPr>
        <w:t xml:space="preserve">     The cases where the scan number is less than 203 can be caused for </w:t>
      </w:r>
      <w:r w:rsidRPr="0002043D">
        <w:rPr>
          <w:rFonts w:ascii="Times" w:eastAsia="Times New Roman" w:hAnsi="Times"/>
          <w:color w:val="000000"/>
        </w:rPr>
        <w:t>any of a number of reasons: data transmission can be interrupted, individual data packets can get lost, and corrupted packets</w:t>
      </w:r>
      <w:r>
        <w:rPr>
          <w:rFonts w:ascii="Times" w:eastAsia="Times New Roman" w:hAnsi="Times"/>
          <w:color w:val="000000"/>
        </w:rPr>
        <w:t xml:space="preserve"> were detected and</w:t>
      </w:r>
      <w:r w:rsidRPr="0002043D">
        <w:rPr>
          <w:rFonts w:ascii="Times" w:eastAsia="Times New Roman" w:hAnsi="Times"/>
          <w:color w:val="000000"/>
        </w:rPr>
        <w:t xml:space="preserve"> filter out. </w:t>
      </w:r>
      <w:r>
        <w:rPr>
          <w:rFonts w:ascii="Times" w:eastAsia="Times New Roman" w:hAnsi="Times"/>
          <w:color w:val="000000"/>
        </w:rPr>
        <w:t xml:space="preserve"> </w:t>
      </w:r>
    </w:p>
    <w:p w14:paraId="1F4EE785" w14:textId="77777777" w:rsidR="00BF1578" w:rsidRDefault="00BF1578" w:rsidP="00BF1578">
      <w:pPr>
        <w:rPr>
          <w:rFonts w:ascii="Times" w:hAnsi="Times"/>
        </w:rPr>
      </w:pPr>
    </w:p>
    <w:p w14:paraId="3114A2D3" w14:textId="77777777" w:rsidR="00BF1578" w:rsidRDefault="00BF1578" w:rsidP="00BF1578">
      <w:pPr>
        <w:rPr>
          <w:rFonts w:ascii="Times" w:hAnsi="Times"/>
        </w:rPr>
      </w:pPr>
      <w:r>
        <w:rPr>
          <w:rFonts w:ascii="Times" w:hAnsi="Times"/>
        </w:rPr>
        <w:t>Appendix C: CDL output of a sample BF</w:t>
      </w:r>
    </w:p>
    <w:p w14:paraId="7FB73364" w14:textId="77777777" w:rsidR="00BF1578" w:rsidRDefault="00BF1578" w:rsidP="00BF1578"/>
    <w:p w14:paraId="323B931E" w14:textId="77777777" w:rsidR="00BF1578" w:rsidRDefault="00BF1578" w:rsidP="00BF1578">
      <w:pPr>
        <w:jc w:val="both"/>
        <w:rPr>
          <w:rFonts w:ascii="Times" w:hAnsi="Times"/>
        </w:rPr>
      </w:pPr>
    </w:p>
    <w:p w14:paraId="3287AF41" w14:textId="77777777" w:rsidR="00BF1578" w:rsidRPr="00200523" w:rsidRDefault="00BF1578" w:rsidP="00BF1578">
      <w:pPr>
        <w:rPr>
          <w:rFonts w:ascii="Times" w:hAnsi="Times"/>
        </w:rPr>
      </w:pPr>
      <w:r>
        <w:rPr>
          <w:rFonts w:ascii="Times" w:hAnsi="Times"/>
        </w:rPr>
        <w:t xml:space="preserve">Appendix E: Sample </w:t>
      </w:r>
      <w:proofErr w:type="gramStart"/>
      <w:r>
        <w:rPr>
          <w:rFonts w:ascii="Times" w:hAnsi="Times"/>
        </w:rPr>
        <w:t>metadata(</w:t>
      </w:r>
      <w:proofErr w:type="gramEnd"/>
      <w:r>
        <w:rPr>
          <w:rFonts w:ascii="Times" w:hAnsi="Times"/>
        </w:rPr>
        <w:t>Collection-level and granule-level)</w:t>
      </w:r>
    </w:p>
    <w:p w14:paraId="1A5B23C9" w14:textId="77777777" w:rsidR="00BF1578" w:rsidRPr="00F32121" w:rsidRDefault="00BF1578" w:rsidP="00BF1578"/>
    <w:p w14:paraId="03361B9C" w14:textId="77777777" w:rsidR="00392C06" w:rsidRPr="00BF1578" w:rsidRDefault="00392C06" w:rsidP="00BF1578"/>
    <w:sectPr w:rsidR="00392C06" w:rsidRPr="00BF1578" w:rsidSect="00E467F0">
      <w:footerReference w:type="even" r:id="rId20"/>
      <w:footerReference w:type="default" r:id="rId21"/>
      <w:pgSz w:w="12240" w:h="15840"/>
      <w:pgMar w:top="1440" w:right="1800" w:bottom="1440" w:left="1800" w:header="720" w:footer="720" w:gutter="0"/>
      <w:pgNumType w:start="2"/>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MuQun Yang" w:date="2018-01-28T15:37:00Z" w:initials="MY">
    <w:p w14:paraId="6A489C9C" w14:textId="77777777" w:rsidR="003C39D4" w:rsidRDefault="003C39D4" w:rsidP="00BF1578">
      <w:pPr>
        <w:pStyle w:val="CommentText"/>
      </w:pPr>
      <w:r>
        <w:rPr>
          <w:rStyle w:val="CommentReference"/>
        </w:rPr>
        <w:annotationRef/>
      </w:r>
      <w:r>
        <w:t>I didn’t add the performance trade-off in this version although I added them when I first wrote. I am not sure if it is relevant.</w:t>
      </w:r>
    </w:p>
    <w:p w14:paraId="7EAD0E38" w14:textId="77777777" w:rsidR="003C39D4" w:rsidRDefault="003C39D4" w:rsidP="00BF1578">
      <w:pPr>
        <w:pStyle w:val="CommentText"/>
      </w:pPr>
      <w:r>
        <w:t>-------------This is what I wrote-----------------</w:t>
      </w:r>
    </w:p>
    <w:p w14:paraId="50077CB8" w14:textId="77777777" w:rsidR="003C39D4" w:rsidRDefault="003C39D4" w:rsidP="00BF1578">
      <w:pPr>
        <w:pStyle w:val="CommentText"/>
      </w:pPr>
      <w:r>
        <w:t>It takes twice the time to generate one BF file and twice the time to read the data from one BF file while the file size is reduced to 2.5-3 times of the file size without using compression.</w:t>
      </w:r>
    </w:p>
    <w:p w14:paraId="4A487AC8" w14:textId="77777777" w:rsidR="003C39D4" w:rsidRDefault="003C39D4" w:rsidP="00BF1578">
      <w:pPr>
        <w:pStyle w:val="CommentText"/>
      </w:pPr>
    </w:p>
    <w:p w14:paraId="599B1FA0" w14:textId="77777777" w:rsidR="003C39D4" w:rsidRDefault="003C39D4" w:rsidP="00BF1578">
      <w:pPr>
        <w:jc w:val="both"/>
      </w:pPr>
      <w:r>
        <w:t xml:space="preserve">Since we also want to cater </w:t>
      </w:r>
      <w:proofErr w:type="gramStart"/>
      <w:r>
        <w:t>more broad</w:t>
      </w:r>
      <w:proofErr w:type="gramEnd"/>
      <w:r>
        <w:t xml:space="preserve"> user-community, our compression scheme has to be widely used, lossless, open-source and supported by the default distribution of the HDF5 library. This makes the deflate compression scheme the only choice.</w:t>
      </w:r>
    </w:p>
    <w:p w14:paraId="2F191637" w14:textId="77777777" w:rsidR="003C39D4" w:rsidRDefault="003C39D4" w:rsidP="00BF1578">
      <w:pPr>
        <w:jc w:val="both"/>
      </w:pPr>
    </w:p>
    <w:p w14:paraId="707614B1" w14:textId="77777777" w:rsidR="003C39D4" w:rsidRDefault="003C39D4" w:rsidP="00BF1578">
      <w:pPr>
        <w:jc w:val="both"/>
      </w:pPr>
      <w:r>
        <w:t xml:space="preserve">Since the storage space in the BF product is limited by the development system, we have to choose the in-memory compression with fine-tune of the compression-level and the selection of fields with the chunking-storage. </w:t>
      </w:r>
    </w:p>
    <w:p w14:paraId="7D04CCE6" w14:textId="77777777" w:rsidR="003C39D4" w:rsidRDefault="003C39D4" w:rsidP="00BF1578">
      <w:pPr>
        <w:jc w:val="both"/>
      </w:pPr>
    </w:p>
    <w:p w14:paraId="3C358479" w14:textId="77777777" w:rsidR="003C39D4" w:rsidRDefault="003C39D4" w:rsidP="00BF1578">
      <w:pPr>
        <w:jc w:val="both"/>
      </w:pPr>
      <w:r>
        <w:t>A table to list different compression schemes</w:t>
      </w:r>
      <w:r>
        <w:rPr>
          <w:rStyle w:val="CommentReference"/>
        </w:rPr>
        <w:annotationRef/>
      </w:r>
    </w:p>
    <w:tbl>
      <w:tblPr>
        <w:tblStyle w:val="TableGrid"/>
        <w:tblW w:w="18872" w:type="dxa"/>
        <w:tblLook w:val="04A0" w:firstRow="1" w:lastRow="0" w:firstColumn="1" w:lastColumn="0" w:noHBand="0" w:noVBand="1"/>
      </w:tblPr>
      <w:tblGrid>
        <w:gridCol w:w="2504"/>
        <w:gridCol w:w="2504"/>
        <w:gridCol w:w="2504"/>
        <w:gridCol w:w="2504"/>
        <w:gridCol w:w="2504"/>
        <w:gridCol w:w="2154"/>
        <w:gridCol w:w="2126"/>
        <w:gridCol w:w="2072"/>
      </w:tblGrid>
      <w:tr w:rsidR="003C39D4" w14:paraId="76BC2F28" w14:textId="77777777" w:rsidTr="003C39D4">
        <w:tc>
          <w:tcPr>
            <w:tcW w:w="2504" w:type="dxa"/>
          </w:tcPr>
          <w:p w14:paraId="6C27E59A" w14:textId="77777777" w:rsidR="003C39D4" w:rsidRDefault="003C39D4" w:rsidP="003C39D4">
            <w:pPr>
              <w:jc w:val="both"/>
            </w:pPr>
          </w:p>
        </w:tc>
        <w:tc>
          <w:tcPr>
            <w:tcW w:w="2504" w:type="dxa"/>
          </w:tcPr>
          <w:p w14:paraId="51A0485E" w14:textId="77777777" w:rsidR="003C39D4" w:rsidRDefault="003C39D4" w:rsidP="003C39D4">
            <w:pPr>
              <w:jc w:val="both"/>
            </w:pPr>
            <w:r>
              <w:t xml:space="preserve">Contiguous </w:t>
            </w:r>
          </w:p>
        </w:tc>
        <w:tc>
          <w:tcPr>
            <w:tcW w:w="2504" w:type="dxa"/>
          </w:tcPr>
          <w:p w14:paraId="0D052F12" w14:textId="77777777" w:rsidR="003C39D4" w:rsidRDefault="003C39D4" w:rsidP="003C39D4">
            <w:pPr>
              <w:jc w:val="both"/>
            </w:pPr>
            <w:r>
              <w:t xml:space="preserve">Deflate level 1 </w:t>
            </w:r>
          </w:p>
          <w:p w14:paraId="1AEB6EC1" w14:textId="77777777" w:rsidR="003C39D4" w:rsidRDefault="003C39D4" w:rsidP="003C39D4">
            <w:pPr>
              <w:jc w:val="both"/>
            </w:pPr>
            <w:r>
              <w:t xml:space="preserve">Chunk size = total storage size of the field </w:t>
            </w:r>
          </w:p>
          <w:p w14:paraId="550491D7" w14:textId="77777777" w:rsidR="003C39D4" w:rsidRDefault="003C39D4" w:rsidP="003C39D4">
            <w:pPr>
              <w:jc w:val="both"/>
            </w:pPr>
          </w:p>
        </w:tc>
        <w:tc>
          <w:tcPr>
            <w:tcW w:w="2504" w:type="dxa"/>
          </w:tcPr>
          <w:p w14:paraId="2B5BD9FF" w14:textId="77777777" w:rsidR="003C39D4" w:rsidRDefault="003C39D4" w:rsidP="003C39D4">
            <w:pPr>
              <w:jc w:val="both"/>
            </w:pPr>
            <w:r>
              <w:t>Deflate level 1</w:t>
            </w:r>
          </w:p>
          <w:p w14:paraId="7DC6CCE5" w14:textId="77777777" w:rsidR="003C39D4" w:rsidRDefault="003C39D4" w:rsidP="003C39D4">
            <w:pPr>
              <w:jc w:val="both"/>
            </w:pPr>
            <w:r>
              <w:t>Chunk size = subset of the field size</w:t>
            </w:r>
          </w:p>
        </w:tc>
        <w:tc>
          <w:tcPr>
            <w:tcW w:w="2504" w:type="dxa"/>
          </w:tcPr>
          <w:p w14:paraId="4EAF7569" w14:textId="77777777" w:rsidR="003C39D4" w:rsidRDefault="003C39D4" w:rsidP="003C39D4">
            <w:pPr>
              <w:jc w:val="both"/>
            </w:pPr>
            <w:proofErr w:type="gramStart"/>
            <w:r>
              <w:t>Fields(</w:t>
            </w:r>
            <w:proofErr w:type="gramEnd"/>
            <w:r>
              <w:t>HDF5 datasets)</w:t>
            </w:r>
          </w:p>
          <w:p w14:paraId="3C381FAD" w14:textId="77777777" w:rsidR="003C39D4" w:rsidRDefault="003C39D4" w:rsidP="003C39D4">
            <w:pPr>
              <w:jc w:val="both"/>
            </w:pPr>
          </w:p>
        </w:tc>
        <w:tc>
          <w:tcPr>
            <w:tcW w:w="2154" w:type="dxa"/>
          </w:tcPr>
          <w:p w14:paraId="50240437" w14:textId="77777777" w:rsidR="003C39D4" w:rsidRDefault="003C39D4" w:rsidP="003C39D4">
            <w:pPr>
              <w:jc w:val="both"/>
            </w:pPr>
            <w:r>
              <w:t xml:space="preserve">Contiguous </w:t>
            </w:r>
          </w:p>
        </w:tc>
        <w:tc>
          <w:tcPr>
            <w:tcW w:w="2126" w:type="dxa"/>
          </w:tcPr>
          <w:p w14:paraId="10C2A00E" w14:textId="77777777" w:rsidR="003C39D4" w:rsidRDefault="003C39D4" w:rsidP="003C39D4">
            <w:pPr>
              <w:jc w:val="both"/>
            </w:pPr>
            <w:r>
              <w:t xml:space="preserve">Deflate level 1 </w:t>
            </w:r>
          </w:p>
          <w:p w14:paraId="1582E60C" w14:textId="77777777" w:rsidR="003C39D4" w:rsidRDefault="003C39D4" w:rsidP="003C39D4">
            <w:pPr>
              <w:jc w:val="both"/>
            </w:pPr>
            <w:r>
              <w:t xml:space="preserve">Chunk size = total storage size of the field </w:t>
            </w:r>
          </w:p>
          <w:p w14:paraId="59C00D3C" w14:textId="77777777" w:rsidR="003C39D4" w:rsidRDefault="003C39D4" w:rsidP="003C39D4">
            <w:pPr>
              <w:jc w:val="both"/>
            </w:pPr>
          </w:p>
        </w:tc>
        <w:tc>
          <w:tcPr>
            <w:tcW w:w="2072" w:type="dxa"/>
          </w:tcPr>
          <w:p w14:paraId="37C89D73" w14:textId="77777777" w:rsidR="003C39D4" w:rsidRDefault="003C39D4" w:rsidP="003C39D4">
            <w:pPr>
              <w:jc w:val="both"/>
            </w:pPr>
            <w:r>
              <w:t>Deflate level 1</w:t>
            </w:r>
          </w:p>
          <w:p w14:paraId="264D18C6" w14:textId="77777777" w:rsidR="003C39D4" w:rsidRDefault="003C39D4" w:rsidP="003C39D4">
            <w:pPr>
              <w:jc w:val="both"/>
            </w:pPr>
            <w:r>
              <w:t>Chunk size = subset of the field size</w:t>
            </w:r>
          </w:p>
        </w:tc>
      </w:tr>
      <w:tr w:rsidR="003C39D4" w14:paraId="505BE7E6" w14:textId="77777777" w:rsidTr="003C39D4">
        <w:tc>
          <w:tcPr>
            <w:tcW w:w="2504" w:type="dxa"/>
          </w:tcPr>
          <w:p w14:paraId="2C69F975" w14:textId="77777777" w:rsidR="003C39D4" w:rsidRDefault="003C39D4" w:rsidP="003C39D4">
            <w:pPr>
              <w:jc w:val="both"/>
            </w:pPr>
            <w:r>
              <w:t>All CERES/MOPITT</w:t>
            </w:r>
          </w:p>
        </w:tc>
        <w:tc>
          <w:tcPr>
            <w:tcW w:w="2504" w:type="dxa"/>
          </w:tcPr>
          <w:p w14:paraId="7893D4F1" w14:textId="77777777" w:rsidR="003C39D4" w:rsidRDefault="003C39D4" w:rsidP="003C39D4">
            <w:pPr>
              <w:jc w:val="both"/>
            </w:pPr>
            <w:r>
              <w:t>X</w:t>
            </w:r>
          </w:p>
        </w:tc>
        <w:tc>
          <w:tcPr>
            <w:tcW w:w="2504" w:type="dxa"/>
          </w:tcPr>
          <w:p w14:paraId="5A5D20C7" w14:textId="77777777" w:rsidR="003C39D4" w:rsidRDefault="003C39D4" w:rsidP="003C39D4">
            <w:pPr>
              <w:jc w:val="both"/>
            </w:pPr>
          </w:p>
        </w:tc>
        <w:tc>
          <w:tcPr>
            <w:tcW w:w="2504" w:type="dxa"/>
          </w:tcPr>
          <w:p w14:paraId="41BF5C9E" w14:textId="77777777" w:rsidR="003C39D4" w:rsidRDefault="003C39D4" w:rsidP="003C39D4">
            <w:pPr>
              <w:jc w:val="both"/>
            </w:pPr>
          </w:p>
        </w:tc>
        <w:tc>
          <w:tcPr>
            <w:tcW w:w="2504" w:type="dxa"/>
          </w:tcPr>
          <w:p w14:paraId="6550E992" w14:textId="77777777" w:rsidR="003C39D4" w:rsidRDefault="003C39D4" w:rsidP="003C39D4">
            <w:pPr>
              <w:jc w:val="both"/>
            </w:pPr>
            <w:r>
              <w:t>All CERES/MOPITT</w:t>
            </w:r>
          </w:p>
        </w:tc>
        <w:tc>
          <w:tcPr>
            <w:tcW w:w="2154" w:type="dxa"/>
          </w:tcPr>
          <w:p w14:paraId="6C1D6D83" w14:textId="77777777" w:rsidR="003C39D4" w:rsidRDefault="003C39D4" w:rsidP="003C39D4">
            <w:pPr>
              <w:jc w:val="both"/>
            </w:pPr>
            <w:r>
              <w:t>X</w:t>
            </w:r>
          </w:p>
        </w:tc>
        <w:tc>
          <w:tcPr>
            <w:tcW w:w="2126" w:type="dxa"/>
          </w:tcPr>
          <w:p w14:paraId="3FFF34E0" w14:textId="77777777" w:rsidR="003C39D4" w:rsidRDefault="003C39D4" w:rsidP="003C39D4">
            <w:pPr>
              <w:jc w:val="both"/>
            </w:pPr>
          </w:p>
        </w:tc>
        <w:tc>
          <w:tcPr>
            <w:tcW w:w="2072" w:type="dxa"/>
          </w:tcPr>
          <w:p w14:paraId="3C9C39A3" w14:textId="77777777" w:rsidR="003C39D4" w:rsidRDefault="003C39D4" w:rsidP="003C39D4">
            <w:pPr>
              <w:jc w:val="both"/>
            </w:pPr>
          </w:p>
        </w:tc>
      </w:tr>
      <w:tr w:rsidR="003C39D4" w14:paraId="57D4DBA0" w14:textId="77777777" w:rsidTr="003C39D4">
        <w:tc>
          <w:tcPr>
            <w:tcW w:w="2504" w:type="dxa"/>
          </w:tcPr>
          <w:p w14:paraId="70DC398B" w14:textId="77777777" w:rsidR="003C39D4" w:rsidRDefault="003C39D4" w:rsidP="003C39D4">
            <w:pPr>
              <w:jc w:val="both"/>
            </w:pPr>
            <w:r>
              <w:t>ASTER/MISR all fields and MODIS geolocation/geometry fields</w:t>
            </w:r>
          </w:p>
        </w:tc>
        <w:tc>
          <w:tcPr>
            <w:tcW w:w="2504" w:type="dxa"/>
          </w:tcPr>
          <w:p w14:paraId="4B988547" w14:textId="77777777" w:rsidR="003C39D4" w:rsidRDefault="003C39D4" w:rsidP="003C39D4">
            <w:pPr>
              <w:jc w:val="both"/>
            </w:pPr>
          </w:p>
        </w:tc>
        <w:tc>
          <w:tcPr>
            <w:tcW w:w="2504" w:type="dxa"/>
          </w:tcPr>
          <w:p w14:paraId="353DD155" w14:textId="77777777" w:rsidR="003C39D4" w:rsidRDefault="003C39D4" w:rsidP="003C39D4">
            <w:pPr>
              <w:jc w:val="both"/>
            </w:pPr>
            <w:r>
              <w:t>X</w:t>
            </w:r>
          </w:p>
        </w:tc>
        <w:tc>
          <w:tcPr>
            <w:tcW w:w="2504" w:type="dxa"/>
          </w:tcPr>
          <w:p w14:paraId="1F9469DF" w14:textId="77777777" w:rsidR="003C39D4" w:rsidRDefault="003C39D4" w:rsidP="003C39D4">
            <w:pPr>
              <w:jc w:val="both"/>
            </w:pPr>
          </w:p>
        </w:tc>
        <w:tc>
          <w:tcPr>
            <w:tcW w:w="2504" w:type="dxa"/>
          </w:tcPr>
          <w:p w14:paraId="1BAE4823" w14:textId="77777777" w:rsidR="003C39D4" w:rsidRDefault="003C39D4" w:rsidP="003C39D4">
            <w:pPr>
              <w:jc w:val="both"/>
            </w:pPr>
            <w:r>
              <w:t>ASTER/MISR all fields and MODIS geolocation/geometry fields</w:t>
            </w:r>
          </w:p>
        </w:tc>
        <w:tc>
          <w:tcPr>
            <w:tcW w:w="2154" w:type="dxa"/>
          </w:tcPr>
          <w:p w14:paraId="08121C11" w14:textId="77777777" w:rsidR="003C39D4" w:rsidRDefault="003C39D4" w:rsidP="003C39D4">
            <w:pPr>
              <w:jc w:val="both"/>
            </w:pPr>
          </w:p>
        </w:tc>
        <w:tc>
          <w:tcPr>
            <w:tcW w:w="2126" w:type="dxa"/>
          </w:tcPr>
          <w:p w14:paraId="39CB783D" w14:textId="77777777" w:rsidR="003C39D4" w:rsidRDefault="003C39D4" w:rsidP="003C39D4">
            <w:pPr>
              <w:jc w:val="both"/>
            </w:pPr>
            <w:r>
              <w:t>X</w:t>
            </w:r>
          </w:p>
        </w:tc>
        <w:tc>
          <w:tcPr>
            <w:tcW w:w="2072" w:type="dxa"/>
          </w:tcPr>
          <w:p w14:paraId="4DD0A19D" w14:textId="77777777" w:rsidR="003C39D4" w:rsidRDefault="003C39D4" w:rsidP="003C39D4">
            <w:pPr>
              <w:jc w:val="both"/>
            </w:pPr>
          </w:p>
        </w:tc>
      </w:tr>
      <w:tr w:rsidR="003C39D4" w14:paraId="22763A9A" w14:textId="77777777" w:rsidTr="003C39D4">
        <w:tc>
          <w:tcPr>
            <w:tcW w:w="2504" w:type="dxa"/>
          </w:tcPr>
          <w:p w14:paraId="1BFA6FEE" w14:textId="77777777" w:rsidR="003C39D4" w:rsidRDefault="003C39D4" w:rsidP="003C39D4">
            <w:pPr>
              <w:jc w:val="both"/>
            </w:pPr>
            <w:r>
              <w:t>MODIS radiance and quality flag fields</w:t>
            </w:r>
          </w:p>
        </w:tc>
        <w:tc>
          <w:tcPr>
            <w:tcW w:w="2504" w:type="dxa"/>
          </w:tcPr>
          <w:p w14:paraId="71A4B907" w14:textId="77777777" w:rsidR="003C39D4" w:rsidRDefault="003C39D4" w:rsidP="003C39D4">
            <w:pPr>
              <w:jc w:val="both"/>
            </w:pPr>
          </w:p>
        </w:tc>
        <w:tc>
          <w:tcPr>
            <w:tcW w:w="2504" w:type="dxa"/>
          </w:tcPr>
          <w:p w14:paraId="575B2AE4" w14:textId="77777777" w:rsidR="003C39D4" w:rsidRDefault="003C39D4" w:rsidP="003C39D4">
            <w:pPr>
              <w:jc w:val="both"/>
            </w:pPr>
          </w:p>
        </w:tc>
        <w:tc>
          <w:tcPr>
            <w:tcW w:w="2504" w:type="dxa"/>
          </w:tcPr>
          <w:p w14:paraId="5F8955A7" w14:textId="77777777" w:rsidR="003C39D4" w:rsidRDefault="003C39D4" w:rsidP="003C39D4">
            <w:pPr>
              <w:jc w:val="both"/>
            </w:pPr>
            <w:r>
              <w:t>x</w:t>
            </w:r>
          </w:p>
        </w:tc>
        <w:tc>
          <w:tcPr>
            <w:tcW w:w="2504" w:type="dxa"/>
          </w:tcPr>
          <w:p w14:paraId="32A7C5EE" w14:textId="77777777" w:rsidR="003C39D4" w:rsidRDefault="003C39D4" w:rsidP="003C39D4">
            <w:pPr>
              <w:jc w:val="both"/>
            </w:pPr>
            <w:r>
              <w:t>MODIS radiance and quality flag fields</w:t>
            </w:r>
          </w:p>
        </w:tc>
        <w:tc>
          <w:tcPr>
            <w:tcW w:w="2154" w:type="dxa"/>
          </w:tcPr>
          <w:p w14:paraId="69610244" w14:textId="77777777" w:rsidR="003C39D4" w:rsidRDefault="003C39D4" w:rsidP="003C39D4">
            <w:pPr>
              <w:jc w:val="both"/>
            </w:pPr>
          </w:p>
        </w:tc>
        <w:tc>
          <w:tcPr>
            <w:tcW w:w="2126" w:type="dxa"/>
          </w:tcPr>
          <w:p w14:paraId="49A0DD7E" w14:textId="77777777" w:rsidR="003C39D4" w:rsidRDefault="003C39D4" w:rsidP="003C39D4">
            <w:pPr>
              <w:jc w:val="both"/>
            </w:pPr>
          </w:p>
        </w:tc>
        <w:tc>
          <w:tcPr>
            <w:tcW w:w="2072" w:type="dxa"/>
          </w:tcPr>
          <w:p w14:paraId="3B5E0F1A" w14:textId="77777777" w:rsidR="003C39D4" w:rsidRDefault="003C39D4" w:rsidP="003C39D4">
            <w:pPr>
              <w:jc w:val="both"/>
            </w:pPr>
            <w:r>
              <w:t>x</w:t>
            </w:r>
          </w:p>
        </w:tc>
      </w:tr>
      <w:tr w:rsidR="003C39D4" w14:paraId="602D334B" w14:textId="77777777" w:rsidTr="003C39D4">
        <w:tc>
          <w:tcPr>
            <w:tcW w:w="2504" w:type="dxa"/>
          </w:tcPr>
          <w:p w14:paraId="2CB2FDD6" w14:textId="77777777" w:rsidR="003C39D4" w:rsidRDefault="003C39D4" w:rsidP="003C39D4">
            <w:pPr>
              <w:jc w:val="both"/>
            </w:pPr>
            <w:r>
              <w:t>ASTER/MISR/MODIS smaller size fields(&lt;1MB)</w:t>
            </w:r>
          </w:p>
        </w:tc>
        <w:tc>
          <w:tcPr>
            <w:tcW w:w="2504" w:type="dxa"/>
          </w:tcPr>
          <w:p w14:paraId="69C0D70D" w14:textId="77777777" w:rsidR="003C39D4" w:rsidRDefault="003C39D4" w:rsidP="003C39D4">
            <w:pPr>
              <w:jc w:val="both"/>
            </w:pPr>
            <w:r>
              <w:t>X</w:t>
            </w:r>
          </w:p>
        </w:tc>
        <w:tc>
          <w:tcPr>
            <w:tcW w:w="2504" w:type="dxa"/>
          </w:tcPr>
          <w:p w14:paraId="26070589" w14:textId="77777777" w:rsidR="003C39D4" w:rsidRDefault="003C39D4" w:rsidP="003C39D4">
            <w:pPr>
              <w:jc w:val="both"/>
            </w:pPr>
          </w:p>
        </w:tc>
        <w:tc>
          <w:tcPr>
            <w:tcW w:w="2504" w:type="dxa"/>
          </w:tcPr>
          <w:p w14:paraId="766C1D40" w14:textId="77777777" w:rsidR="003C39D4" w:rsidRDefault="003C39D4" w:rsidP="003C39D4">
            <w:pPr>
              <w:jc w:val="both"/>
            </w:pPr>
          </w:p>
        </w:tc>
        <w:tc>
          <w:tcPr>
            <w:tcW w:w="2504" w:type="dxa"/>
          </w:tcPr>
          <w:p w14:paraId="2CAB2134" w14:textId="77777777" w:rsidR="003C39D4" w:rsidRDefault="003C39D4" w:rsidP="003C39D4">
            <w:pPr>
              <w:jc w:val="both"/>
            </w:pPr>
            <w:r>
              <w:t>ASTER/MISR/MODIS smaller size fields(&lt;1MB)</w:t>
            </w:r>
          </w:p>
        </w:tc>
        <w:tc>
          <w:tcPr>
            <w:tcW w:w="2154" w:type="dxa"/>
          </w:tcPr>
          <w:p w14:paraId="3C259298" w14:textId="77777777" w:rsidR="003C39D4" w:rsidRDefault="003C39D4" w:rsidP="003C39D4">
            <w:pPr>
              <w:jc w:val="both"/>
            </w:pPr>
            <w:r>
              <w:t>X</w:t>
            </w:r>
          </w:p>
        </w:tc>
        <w:tc>
          <w:tcPr>
            <w:tcW w:w="2126" w:type="dxa"/>
          </w:tcPr>
          <w:p w14:paraId="0875AEBC" w14:textId="77777777" w:rsidR="003C39D4" w:rsidRDefault="003C39D4" w:rsidP="003C39D4">
            <w:pPr>
              <w:jc w:val="both"/>
            </w:pPr>
          </w:p>
        </w:tc>
        <w:tc>
          <w:tcPr>
            <w:tcW w:w="2072" w:type="dxa"/>
          </w:tcPr>
          <w:p w14:paraId="25BD09C9" w14:textId="77777777" w:rsidR="003C39D4" w:rsidRDefault="003C39D4" w:rsidP="003C39D4">
            <w:pPr>
              <w:jc w:val="both"/>
            </w:pPr>
          </w:p>
        </w:tc>
      </w:tr>
    </w:tbl>
    <w:p w14:paraId="4115A4D4" w14:textId="77777777" w:rsidR="003C39D4" w:rsidRDefault="003C39D4" w:rsidP="00BF1578">
      <w:pPr>
        <w:pStyle w:val="CommentText"/>
      </w:pPr>
    </w:p>
  </w:comment>
  <w:comment w:id="50" w:author="MuQun Yang" w:date="2018-01-28T15:37:00Z" w:initials="MY">
    <w:p w14:paraId="0AAF244F" w14:textId="77777777" w:rsidR="003C39D4" w:rsidRDefault="003C39D4" w:rsidP="00BF1578">
      <w:pPr>
        <w:pStyle w:val="CommentText"/>
      </w:pPr>
      <w:r>
        <w:rPr>
          <w:rStyle w:val="CommentReference"/>
        </w:rPr>
        <w:annotationRef/>
      </w:r>
      <w:r>
        <w:t>I agree with you. This is the implementation detail. If we talk about this, we probably need to talk about the BF program. If we do want to keep this, this section needs to be reduced greatly.</w:t>
      </w:r>
    </w:p>
  </w:comment>
  <w:comment w:id="51" w:author="Zhao, Guangyu" w:date="2018-01-30T10:49:00Z" w:initials="ZG">
    <w:p w14:paraId="7C10B45A" w14:textId="77777777" w:rsidR="003C39D4" w:rsidRDefault="003C39D4" w:rsidP="00BF1578">
      <w:pPr>
        <w:pStyle w:val="CommentText"/>
      </w:pPr>
      <w:r>
        <w:rPr>
          <w:rStyle w:val="CommentReference"/>
        </w:rPr>
        <w:annotationRef/>
      </w:r>
    </w:p>
  </w:comment>
  <w:comment w:id="54" w:author="Muqun (Kent) Yang" w:date="2018-01-28T15:37:00Z" w:initials="M(Y">
    <w:p w14:paraId="27E3CFBE" w14:textId="77777777" w:rsidR="003C39D4" w:rsidRDefault="003C39D4" w:rsidP="00BF1578">
      <w:pPr>
        <w:pStyle w:val="CommentText"/>
      </w:pPr>
      <w:r>
        <w:rPr>
          <w:rStyle w:val="CommentReference"/>
        </w:rPr>
        <w:annotationRef/>
      </w:r>
      <w:r>
        <w:t xml:space="preserve">Dimension information and special value information need to be provided.  Some CF attribute information should also be provided. I will add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5A4D4" w15:done="0"/>
  <w15:commentEx w15:paraId="0AAF244F" w15:done="0"/>
  <w15:commentEx w15:paraId="7C10B45A" w15:paraIdParent="0AAF244F" w15:done="0"/>
  <w15:commentEx w15:paraId="27E3CF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5A4D4" w16cid:durableId="1E40F10A"/>
  <w16cid:commentId w16cid:paraId="0AAF244F" w16cid:durableId="1E40F10C"/>
  <w16cid:commentId w16cid:paraId="7C10B45A" w16cid:durableId="1E40F10D"/>
  <w16cid:commentId w16cid:paraId="27E3CFBE" w16cid:durableId="1E40F1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8F79" w14:textId="77777777" w:rsidR="003C39D4" w:rsidRDefault="003C39D4" w:rsidP="00B71684">
      <w:r>
        <w:separator/>
      </w:r>
    </w:p>
  </w:endnote>
  <w:endnote w:type="continuationSeparator" w:id="0">
    <w:p w14:paraId="5305E326" w14:textId="77777777" w:rsidR="003C39D4" w:rsidRDefault="003C39D4" w:rsidP="00B71684">
      <w:r>
        <w:continuationSeparator/>
      </w:r>
    </w:p>
  </w:endnote>
  <w:endnote w:type="continuationNotice" w:id="1">
    <w:p w14:paraId="17D11912" w14:textId="77777777" w:rsidR="003C39D4" w:rsidRDefault="003C3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566FD" w14:textId="77777777" w:rsidR="003C39D4" w:rsidRDefault="003C39D4" w:rsidP="00E46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6CF63E" w14:textId="77777777" w:rsidR="003C39D4" w:rsidRDefault="003C39D4" w:rsidP="00B716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6D61" w14:textId="77777777" w:rsidR="003C39D4" w:rsidRDefault="003C39D4" w:rsidP="00E46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0487">
      <w:rPr>
        <w:rStyle w:val="PageNumber"/>
        <w:noProof/>
      </w:rPr>
      <w:t>2</w:t>
    </w:r>
    <w:r>
      <w:rPr>
        <w:rStyle w:val="PageNumber"/>
      </w:rPr>
      <w:fldChar w:fldCharType="end"/>
    </w:r>
  </w:p>
  <w:p w14:paraId="3097E719" w14:textId="77777777" w:rsidR="003C39D4" w:rsidRDefault="003C39D4" w:rsidP="00C73B7F">
    <w:pPr>
      <w:pStyle w:val="Footer"/>
      <w:framePr w:wrap="around" w:vAnchor="text" w:hAnchor="margin" w:xAlign="right" w:y="1"/>
      <w:ind w:right="360"/>
      <w:rPr>
        <w:rStyle w:val="PageNumber"/>
      </w:rPr>
    </w:pPr>
  </w:p>
  <w:p w14:paraId="4E898126" w14:textId="77777777" w:rsidR="003C39D4" w:rsidRDefault="003C39D4" w:rsidP="00B716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EE936" w14:textId="77777777" w:rsidR="003C39D4" w:rsidRDefault="003C39D4" w:rsidP="00E46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CFB567" w14:textId="77777777" w:rsidR="003C39D4" w:rsidRDefault="003C39D4" w:rsidP="00B7168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C0B7" w14:textId="77777777" w:rsidR="003C39D4" w:rsidRDefault="003C39D4" w:rsidP="00E467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4837">
      <w:rPr>
        <w:rStyle w:val="PageNumber"/>
        <w:noProof/>
      </w:rPr>
      <w:t>11</w:t>
    </w:r>
    <w:r>
      <w:rPr>
        <w:rStyle w:val="PageNumber"/>
      </w:rPr>
      <w:fldChar w:fldCharType="end"/>
    </w:r>
  </w:p>
  <w:p w14:paraId="0B4BD579" w14:textId="74598CAA" w:rsidR="003C39D4" w:rsidRDefault="003C39D4" w:rsidP="00C73B7F">
    <w:pPr>
      <w:pStyle w:val="Footer"/>
      <w:framePr w:wrap="around" w:vAnchor="text" w:hAnchor="margin" w:xAlign="right" w:y="1"/>
      <w:ind w:right="360"/>
      <w:rPr>
        <w:rStyle w:val="PageNumber"/>
      </w:rPr>
    </w:pPr>
  </w:p>
  <w:p w14:paraId="3A87EAEA" w14:textId="77777777" w:rsidR="003C39D4" w:rsidRDefault="003C39D4" w:rsidP="00B716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E8521" w14:textId="77777777" w:rsidR="003C39D4" w:rsidRDefault="003C39D4" w:rsidP="00B71684">
      <w:r>
        <w:separator/>
      </w:r>
    </w:p>
  </w:footnote>
  <w:footnote w:type="continuationSeparator" w:id="0">
    <w:p w14:paraId="1976401B" w14:textId="77777777" w:rsidR="003C39D4" w:rsidRDefault="003C39D4" w:rsidP="00B71684">
      <w:r>
        <w:continuationSeparator/>
      </w:r>
    </w:p>
  </w:footnote>
  <w:footnote w:type="continuationNotice" w:id="1">
    <w:p w14:paraId="76B3AFCB" w14:textId="77777777" w:rsidR="003C39D4" w:rsidRDefault="003C39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F0B"/>
    <w:multiLevelType w:val="hybridMultilevel"/>
    <w:tmpl w:val="142A06AE"/>
    <w:lvl w:ilvl="0" w:tplc="0CAC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C590A"/>
    <w:multiLevelType w:val="hybridMultilevel"/>
    <w:tmpl w:val="7FA0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53CE7"/>
    <w:multiLevelType w:val="hybridMultilevel"/>
    <w:tmpl w:val="DED63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C574E"/>
    <w:multiLevelType w:val="multilevel"/>
    <w:tmpl w:val="44C6E62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92F5006"/>
    <w:multiLevelType w:val="hybridMultilevel"/>
    <w:tmpl w:val="9E4C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o, Guangyu">
    <w15:presenceInfo w15:providerId="None" w15:userId="Zhao, Guangyu"/>
  </w15:person>
  <w15:person w15:author="Muqun (Kent) Yang">
    <w15:presenceInfo w15:providerId="AD" w15:userId="S-1-5-21-2267761362-3354976977-3092541356-1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CFD"/>
    <w:rsid w:val="00002CC3"/>
    <w:rsid w:val="00030E6E"/>
    <w:rsid w:val="00033982"/>
    <w:rsid w:val="00035364"/>
    <w:rsid w:val="0004219F"/>
    <w:rsid w:val="000430AF"/>
    <w:rsid w:val="00043E2F"/>
    <w:rsid w:val="000458BD"/>
    <w:rsid w:val="00047C9D"/>
    <w:rsid w:val="000566F1"/>
    <w:rsid w:val="00064466"/>
    <w:rsid w:val="000644B3"/>
    <w:rsid w:val="00067775"/>
    <w:rsid w:val="0007124C"/>
    <w:rsid w:val="00074609"/>
    <w:rsid w:val="000841D6"/>
    <w:rsid w:val="00084C9D"/>
    <w:rsid w:val="000907DB"/>
    <w:rsid w:val="00097C2B"/>
    <w:rsid w:val="000A5800"/>
    <w:rsid w:val="000A64AF"/>
    <w:rsid w:val="000B7E2B"/>
    <w:rsid w:val="000C1C2B"/>
    <w:rsid w:val="000C4362"/>
    <w:rsid w:val="000C7721"/>
    <w:rsid w:val="000D0D6E"/>
    <w:rsid w:val="000D5662"/>
    <w:rsid w:val="000E073E"/>
    <w:rsid w:val="000E5939"/>
    <w:rsid w:val="000E6506"/>
    <w:rsid w:val="00110DF2"/>
    <w:rsid w:val="001171A7"/>
    <w:rsid w:val="0012151E"/>
    <w:rsid w:val="00134BEE"/>
    <w:rsid w:val="001354EA"/>
    <w:rsid w:val="00143C5A"/>
    <w:rsid w:val="00146365"/>
    <w:rsid w:val="0014768A"/>
    <w:rsid w:val="00151C60"/>
    <w:rsid w:val="001540F4"/>
    <w:rsid w:val="001606A9"/>
    <w:rsid w:val="0017091B"/>
    <w:rsid w:val="00172725"/>
    <w:rsid w:val="00177ABD"/>
    <w:rsid w:val="001835EE"/>
    <w:rsid w:val="00187CDF"/>
    <w:rsid w:val="00191CFC"/>
    <w:rsid w:val="001954F9"/>
    <w:rsid w:val="001A354A"/>
    <w:rsid w:val="001A6AAD"/>
    <w:rsid w:val="001C1ACE"/>
    <w:rsid w:val="001C30C1"/>
    <w:rsid w:val="001D07B9"/>
    <w:rsid w:val="001D4B55"/>
    <w:rsid w:val="001D6606"/>
    <w:rsid w:val="001E346B"/>
    <w:rsid w:val="001F06FB"/>
    <w:rsid w:val="001F1C5F"/>
    <w:rsid w:val="00200523"/>
    <w:rsid w:val="00200CB8"/>
    <w:rsid w:val="00207B9B"/>
    <w:rsid w:val="002106A3"/>
    <w:rsid w:val="002118F5"/>
    <w:rsid w:val="00225F6F"/>
    <w:rsid w:val="0023046F"/>
    <w:rsid w:val="002368B5"/>
    <w:rsid w:val="00241BA8"/>
    <w:rsid w:val="002473FB"/>
    <w:rsid w:val="0025510F"/>
    <w:rsid w:val="002637A5"/>
    <w:rsid w:val="002648E1"/>
    <w:rsid w:val="00274886"/>
    <w:rsid w:val="00276922"/>
    <w:rsid w:val="00294A94"/>
    <w:rsid w:val="00296772"/>
    <w:rsid w:val="002A3529"/>
    <w:rsid w:val="002B1203"/>
    <w:rsid w:val="002B43F7"/>
    <w:rsid w:val="002C11C1"/>
    <w:rsid w:val="002C30AB"/>
    <w:rsid w:val="002D1F17"/>
    <w:rsid w:val="002D6F88"/>
    <w:rsid w:val="0030641A"/>
    <w:rsid w:val="00315203"/>
    <w:rsid w:val="003179BF"/>
    <w:rsid w:val="00320F27"/>
    <w:rsid w:val="003210CB"/>
    <w:rsid w:val="00322EF4"/>
    <w:rsid w:val="00330149"/>
    <w:rsid w:val="0033210D"/>
    <w:rsid w:val="00340513"/>
    <w:rsid w:val="00340763"/>
    <w:rsid w:val="0034176D"/>
    <w:rsid w:val="0034176F"/>
    <w:rsid w:val="003539DE"/>
    <w:rsid w:val="00361760"/>
    <w:rsid w:val="00363537"/>
    <w:rsid w:val="00370AF2"/>
    <w:rsid w:val="00372C25"/>
    <w:rsid w:val="00390D56"/>
    <w:rsid w:val="00392C06"/>
    <w:rsid w:val="00397C7B"/>
    <w:rsid w:val="003B6D69"/>
    <w:rsid w:val="003C39D4"/>
    <w:rsid w:val="003D3819"/>
    <w:rsid w:val="003D6347"/>
    <w:rsid w:val="003E515A"/>
    <w:rsid w:val="003E674F"/>
    <w:rsid w:val="003F2617"/>
    <w:rsid w:val="003F2D40"/>
    <w:rsid w:val="003F2ED6"/>
    <w:rsid w:val="003F3169"/>
    <w:rsid w:val="004050EA"/>
    <w:rsid w:val="00405977"/>
    <w:rsid w:val="00407548"/>
    <w:rsid w:val="00407B48"/>
    <w:rsid w:val="00411C3E"/>
    <w:rsid w:val="00425121"/>
    <w:rsid w:val="00430F30"/>
    <w:rsid w:val="00442A38"/>
    <w:rsid w:val="00451942"/>
    <w:rsid w:val="00455FA0"/>
    <w:rsid w:val="00457D77"/>
    <w:rsid w:val="00473991"/>
    <w:rsid w:val="00477143"/>
    <w:rsid w:val="00481E1B"/>
    <w:rsid w:val="004977BF"/>
    <w:rsid w:val="004A71F3"/>
    <w:rsid w:val="004B386C"/>
    <w:rsid w:val="004C4924"/>
    <w:rsid w:val="004D45AA"/>
    <w:rsid w:val="004D694C"/>
    <w:rsid w:val="004F0D76"/>
    <w:rsid w:val="00502532"/>
    <w:rsid w:val="00503475"/>
    <w:rsid w:val="00527C54"/>
    <w:rsid w:val="005456A4"/>
    <w:rsid w:val="00547833"/>
    <w:rsid w:val="005510F5"/>
    <w:rsid w:val="00551D3C"/>
    <w:rsid w:val="00554500"/>
    <w:rsid w:val="0056142A"/>
    <w:rsid w:val="0056791C"/>
    <w:rsid w:val="00571223"/>
    <w:rsid w:val="005714EB"/>
    <w:rsid w:val="00575D05"/>
    <w:rsid w:val="005834BD"/>
    <w:rsid w:val="005A2450"/>
    <w:rsid w:val="005B0AF0"/>
    <w:rsid w:val="005C2C41"/>
    <w:rsid w:val="005C2F89"/>
    <w:rsid w:val="005D6621"/>
    <w:rsid w:val="005D779B"/>
    <w:rsid w:val="005E08BE"/>
    <w:rsid w:val="005E4417"/>
    <w:rsid w:val="005E7E10"/>
    <w:rsid w:val="005F3A44"/>
    <w:rsid w:val="005F7EE6"/>
    <w:rsid w:val="00606CC8"/>
    <w:rsid w:val="00613AA3"/>
    <w:rsid w:val="00615CF0"/>
    <w:rsid w:val="006207F2"/>
    <w:rsid w:val="00625BAB"/>
    <w:rsid w:val="00637B0B"/>
    <w:rsid w:val="00643065"/>
    <w:rsid w:val="00644D17"/>
    <w:rsid w:val="00650C0E"/>
    <w:rsid w:val="006512A6"/>
    <w:rsid w:val="00654D86"/>
    <w:rsid w:val="006623E5"/>
    <w:rsid w:val="006638D7"/>
    <w:rsid w:val="0067797D"/>
    <w:rsid w:val="006846AE"/>
    <w:rsid w:val="006A1801"/>
    <w:rsid w:val="006A20BD"/>
    <w:rsid w:val="006A3E13"/>
    <w:rsid w:val="006B7EF2"/>
    <w:rsid w:val="006C709E"/>
    <w:rsid w:val="006D2CDE"/>
    <w:rsid w:val="006E0487"/>
    <w:rsid w:val="00702F3B"/>
    <w:rsid w:val="00703E5A"/>
    <w:rsid w:val="00707B6D"/>
    <w:rsid w:val="00713740"/>
    <w:rsid w:val="00715CB8"/>
    <w:rsid w:val="00717B86"/>
    <w:rsid w:val="00732990"/>
    <w:rsid w:val="00735E92"/>
    <w:rsid w:val="0073775E"/>
    <w:rsid w:val="0075183E"/>
    <w:rsid w:val="007555F9"/>
    <w:rsid w:val="00760208"/>
    <w:rsid w:val="00760DA0"/>
    <w:rsid w:val="00761346"/>
    <w:rsid w:val="007677B0"/>
    <w:rsid w:val="00770C07"/>
    <w:rsid w:val="007804C1"/>
    <w:rsid w:val="007B05EE"/>
    <w:rsid w:val="007B0877"/>
    <w:rsid w:val="007B7ED1"/>
    <w:rsid w:val="007C3B60"/>
    <w:rsid w:val="007E1E33"/>
    <w:rsid w:val="007E226A"/>
    <w:rsid w:val="007E34FA"/>
    <w:rsid w:val="007F707A"/>
    <w:rsid w:val="00804540"/>
    <w:rsid w:val="008061DB"/>
    <w:rsid w:val="00811A7F"/>
    <w:rsid w:val="0081746B"/>
    <w:rsid w:val="00817E92"/>
    <w:rsid w:val="00822DE3"/>
    <w:rsid w:val="00823114"/>
    <w:rsid w:val="0082535D"/>
    <w:rsid w:val="0084622D"/>
    <w:rsid w:val="00846EAD"/>
    <w:rsid w:val="00863092"/>
    <w:rsid w:val="0087639C"/>
    <w:rsid w:val="008772C7"/>
    <w:rsid w:val="00877D0F"/>
    <w:rsid w:val="00887B57"/>
    <w:rsid w:val="00897A59"/>
    <w:rsid w:val="008A1DCF"/>
    <w:rsid w:val="008A285D"/>
    <w:rsid w:val="008A6B39"/>
    <w:rsid w:val="008A7D5F"/>
    <w:rsid w:val="008B4BEC"/>
    <w:rsid w:val="008D09DF"/>
    <w:rsid w:val="008D7D55"/>
    <w:rsid w:val="008E2D44"/>
    <w:rsid w:val="008F15CA"/>
    <w:rsid w:val="008F2C48"/>
    <w:rsid w:val="008F3718"/>
    <w:rsid w:val="008F4E16"/>
    <w:rsid w:val="00917B10"/>
    <w:rsid w:val="00936392"/>
    <w:rsid w:val="0094569A"/>
    <w:rsid w:val="00946D36"/>
    <w:rsid w:val="00952816"/>
    <w:rsid w:val="00952F0D"/>
    <w:rsid w:val="0096100E"/>
    <w:rsid w:val="009615F7"/>
    <w:rsid w:val="00963B73"/>
    <w:rsid w:val="009665C2"/>
    <w:rsid w:val="00967E57"/>
    <w:rsid w:val="00967EA9"/>
    <w:rsid w:val="00987A7A"/>
    <w:rsid w:val="00991584"/>
    <w:rsid w:val="009A0217"/>
    <w:rsid w:val="009B01A9"/>
    <w:rsid w:val="009B20C9"/>
    <w:rsid w:val="009B58E3"/>
    <w:rsid w:val="009C3487"/>
    <w:rsid w:val="009C3587"/>
    <w:rsid w:val="009C444E"/>
    <w:rsid w:val="009C51E8"/>
    <w:rsid w:val="009D2E0E"/>
    <w:rsid w:val="009D58A2"/>
    <w:rsid w:val="009E21DD"/>
    <w:rsid w:val="009E3600"/>
    <w:rsid w:val="00A0027F"/>
    <w:rsid w:val="00A00E38"/>
    <w:rsid w:val="00A01396"/>
    <w:rsid w:val="00A10A50"/>
    <w:rsid w:val="00A2396C"/>
    <w:rsid w:val="00A312EA"/>
    <w:rsid w:val="00A367DB"/>
    <w:rsid w:val="00A375E5"/>
    <w:rsid w:val="00A420A9"/>
    <w:rsid w:val="00A60BA8"/>
    <w:rsid w:val="00A80AEF"/>
    <w:rsid w:val="00A86548"/>
    <w:rsid w:val="00A86BE9"/>
    <w:rsid w:val="00A916E3"/>
    <w:rsid w:val="00A97E7B"/>
    <w:rsid w:val="00AA4177"/>
    <w:rsid w:val="00AA766D"/>
    <w:rsid w:val="00AB11E0"/>
    <w:rsid w:val="00AC13D7"/>
    <w:rsid w:val="00AC4A9D"/>
    <w:rsid w:val="00AC7463"/>
    <w:rsid w:val="00AD0591"/>
    <w:rsid w:val="00AD2987"/>
    <w:rsid w:val="00AD542F"/>
    <w:rsid w:val="00AE2234"/>
    <w:rsid w:val="00AE28B0"/>
    <w:rsid w:val="00AF60EB"/>
    <w:rsid w:val="00B01177"/>
    <w:rsid w:val="00B04227"/>
    <w:rsid w:val="00B10E19"/>
    <w:rsid w:val="00B15051"/>
    <w:rsid w:val="00B23CA9"/>
    <w:rsid w:val="00B2515A"/>
    <w:rsid w:val="00B25C54"/>
    <w:rsid w:val="00B304B2"/>
    <w:rsid w:val="00B3219D"/>
    <w:rsid w:val="00B36869"/>
    <w:rsid w:val="00B449A3"/>
    <w:rsid w:val="00B4679B"/>
    <w:rsid w:val="00B52E8D"/>
    <w:rsid w:val="00B67DBA"/>
    <w:rsid w:val="00B70D76"/>
    <w:rsid w:val="00B71684"/>
    <w:rsid w:val="00B72DC4"/>
    <w:rsid w:val="00B77350"/>
    <w:rsid w:val="00B80205"/>
    <w:rsid w:val="00B8050D"/>
    <w:rsid w:val="00B8089E"/>
    <w:rsid w:val="00B87130"/>
    <w:rsid w:val="00B916E1"/>
    <w:rsid w:val="00B94837"/>
    <w:rsid w:val="00BA456C"/>
    <w:rsid w:val="00BA4794"/>
    <w:rsid w:val="00BC04B2"/>
    <w:rsid w:val="00BC13D8"/>
    <w:rsid w:val="00BD4659"/>
    <w:rsid w:val="00BE4D15"/>
    <w:rsid w:val="00BE71F8"/>
    <w:rsid w:val="00BE7450"/>
    <w:rsid w:val="00BF1578"/>
    <w:rsid w:val="00BF4A95"/>
    <w:rsid w:val="00BF54E5"/>
    <w:rsid w:val="00C1054C"/>
    <w:rsid w:val="00C11817"/>
    <w:rsid w:val="00C13E0D"/>
    <w:rsid w:val="00C16B04"/>
    <w:rsid w:val="00C33CDB"/>
    <w:rsid w:val="00C42053"/>
    <w:rsid w:val="00C53E1A"/>
    <w:rsid w:val="00C55B9B"/>
    <w:rsid w:val="00C636D0"/>
    <w:rsid w:val="00C71490"/>
    <w:rsid w:val="00C73B7F"/>
    <w:rsid w:val="00C771AA"/>
    <w:rsid w:val="00C91204"/>
    <w:rsid w:val="00C95DF9"/>
    <w:rsid w:val="00CA6D20"/>
    <w:rsid w:val="00CB3F6F"/>
    <w:rsid w:val="00CB5BCF"/>
    <w:rsid w:val="00CC02CC"/>
    <w:rsid w:val="00CC681D"/>
    <w:rsid w:val="00CD04CA"/>
    <w:rsid w:val="00CD15D4"/>
    <w:rsid w:val="00CD7AEA"/>
    <w:rsid w:val="00CE101A"/>
    <w:rsid w:val="00CE513D"/>
    <w:rsid w:val="00CE5E9C"/>
    <w:rsid w:val="00CF044D"/>
    <w:rsid w:val="00CF4324"/>
    <w:rsid w:val="00D06E30"/>
    <w:rsid w:val="00D33B17"/>
    <w:rsid w:val="00D531AB"/>
    <w:rsid w:val="00D55E91"/>
    <w:rsid w:val="00D63DB2"/>
    <w:rsid w:val="00D66E3C"/>
    <w:rsid w:val="00D76658"/>
    <w:rsid w:val="00D9038B"/>
    <w:rsid w:val="00D9304A"/>
    <w:rsid w:val="00D959E4"/>
    <w:rsid w:val="00DA79CF"/>
    <w:rsid w:val="00DB0247"/>
    <w:rsid w:val="00DB2585"/>
    <w:rsid w:val="00DB731E"/>
    <w:rsid w:val="00DC6B42"/>
    <w:rsid w:val="00DD0561"/>
    <w:rsid w:val="00DD4E0F"/>
    <w:rsid w:val="00DD4FF9"/>
    <w:rsid w:val="00DE0E8C"/>
    <w:rsid w:val="00DE2A67"/>
    <w:rsid w:val="00DE2AF5"/>
    <w:rsid w:val="00DE54D1"/>
    <w:rsid w:val="00DF4499"/>
    <w:rsid w:val="00DF691C"/>
    <w:rsid w:val="00DF7391"/>
    <w:rsid w:val="00E02D30"/>
    <w:rsid w:val="00E11459"/>
    <w:rsid w:val="00E13A24"/>
    <w:rsid w:val="00E26325"/>
    <w:rsid w:val="00E27BC7"/>
    <w:rsid w:val="00E3211A"/>
    <w:rsid w:val="00E437B2"/>
    <w:rsid w:val="00E448EC"/>
    <w:rsid w:val="00E467F0"/>
    <w:rsid w:val="00E47A77"/>
    <w:rsid w:val="00E55331"/>
    <w:rsid w:val="00E8521F"/>
    <w:rsid w:val="00E8672E"/>
    <w:rsid w:val="00E86CFD"/>
    <w:rsid w:val="00E93AAF"/>
    <w:rsid w:val="00EA6472"/>
    <w:rsid w:val="00EA7FDD"/>
    <w:rsid w:val="00EB1FFE"/>
    <w:rsid w:val="00EB7E8A"/>
    <w:rsid w:val="00EC11ED"/>
    <w:rsid w:val="00EC2CC1"/>
    <w:rsid w:val="00EC50B7"/>
    <w:rsid w:val="00ED0B1E"/>
    <w:rsid w:val="00EE7610"/>
    <w:rsid w:val="00EF4CA1"/>
    <w:rsid w:val="00F04CE0"/>
    <w:rsid w:val="00F27B9A"/>
    <w:rsid w:val="00F32121"/>
    <w:rsid w:val="00F33AD8"/>
    <w:rsid w:val="00F356DB"/>
    <w:rsid w:val="00F40C81"/>
    <w:rsid w:val="00F47125"/>
    <w:rsid w:val="00F6352E"/>
    <w:rsid w:val="00F67D10"/>
    <w:rsid w:val="00F7108D"/>
    <w:rsid w:val="00F7113E"/>
    <w:rsid w:val="00F72FAC"/>
    <w:rsid w:val="00F75598"/>
    <w:rsid w:val="00F76430"/>
    <w:rsid w:val="00F76F4C"/>
    <w:rsid w:val="00F813D9"/>
    <w:rsid w:val="00F82DA1"/>
    <w:rsid w:val="00F86B88"/>
    <w:rsid w:val="00F86B9E"/>
    <w:rsid w:val="00F900CA"/>
    <w:rsid w:val="00F97C52"/>
    <w:rsid w:val="00FA0E28"/>
    <w:rsid w:val="00FA1C46"/>
    <w:rsid w:val="00FA5334"/>
    <w:rsid w:val="00FB559F"/>
    <w:rsid w:val="00FC537E"/>
    <w:rsid w:val="00FD03D1"/>
    <w:rsid w:val="00FD4EFA"/>
    <w:rsid w:val="00FE1080"/>
    <w:rsid w:val="00FE3931"/>
    <w:rsid w:val="00FF3BE3"/>
    <w:rsid w:val="00FF5F8C"/>
    <w:rsid w:val="088ABC2D"/>
    <w:rsid w:val="0E2BB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C72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6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16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6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C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CF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7639C"/>
    <w:pPr>
      <w:ind w:left="720"/>
      <w:contextualSpacing/>
    </w:pPr>
  </w:style>
  <w:style w:type="paragraph" w:styleId="TOC1">
    <w:name w:val="toc 1"/>
    <w:basedOn w:val="Normal"/>
    <w:next w:val="Normal"/>
    <w:autoRedefine/>
    <w:uiPriority w:val="39"/>
    <w:unhideWhenUsed/>
    <w:rsid w:val="00B10E19"/>
    <w:pPr>
      <w:spacing w:before="120"/>
    </w:pPr>
    <w:rPr>
      <w:b/>
    </w:rPr>
  </w:style>
  <w:style w:type="paragraph" w:styleId="TOC2">
    <w:name w:val="toc 2"/>
    <w:basedOn w:val="Normal"/>
    <w:next w:val="Normal"/>
    <w:autoRedefine/>
    <w:uiPriority w:val="39"/>
    <w:unhideWhenUsed/>
    <w:rsid w:val="00B10E19"/>
    <w:pPr>
      <w:ind w:left="240"/>
    </w:pPr>
    <w:rPr>
      <w:b/>
      <w:sz w:val="22"/>
      <w:szCs w:val="22"/>
    </w:rPr>
  </w:style>
  <w:style w:type="paragraph" w:styleId="TOC3">
    <w:name w:val="toc 3"/>
    <w:basedOn w:val="Normal"/>
    <w:next w:val="Normal"/>
    <w:autoRedefine/>
    <w:uiPriority w:val="39"/>
    <w:unhideWhenUsed/>
    <w:rsid w:val="00B10E19"/>
    <w:pPr>
      <w:ind w:left="480"/>
    </w:pPr>
    <w:rPr>
      <w:sz w:val="22"/>
      <w:szCs w:val="22"/>
    </w:rPr>
  </w:style>
  <w:style w:type="paragraph" w:styleId="TOC4">
    <w:name w:val="toc 4"/>
    <w:basedOn w:val="Normal"/>
    <w:next w:val="Normal"/>
    <w:autoRedefine/>
    <w:uiPriority w:val="39"/>
    <w:unhideWhenUsed/>
    <w:rsid w:val="00B10E19"/>
    <w:pPr>
      <w:ind w:left="720"/>
    </w:pPr>
    <w:rPr>
      <w:sz w:val="20"/>
      <w:szCs w:val="20"/>
    </w:rPr>
  </w:style>
  <w:style w:type="paragraph" w:styleId="TOC5">
    <w:name w:val="toc 5"/>
    <w:basedOn w:val="Normal"/>
    <w:next w:val="Normal"/>
    <w:autoRedefine/>
    <w:uiPriority w:val="39"/>
    <w:unhideWhenUsed/>
    <w:rsid w:val="00B10E19"/>
    <w:pPr>
      <w:ind w:left="960"/>
    </w:pPr>
    <w:rPr>
      <w:sz w:val="20"/>
      <w:szCs w:val="20"/>
    </w:rPr>
  </w:style>
  <w:style w:type="paragraph" w:styleId="TOC6">
    <w:name w:val="toc 6"/>
    <w:basedOn w:val="Normal"/>
    <w:next w:val="Normal"/>
    <w:autoRedefine/>
    <w:uiPriority w:val="39"/>
    <w:unhideWhenUsed/>
    <w:rsid w:val="00B10E19"/>
    <w:pPr>
      <w:ind w:left="1200"/>
    </w:pPr>
    <w:rPr>
      <w:sz w:val="20"/>
      <w:szCs w:val="20"/>
    </w:rPr>
  </w:style>
  <w:style w:type="paragraph" w:styleId="TOC7">
    <w:name w:val="toc 7"/>
    <w:basedOn w:val="Normal"/>
    <w:next w:val="Normal"/>
    <w:autoRedefine/>
    <w:uiPriority w:val="39"/>
    <w:unhideWhenUsed/>
    <w:rsid w:val="00B10E19"/>
    <w:pPr>
      <w:ind w:left="1440"/>
    </w:pPr>
    <w:rPr>
      <w:sz w:val="20"/>
      <w:szCs w:val="20"/>
    </w:rPr>
  </w:style>
  <w:style w:type="paragraph" w:styleId="TOC8">
    <w:name w:val="toc 8"/>
    <w:basedOn w:val="Normal"/>
    <w:next w:val="Normal"/>
    <w:autoRedefine/>
    <w:uiPriority w:val="39"/>
    <w:unhideWhenUsed/>
    <w:rsid w:val="00B10E19"/>
    <w:pPr>
      <w:ind w:left="1680"/>
    </w:pPr>
    <w:rPr>
      <w:sz w:val="20"/>
      <w:szCs w:val="20"/>
    </w:rPr>
  </w:style>
  <w:style w:type="paragraph" w:styleId="TOC9">
    <w:name w:val="toc 9"/>
    <w:basedOn w:val="Normal"/>
    <w:next w:val="Normal"/>
    <w:autoRedefine/>
    <w:uiPriority w:val="39"/>
    <w:unhideWhenUsed/>
    <w:rsid w:val="00B10E19"/>
    <w:pPr>
      <w:ind w:left="1920"/>
    </w:pPr>
    <w:rPr>
      <w:sz w:val="20"/>
      <w:szCs w:val="20"/>
    </w:rPr>
  </w:style>
  <w:style w:type="character" w:customStyle="1" w:styleId="Heading1Char">
    <w:name w:val="Heading 1 Char"/>
    <w:basedOn w:val="DefaultParagraphFont"/>
    <w:link w:val="Heading1"/>
    <w:uiPriority w:val="9"/>
    <w:rsid w:val="00B716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16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684"/>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B71684"/>
    <w:pPr>
      <w:tabs>
        <w:tab w:val="center" w:pos="4320"/>
        <w:tab w:val="right" w:pos="8640"/>
      </w:tabs>
    </w:pPr>
  </w:style>
  <w:style w:type="character" w:customStyle="1" w:styleId="FooterChar">
    <w:name w:val="Footer Char"/>
    <w:basedOn w:val="DefaultParagraphFont"/>
    <w:link w:val="Footer"/>
    <w:uiPriority w:val="99"/>
    <w:rsid w:val="00B71684"/>
  </w:style>
  <w:style w:type="character" w:styleId="PageNumber">
    <w:name w:val="page number"/>
    <w:basedOn w:val="DefaultParagraphFont"/>
    <w:uiPriority w:val="99"/>
    <w:semiHidden/>
    <w:unhideWhenUsed/>
    <w:rsid w:val="00B71684"/>
  </w:style>
  <w:style w:type="paragraph" w:styleId="Header">
    <w:name w:val="header"/>
    <w:basedOn w:val="Normal"/>
    <w:link w:val="HeaderChar"/>
    <w:uiPriority w:val="99"/>
    <w:unhideWhenUsed/>
    <w:rsid w:val="00B71684"/>
    <w:pPr>
      <w:tabs>
        <w:tab w:val="center" w:pos="4320"/>
        <w:tab w:val="right" w:pos="8640"/>
      </w:tabs>
    </w:pPr>
  </w:style>
  <w:style w:type="character" w:customStyle="1" w:styleId="HeaderChar">
    <w:name w:val="Header Char"/>
    <w:basedOn w:val="DefaultParagraphFont"/>
    <w:link w:val="Header"/>
    <w:uiPriority w:val="99"/>
    <w:rsid w:val="00B71684"/>
  </w:style>
  <w:style w:type="paragraph" w:styleId="TOCHeading">
    <w:name w:val="TOC Heading"/>
    <w:basedOn w:val="Heading1"/>
    <w:next w:val="Normal"/>
    <w:uiPriority w:val="39"/>
    <w:unhideWhenUsed/>
    <w:qFormat/>
    <w:rsid w:val="009B58E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58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8E3"/>
    <w:rPr>
      <w:rFonts w:ascii="Lucida Grande" w:hAnsi="Lucida Grande" w:cs="Lucida Grande"/>
      <w:sz w:val="18"/>
      <w:szCs w:val="18"/>
    </w:rPr>
  </w:style>
  <w:style w:type="character" w:styleId="BookTitle">
    <w:name w:val="Book Title"/>
    <w:basedOn w:val="DefaultParagraphFont"/>
    <w:uiPriority w:val="33"/>
    <w:qFormat/>
    <w:rsid w:val="00AC7463"/>
    <w:rPr>
      <w:b/>
      <w:bCs/>
      <w:smallCaps/>
      <w:spacing w:val="5"/>
    </w:rPr>
  </w:style>
  <w:style w:type="table" w:styleId="TableGrid">
    <w:name w:val="Table Grid"/>
    <w:basedOn w:val="TableNormal"/>
    <w:uiPriority w:val="59"/>
    <w:rsid w:val="001F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30C1"/>
    <w:pPr>
      <w:spacing w:after="200"/>
    </w:pPr>
    <w:rPr>
      <w:i/>
      <w:iCs/>
      <w:color w:val="1F497D" w:themeColor="text2"/>
      <w:sz w:val="18"/>
      <w:szCs w:val="18"/>
    </w:rPr>
  </w:style>
  <w:style w:type="paragraph" w:styleId="NormalWeb">
    <w:name w:val="Normal (Web)"/>
    <w:basedOn w:val="Normal"/>
    <w:uiPriority w:val="99"/>
    <w:unhideWhenUsed/>
    <w:rsid w:val="002106A3"/>
    <w:rPr>
      <w:rFonts w:ascii="Times New Roman" w:hAnsi="Times New Roman" w:cs="Times New Roman"/>
    </w:rPr>
  </w:style>
  <w:style w:type="character" w:styleId="Hyperlink">
    <w:name w:val="Hyperlink"/>
    <w:basedOn w:val="DefaultParagraphFont"/>
    <w:uiPriority w:val="99"/>
    <w:unhideWhenUsed/>
    <w:rsid w:val="006207F2"/>
    <w:rPr>
      <w:color w:val="0000FF" w:themeColor="hyperlink"/>
      <w:u w:val="single"/>
    </w:rPr>
  </w:style>
  <w:style w:type="character" w:styleId="FollowedHyperlink">
    <w:name w:val="FollowedHyperlink"/>
    <w:basedOn w:val="DefaultParagraphFont"/>
    <w:uiPriority w:val="99"/>
    <w:semiHidden/>
    <w:unhideWhenUsed/>
    <w:rsid w:val="003210CB"/>
    <w:rPr>
      <w:color w:val="800080" w:themeColor="followedHyperlink"/>
      <w:u w:val="single"/>
    </w:rPr>
  </w:style>
  <w:style w:type="paragraph" w:styleId="Revision">
    <w:name w:val="Revision"/>
    <w:hidden/>
    <w:uiPriority w:val="99"/>
    <w:semiHidden/>
    <w:rsid w:val="001171A7"/>
  </w:style>
  <w:style w:type="character" w:styleId="CommentReference">
    <w:name w:val="annotation reference"/>
    <w:basedOn w:val="DefaultParagraphFont"/>
    <w:uiPriority w:val="99"/>
    <w:semiHidden/>
    <w:unhideWhenUsed/>
    <w:rsid w:val="001171A7"/>
    <w:rPr>
      <w:sz w:val="16"/>
      <w:szCs w:val="16"/>
    </w:rPr>
  </w:style>
  <w:style w:type="paragraph" w:styleId="CommentText">
    <w:name w:val="annotation text"/>
    <w:basedOn w:val="Normal"/>
    <w:link w:val="CommentTextChar"/>
    <w:uiPriority w:val="99"/>
    <w:unhideWhenUsed/>
    <w:rsid w:val="001171A7"/>
    <w:rPr>
      <w:sz w:val="20"/>
      <w:szCs w:val="20"/>
    </w:rPr>
  </w:style>
  <w:style w:type="character" w:customStyle="1" w:styleId="CommentTextChar">
    <w:name w:val="Comment Text Char"/>
    <w:basedOn w:val="DefaultParagraphFont"/>
    <w:link w:val="CommentText"/>
    <w:uiPriority w:val="99"/>
    <w:rsid w:val="001171A7"/>
    <w:rPr>
      <w:sz w:val="20"/>
      <w:szCs w:val="20"/>
    </w:rPr>
  </w:style>
  <w:style w:type="paragraph" w:styleId="CommentSubject">
    <w:name w:val="annotation subject"/>
    <w:basedOn w:val="CommentText"/>
    <w:next w:val="CommentText"/>
    <w:link w:val="CommentSubjectChar"/>
    <w:uiPriority w:val="99"/>
    <w:semiHidden/>
    <w:unhideWhenUsed/>
    <w:rsid w:val="001171A7"/>
    <w:rPr>
      <w:b/>
      <w:bCs/>
    </w:rPr>
  </w:style>
  <w:style w:type="character" w:customStyle="1" w:styleId="CommentSubjectChar">
    <w:name w:val="Comment Subject Char"/>
    <w:basedOn w:val="CommentTextChar"/>
    <w:link w:val="CommentSubject"/>
    <w:uiPriority w:val="99"/>
    <w:semiHidden/>
    <w:rsid w:val="001171A7"/>
    <w:rPr>
      <w:b/>
      <w:bCs/>
      <w:sz w:val="20"/>
      <w:szCs w:val="20"/>
    </w:rPr>
  </w:style>
  <w:style w:type="character" w:customStyle="1" w:styleId="apple-converted-space">
    <w:name w:val="apple-converted-space"/>
    <w:basedOn w:val="DefaultParagraphFont"/>
    <w:rsid w:val="0089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5965">
      <w:bodyDiv w:val="1"/>
      <w:marLeft w:val="0"/>
      <w:marRight w:val="0"/>
      <w:marTop w:val="0"/>
      <w:marBottom w:val="0"/>
      <w:divBdr>
        <w:top w:val="none" w:sz="0" w:space="0" w:color="auto"/>
        <w:left w:val="none" w:sz="0" w:space="0" w:color="auto"/>
        <w:bottom w:val="none" w:sz="0" w:space="0" w:color="auto"/>
        <w:right w:val="none" w:sz="0" w:space="0" w:color="auto"/>
      </w:divBdr>
    </w:div>
    <w:div w:id="156001620">
      <w:bodyDiv w:val="1"/>
      <w:marLeft w:val="0"/>
      <w:marRight w:val="0"/>
      <w:marTop w:val="0"/>
      <w:marBottom w:val="0"/>
      <w:divBdr>
        <w:top w:val="none" w:sz="0" w:space="0" w:color="auto"/>
        <w:left w:val="none" w:sz="0" w:space="0" w:color="auto"/>
        <w:bottom w:val="none" w:sz="0" w:space="0" w:color="auto"/>
        <w:right w:val="none" w:sz="0" w:space="0" w:color="auto"/>
      </w:divBdr>
    </w:div>
    <w:div w:id="242185848">
      <w:bodyDiv w:val="1"/>
      <w:marLeft w:val="0"/>
      <w:marRight w:val="0"/>
      <w:marTop w:val="0"/>
      <w:marBottom w:val="0"/>
      <w:divBdr>
        <w:top w:val="none" w:sz="0" w:space="0" w:color="auto"/>
        <w:left w:val="none" w:sz="0" w:space="0" w:color="auto"/>
        <w:bottom w:val="none" w:sz="0" w:space="0" w:color="auto"/>
        <w:right w:val="none" w:sz="0" w:space="0" w:color="auto"/>
      </w:divBdr>
    </w:div>
    <w:div w:id="291399074">
      <w:bodyDiv w:val="1"/>
      <w:marLeft w:val="0"/>
      <w:marRight w:val="0"/>
      <w:marTop w:val="0"/>
      <w:marBottom w:val="0"/>
      <w:divBdr>
        <w:top w:val="none" w:sz="0" w:space="0" w:color="auto"/>
        <w:left w:val="none" w:sz="0" w:space="0" w:color="auto"/>
        <w:bottom w:val="none" w:sz="0" w:space="0" w:color="auto"/>
        <w:right w:val="none" w:sz="0" w:space="0" w:color="auto"/>
      </w:divBdr>
    </w:div>
    <w:div w:id="345012639">
      <w:bodyDiv w:val="1"/>
      <w:marLeft w:val="0"/>
      <w:marRight w:val="0"/>
      <w:marTop w:val="0"/>
      <w:marBottom w:val="0"/>
      <w:divBdr>
        <w:top w:val="none" w:sz="0" w:space="0" w:color="auto"/>
        <w:left w:val="none" w:sz="0" w:space="0" w:color="auto"/>
        <w:bottom w:val="none" w:sz="0" w:space="0" w:color="auto"/>
        <w:right w:val="none" w:sz="0" w:space="0" w:color="auto"/>
      </w:divBdr>
    </w:div>
    <w:div w:id="429856787">
      <w:bodyDiv w:val="1"/>
      <w:marLeft w:val="0"/>
      <w:marRight w:val="0"/>
      <w:marTop w:val="0"/>
      <w:marBottom w:val="0"/>
      <w:divBdr>
        <w:top w:val="none" w:sz="0" w:space="0" w:color="auto"/>
        <w:left w:val="none" w:sz="0" w:space="0" w:color="auto"/>
        <w:bottom w:val="none" w:sz="0" w:space="0" w:color="auto"/>
        <w:right w:val="none" w:sz="0" w:space="0" w:color="auto"/>
      </w:divBdr>
    </w:div>
    <w:div w:id="498038501">
      <w:bodyDiv w:val="1"/>
      <w:marLeft w:val="0"/>
      <w:marRight w:val="0"/>
      <w:marTop w:val="0"/>
      <w:marBottom w:val="0"/>
      <w:divBdr>
        <w:top w:val="none" w:sz="0" w:space="0" w:color="auto"/>
        <w:left w:val="none" w:sz="0" w:space="0" w:color="auto"/>
        <w:bottom w:val="none" w:sz="0" w:space="0" w:color="auto"/>
        <w:right w:val="none" w:sz="0" w:space="0" w:color="auto"/>
      </w:divBdr>
    </w:div>
    <w:div w:id="578906124">
      <w:bodyDiv w:val="1"/>
      <w:marLeft w:val="0"/>
      <w:marRight w:val="0"/>
      <w:marTop w:val="0"/>
      <w:marBottom w:val="0"/>
      <w:divBdr>
        <w:top w:val="none" w:sz="0" w:space="0" w:color="auto"/>
        <w:left w:val="none" w:sz="0" w:space="0" w:color="auto"/>
        <w:bottom w:val="none" w:sz="0" w:space="0" w:color="auto"/>
        <w:right w:val="none" w:sz="0" w:space="0" w:color="auto"/>
      </w:divBdr>
      <w:divsChild>
        <w:div w:id="935332465">
          <w:marLeft w:val="0"/>
          <w:marRight w:val="0"/>
          <w:marTop w:val="90"/>
          <w:marBottom w:val="0"/>
          <w:divBdr>
            <w:top w:val="none" w:sz="0" w:space="0" w:color="auto"/>
            <w:left w:val="none" w:sz="0" w:space="0" w:color="auto"/>
            <w:bottom w:val="none" w:sz="0" w:space="0" w:color="auto"/>
            <w:right w:val="none" w:sz="0" w:space="0" w:color="auto"/>
          </w:divBdr>
          <w:divsChild>
            <w:div w:id="1387415315">
              <w:marLeft w:val="0"/>
              <w:marRight w:val="0"/>
              <w:marTop w:val="0"/>
              <w:marBottom w:val="0"/>
              <w:divBdr>
                <w:top w:val="none" w:sz="0" w:space="0" w:color="auto"/>
                <w:left w:val="none" w:sz="0" w:space="0" w:color="auto"/>
                <w:bottom w:val="none" w:sz="0" w:space="0" w:color="auto"/>
                <w:right w:val="none" w:sz="0" w:space="0" w:color="auto"/>
              </w:divBdr>
              <w:divsChild>
                <w:div w:id="333843085">
                  <w:marLeft w:val="0"/>
                  <w:marRight w:val="0"/>
                  <w:marTop w:val="0"/>
                  <w:marBottom w:val="0"/>
                  <w:divBdr>
                    <w:top w:val="none" w:sz="0" w:space="0" w:color="auto"/>
                    <w:left w:val="none" w:sz="0" w:space="0" w:color="auto"/>
                    <w:bottom w:val="none" w:sz="0" w:space="0" w:color="auto"/>
                    <w:right w:val="none" w:sz="0" w:space="0" w:color="auto"/>
                  </w:divBdr>
                  <w:divsChild>
                    <w:div w:id="1879119117">
                      <w:marLeft w:val="0"/>
                      <w:marRight w:val="0"/>
                      <w:marTop w:val="0"/>
                      <w:marBottom w:val="0"/>
                      <w:divBdr>
                        <w:top w:val="none" w:sz="0" w:space="0" w:color="auto"/>
                        <w:left w:val="none" w:sz="0" w:space="0" w:color="auto"/>
                        <w:bottom w:val="none" w:sz="0" w:space="0" w:color="auto"/>
                        <w:right w:val="none" w:sz="0" w:space="0" w:color="auto"/>
                      </w:divBdr>
                      <w:divsChild>
                        <w:div w:id="956181230">
                          <w:marLeft w:val="0"/>
                          <w:marRight w:val="0"/>
                          <w:marTop w:val="0"/>
                          <w:marBottom w:val="390"/>
                          <w:divBdr>
                            <w:top w:val="none" w:sz="0" w:space="0" w:color="auto"/>
                            <w:left w:val="none" w:sz="0" w:space="0" w:color="auto"/>
                            <w:bottom w:val="none" w:sz="0" w:space="0" w:color="auto"/>
                            <w:right w:val="none" w:sz="0" w:space="0" w:color="auto"/>
                          </w:divBdr>
                          <w:divsChild>
                            <w:div w:id="39592053">
                              <w:marLeft w:val="0"/>
                              <w:marRight w:val="0"/>
                              <w:marTop w:val="0"/>
                              <w:marBottom w:val="0"/>
                              <w:divBdr>
                                <w:top w:val="none" w:sz="0" w:space="0" w:color="auto"/>
                                <w:left w:val="none" w:sz="0" w:space="0" w:color="auto"/>
                                <w:bottom w:val="none" w:sz="0" w:space="0" w:color="auto"/>
                                <w:right w:val="none" w:sz="0" w:space="0" w:color="auto"/>
                              </w:divBdr>
                              <w:divsChild>
                                <w:div w:id="12804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420581">
      <w:bodyDiv w:val="1"/>
      <w:marLeft w:val="0"/>
      <w:marRight w:val="0"/>
      <w:marTop w:val="0"/>
      <w:marBottom w:val="0"/>
      <w:divBdr>
        <w:top w:val="none" w:sz="0" w:space="0" w:color="auto"/>
        <w:left w:val="none" w:sz="0" w:space="0" w:color="auto"/>
        <w:bottom w:val="none" w:sz="0" w:space="0" w:color="auto"/>
        <w:right w:val="none" w:sz="0" w:space="0" w:color="auto"/>
      </w:divBdr>
      <w:divsChild>
        <w:div w:id="1379163991">
          <w:marLeft w:val="0"/>
          <w:marRight w:val="0"/>
          <w:marTop w:val="0"/>
          <w:marBottom w:val="0"/>
          <w:divBdr>
            <w:top w:val="none" w:sz="0" w:space="0" w:color="auto"/>
            <w:left w:val="none" w:sz="0" w:space="0" w:color="auto"/>
            <w:bottom w:val="none" w:sz="0" w:space="0" w:color="auto"/>
            <w:right w:val="none" w:sz="0" w:space="0" w:color="auto"/>
          </w:divBdr>
          <w:divsChild>
            <w:div w:id="1880780062">
              <w:marLeft w:val="0"/>
              <w:marRight w:val="0"/>
              <w:marTop w:val="0"/>
              <w:marBottom w:val="0"/>
              <w:divBdr>
                <w:top w:val="none" w:sz="0" w:space="0" w:color="auto"/>
                <w:left w:val="none" w:sz="0" w:space="0" w:color="auto"/>
                <w:bottom w:val="none" w:sz="0" w:space="0" w:color="auto"/>
                <w:right w:val="none" w:sz="0" w:space="0" w:color="auto"/>
              </w:divBdr>
              <w:divsChild>
                <w:div w:id="9477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7106">
      <w:bodyDiv w:val="1"/>
      <w:marLeft w:val="0"/>
      <w:marRight w:val="0"/>
      <w:marTop w:val="0"/>
      <w:marBottom w:val="0"/>
      <w:divBdr>
        <w:top w:val="none" w:sz="0" w:space="0" w:color="auto"/>
        <w:left w:val="none" w:sz="0" w:space="0" w:color="auto"/>
        <w:bottom w:val="none" w:sz="0" w:space="0" w:color="auto"/>
        <w:right w:val="none" w:sz="0" w:space="0" w:color="auto"/>
      </w:divBdr>
    </w:div>
    <w:div w:id="714624826">
      <w:bodyDiv w:val="1"/>
      <w:marLeft w:val="0"/>
      <w:marRight w:val="0"/>
      <w:marTop w:val="0"/>
      <w:marBottom w:val="0"/>
      <w:divBdr>
        <w:top w:val="none" w:sz="0" w:space="0" w:color="auto"/>
        <w:left w:val="none" w:sz="0" w:space="0" w:color="auto"/>
        <w:bottom w:val="none" w:sz="0" w:space="0" w:color="auto"/>
        <w:right w:val="none" w:sz="0" w:space="0" w:color="auto"/>
      </w:divBdr>
      <w:divsChild>
        <w:div w:id="1933776678">
          <w:marLeft w:val="0"/>
          <w:marRight w:val="0"/>
          <w:marTop w:val="0"/>
          <w:marBottom w:val="0"/>
          <w:divBdr>
            <w:top w:val="none" w:sz="0" w:space="0" w:color="auto"/>
            <w:left w:val="none" w:sz="0" w:space="0" w:color="auto"/>
            <w:bottom w:val="none" w:sz="0" w:space="0" w:color="auto"/>
            <w:right w:val="none" w:sz="0" w:space="0" w:color="auto"/>
          </w:divBdr>
          <w:divsChild>
            <w:div w:id="410202222">
              <w:marLeft w:val="0"/>
              <w:marRight w:val="0"/>
              <w:marTop w:val="0"/>
              <w:marBottom w:val="0"/>
              <w:divBdr>
                <w:top w:val="none" w:sz="0" w:space="0" w:color="auto"/>
                <w:left w:val="none" w:sz="0" w:space="0" w:color="auto"/>
                <w:bottom w:val="none" w:sz="0" w:space="0" w:color="auto"/>
                <w:right w:val="none" w:sz="0" w:space="0" w:color="auto"/>
              </w:divBdr>
              <w:divsChild>
                <w:div w:id="264000405">
                  <w:marLeft w:val="0"/>
                  <w:marRight w:val="0"/>
                  <w:marTop w:val="0"/>
                  <w:marBottom w:val="0"/>
                  <w:divBdr>
                    <w:top w:val="none" w:sz="0" w:space="0" w:color="auto"/>
                    <w:left w:val="none" w:sz="0" w:space="0" w:color="auto"/>
                    <w:bottom w:val="none" w:sz="0" w:space="0" w:color="auto"/>
                    <w:right w:val="none" w:sz="0" w:space="0" w:color="auto"/>
                  </w:divBdr>
                  <w:divsChild>
                    <w:div w:id="13770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95121">
      <w:bodyDiv w:val="1"/>
      <w:marLeft w:val="0"/>
      <w:marRight w:val="0"/>
      <w:marTop w:val="0"/>
      <w:marBottom w:val="0"/>
      <w:divBdr>
        <w:top w:val="none" w:sz="0" w:space="0" w:color="auto"/>
        <w:left w:val="none" w:sz="0" w:space="0" w:color="auto"/>
        <w:bottom w:val="none" w:sz="0" w:space="0" w:color="auto"/>
        <w:right w:val="none" w:sz="0" w:space="0" w:color="auto"/>
      </w:divBdr>
    </w:div>
    <w:div w:id="850531103">
      <w:bodyDiv w:val="1"/>
      <w:marLeft w:val="0"/>
      <w:marRight w:val="0"/>
      <w:marTop w:val="0"/>
      <w:marBottom w:val="0"/>
      <w:divBdr>
        <w:top w:val="none" w:sz="0" w:space="0" w:color="auto"/>
        <w:left w:val="none" w:sz="0" w:space="0" w:color="auto"/>
        <w:bottom w:val="none" w:sz="0" w:space="0" w:color="auto"/>
        <w:right w:val="none" w:sz="0" w:space="0" w:color="auto"/>
      </w:divBdr>
    </w:div>
    <w:div w:id="852305982">
      <w:bodyDiv w:val="1"/>
      <w:marLeft w:val="0"/>
      <w:marRight w:val="0"/>
      <w:marTop w:val="0"/>
      <w:marBottom w:val="0"/>
      <w:divBdr>
        <w:top w:val="none" w:sz="0" w:space="0" w:color="auto"/>
        <w:left w:val="none" w:sz="0" w:space="0" w:color="auto"/>
        <w:bottom w:val="none" w:sz="0" w:space="0" w:color="auto"/>
        <w:right w:val="none" w:sz="0" w:space="0" w:color="auto"/>
      </w:divBdr>
    </w:div>
    <w:div w:id="869950726">
      <w:bodyDiv w:val="1"/>
      <w:marLeft w:val="0"/>
      <w:marRight w:val="0"/>
      <w:marTop w:val="0"/>
      <w:marBottom w:val="0"/>
      <w:divBdr>
        <w:top w:val="none" w:sz="0" w:space="0" w:color="auto"/>
        <w:left w:val="none" w:sz="0" w:space="0" w:color="auto"/>
        <w:bottom w:val="none" w:sz="0" w:space="0" w:color="auto"/>
        <w:right w:val="none" w:sz="0" w:space="0" w:color="auto"/>
      </w:divBdr>
    </w:div>
    <w:div w:id="895631413">
      <w:bodyDiv w:val="1"/>
      <w:marLeft w:val="0"/>
      <w:marRight w:val="0"/>
      <w:marTop w:val="0"/>
      <w:marBottom w:val="0"/>
      <w:divBdr>
        <w:top w:val="none" w:sz="0" w:space="0" w:color="auto"/>
        <w:left w:val="none" w:sz="0" w:space="0" w:color="auto"/>
        <w:bottom w:val="none" w:sz="0" w:space="0" w:color="auto"/>
        <w:right w:val="none" w:sz="0" w:space="0" w:color="auto"/>
      </w:divBdr>
    </w:div>
    <w:div w:id="932854674">
      <w:bodyDiv w:val="1"/>
      <w:marLeft w:val="0"/>
      <w:marRight w:val="0"/>
      <w:marTop w:val="0"/>
      <w:marBottom w:val="0"/>
      <w:divBdr>
        <w:top w:val="none" w:sz="0" w:space="0" w:color="auto"/>
        <w:left w:val="none" w:sz="0" w:space="0" w:color="auto"/>
        <w:bottom w:val="none" w:sz="0" w:space="0" w:color="auto"/>
        <w:right w:val="none" w:sz="0" w:space="0" w:color="auto"/>
      </w:divBdr>
    </w:div>
    <w:div w:id="1001784391">
      <w:bodyDiv w:val="1"/>
      <w:marLeft w:val="0"/>
      <w:marRight w:val="0"/>
      <w:marTop w:val="0"/>
      <w:marBottom w:val="0"/>
      <w:divBdr>
        <w:top w:val="none" w:sz="0" w:space="0" w:color="auto"/>
        <w:left w:val="none" w:sz="0" w:space="0" w:color="auto"/>
        <w:bottom w:val="none" w:sz="0" w:space="0" w:color="auto"/>
        <w:right w:val="none" w:sz="0" w:space="0" w:color="auto"/>
      </w:divBdr>
    </w:div>
    <w:div w:id="1002391497">
      <w:bodyDiv w:val="1"/>
      <w:marLeft w:val="0"/>
      <w:marRight w:val="0"/>
      <w:marTop w:val="0"/>
      <w:marBottom w:val="0"/>
      <w:divBdr>
        <w:top w:val="none" w:sz="0" w:space="0" w:color="auto"/>
        <w:left w:val="none" w:sz="0" w:space="0" w:color="auto"/>
        <w:bottom w:val="none" w:sz="0" w:space="0" w:color="auto"/>
        <w:right w:val="none" w:sz="0" w:space="0" w:color="auto"/>
      </w:divBdr>
    </w:div>
    <w:div w:id="1124813462">
      <w:bodyDiv w:val="1"/>
      <w:marLeft w:val="0"/>
      <w:marRight w:val="0"/>
      <w:marTop w:val="0"/>
      <w:marBottom w:val="0"/>
      <w:divBdr>
        <w:top w:val="none" w:sz="0" w:space="0" w:color="auto"/>
        <w:left w:val="none" w:sz="0" w:space="0" w:color="auto"/>
        <w:bottom w:val="none" w:sz="0" w:space="0" w:color="auto"/>
        <w:right w:val="none" w:sz="0" w:space="0" w:color="auto"/>
      </w:divBdr>
    </w:div>
    <w:div w:id="1202015447">
      <w:bodyDiv w:val="1"/>
      <w:marLeft w:val="0"/>
      <w:marRight w:val="0"/>
      <w:marTop w:val="0"/>
      <w:marBottom w:val="0"/>
      <w:divBdr>
        <w:top w:val="none" w:sz="0" w:space="0" w:color="auto"/>
        <w:left w:val="none" w:sz="0" w:space="0" w:color="auto"/>
        <w:bottom w:val="none" w:sz="0" w:space="0" w:color="auto"/>
        <w:right w:val="none" w:sz="0" w:space="0" w:color="auto"/>
      </w:divBdr>
      <w:divsChild>
        <w:div w:id="1873685512">
          <w:marLeft w:val="0"/>
          <w:marRight w:val="0"/>
          <w:marTop w:val="0"/>
          <w:marBottom w:val="0"/>
          <w:divBdr>
            <w:top w:val="none" w:sz="0" w:space="0" w:color="auto"/>
            <w:left w:val="none" w:sz="0" w:space="0" w:color="auto"/>
            <w:bottom w:val="none" w:sz="0" w:space="0" w:color="auto"/>
            <w:right w:val="none" w:sz="0" w:space="0" w:color="auto"/>
          </w:divBdr>
          <w:divsChild>
            <w:div w:id="772095844">
              <w:marLeft w:val="0"/>
              <w:marRight w:val="0"/>
              <w:marTop w:val="0"/>
              <w:marBottom w:val="0"/>
              <w:divBdr>
                <w:top w:val="none" w:sz="0" w:space="0" w:color="auto"/>
                <w:left w:val="none" w:sz="0" w:space="0" w:color="auto"/>
                <w:bottom w:val="none" w:sz="0" w:space="0" w:color="auto"/>
                <w:right w:val="none" w:sz="0" w:space="0" w:color="auto"/>
              </w:divBdr>
              <w:divsChild>
                <w:div w:id="2028213130">
                  <w:marLeft w:val="0"/>
                  <w:marRight w:val="0"/>
                  <w:marTop w:val="0"/>
                  <w:marBottom w:val="0"/>
                  <w:divBdr>
                    <w:top w:val="none" w:sz="0" w:space="0" w:color="auto"/>
                    <w:left w:val="none" w:sz="0" w:space="0" w:color="auto"/>
                    <w:bottom w:val="none" w:sz="0" w:space="0" w:color="auto"/>
                    <w:right w:val="none" w:sz="0" w:space="0" w:color="auto"/>
                  </w:divBdr>
                  <w:divsChild>
                    <w:div w:id="8253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51281">
      <w:bodyDiv w:val="1"/>
      <w:marLeft w:val="0"/>
      <w:marRight w:val="0"/>
      <w:marTop w:val="0"/>
      <w:marBottom w:val="0"/>
      <w:divBdr>
        <w:top w:val="none" w:sz="0" w:space="0" w:color="auto"/>
        <w:left w:val="none" w:sz="0" w:space="0" w:color="auto"/>
        <w:bottom w:val="none" w:sz="0" w:space="0" w:color="auto"/>
        <w:right w:val="none" w:sz="0" w:space="0" w:color="auto"/>
      </w:divBdr>
      <w:divsChild>
        <w:div w:id="2115395536">
          <w:marLeft w:val="0"/>
          <w:marRight w:val="0"/>
          <w:marTop w:val="0"/>
          <w:marBottom w:val="0"/>
          <w:divBdr>
            <w:top w:val="none" w:sz="0" w:space="0" w:color="auto"/>
            <w:left w:val="none" w:sz="0" w:space="0" w:color="auto"/>
            <w:bottom w:val="none" w:sz="0" w:space="0" w:color="auto"/>
            <w:right w:val="none" w:sz="0" w:space="0" w:color="auto"/>
          </w:divBdr>
          <w:divsChild>
            <w:div w:id="1222787320">
              <w:marLeft w:val="0"/>
              <w:marRight w:val="0"/>
              <w:marTop w:val="0"/>
              <w:marBottom w:val="0"/>
              <w:divBdr>
                <w:top w:val="none" w:sz="0" w:space="0" w:color="auto"/>
                <w:left w:val="none" w:sz="0" w:space="0" w:color="auto"/>
                <w:bottom w:val="none" w:sz="0" w:space="0" w:color="auto"/>
                <w:right w:val="none" w:sz="0" w:space="0" w:color="auto"/>
              </w:divBdr>
              <w:divsChild>
                <w:div w:id="1971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88492">
      <w:bodyDiv w:val="1"/>
      <w:marLeft w:val="0"/>
      <w:marRight w:val="0"/>
      <w:marTop w:val="0"/>
      <w:marBottom w:val="0"/>
      <w:divBdr>
        <w:top w:val="none" w:sz="0" w:space="0" w:color="auto"/>
        <w:left w:val="none" w:sz="0" w:space="0" w:color="auto"/>
        <w:bottom w:val="none" w:sz="0" w:space="0" w:color="auto"/>
        <w:right w:val="none" w:sz="0" w:space="0" w:color="auto"/>
      </w:divBdr>
      <w:divsChild>
        <w:div w:id="519049736">
          <w:marLeft w:val="0"/>
          <w:marRight w:val="0"/>
          <w:marTop w:val="90"/>
          <w:marBottom w:val="0"/>
          <w:divBdr>
            <w:top w:val="none" w:sz="0" w:space="0" w:color="auto"/>
            <w:left w:val="none" w:sz="0" w:space="0" w:color="auto"/>
            <w:bottom w:val="none" w:sz="0" w:space="0" w:color="auto"/>
            <w:right w:val="none" w:sz="0" w:space="0" w:color="auto"/>
          </w:divBdr>
          <w:divsChild>
            <w:div w:id="1446583055">
              <w:marLeft w:val="0"/>
              <w:marRight w:val="0"/>
              <w:marTop w:val="0"/>
              <w:marBottom w:val="0"/>
              <w:divBdr>
                <w:top w:val="none" w:sz="0" w:space="0" w:color="auto"/>
                <w:left w:val="none" w:sz="0" w:space="0" w:color="auto"/>
                <w:bottom w:val="none" w:sz="0" w:space="0" w:color="auto"/>
                <w:right w:val="none" w:sz="0" w:space="0" w:color="auto"/>
              </w:divBdr>
              <w:divsChild>
                <w:div w:id="1401052599">
                  <w:marLeft w:val="0"/>
                  <w:marRight w:val="0"/>
                  <w:marTop w:val="0"/>
                  <w:marBottom w:val="0"/>
                  <w:divBdr>
                    <w:top w:val="none" w:sz="0" w:space="0" w:color="auto"/>
                    <w:left w:val="none" w:sz="0" w:space="0" w:color="auto"/>
                    <w:bottom w:val="none" w:sz="0" w:space="0" w:color="auto"/>
                    <w:right w:val="none" w:sz="0" w:space="0" w:color="auto"/>
                  </w:divBdr>
                  <w:divsChild>
                    <w:div w:id="305863917">
                      <w:marLeft w:val="0"/>
                      <w:marRight w:val="0"/>
                      <w:marTop w:val="0"/>
                      <w:marBottom w:val="0"/>
                      <w:divBdr>
                        <w:top w:val="none" w:sz="0" w:space="0" w:color="auto"/>
                        <w:left w:val="none" w:sz="0" w:space="0" w:color="auto"/>
                        <w:bottom w:val="none" w:sz="0" w:space="0" w:color="auto"/>
                        <w:right w:val="none" w:sz="0" w:space="0" w:color="auto"/>
                      </w:divBdr>
                      <w:divsChild>
                        <w:div w:id="802847563">
                          <w:marLeft w:val="0"/>
                          <w:marRight w:val="0"/>
                          <w:marTop w:val="0"/>
                          <w:marBottom w:val="390"/>
                          <w:divBdr>
                            <w:top w:val="none" w:sz="0" w:space="0" w:color="auto"/>
                            <w:left w:val="none" w:sz="0" w:space="0" w:color="auto"/>
                            <w:bottom w:val="none" w:sz="0" w:space="0" w:color="auto"/>
                            <w:right w:val="none" w:sz="0" w:space="0" w:color="auto"/>
                          </w:divBdr>
                          <w:divsChild>
                            <w:div w:id="1145313490">
                              <w:marLeft w:val="0"/>
                              <w:marRight w:val="0"/>
                              <w:marTop w:val="0"/>
                              <w:marBottom w:val="0"/>
                              <w:divBdr>
                                <w:top w:val="none" w:sz="0" w:space="0" w:color="auto"/>
                                <w:left w:val="none" w:sz="0" w:space="0" w:color="auto"/>
                                <w:bottom w:val="none" w:sz="0" w:space="0" w:color="auto"/>
                                <w:right w:val="none" w:sz="0" w:space="0" w:color="auto"/>
                              </w:divBdr>
                              <w:divsChild>
                                <w:div w:id="8777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471066">
      <w:bodyDiv w:val="1"/>
      <w:marLeft w:val="0"/>
      <w:marRight w:val="0"/>
      <w:marTop w:val="0"/>
      <w:marBottom w:val="0"/>
      <w:divBdr>
        <w:top w:val="none" w:sz="0" w:space="0" w:color="auto"/>
        <w:left w:val="none" w:sz="0" w:space="0" w:color="auto"/>
        <w:bottom w:val="none" w:sz="0" w:space="0" w:color="auto"/>
        <w:right w:val="none" w:sz="0" w:space="0" w:color="auto"/>
      </w:divBdr>
    </w:div>
    <w:div w:id="1433816446">
      <w:bodyDiv w:val="1"/>
      <w:marLeft w:val="0"/>
      <w:marRight w:val="0"/>
      <w:marTop w:val="0"/>
      <w:marBottom w:val="0"/>
      <w:divBdr>
        <w:top w:val="none" w:sz="0" w:space="0" w:color="auto"/>
        <w:left w:val="none" w:sz="0" w:space="0" w:color="auto"/>
        <w:bottom w:val="none" w:sz="0" w:space="0" w:color="auto"/>
        <w:right w:val="none" w:sz="0" w:space="0" w:color="auto"/>
      </w:divBdr>
    </w:div>
    <w:div w:id="1614509846">
      <w:bodyDiv w:val="1"/>
      <w:marLeft w:val="0"/>
      <w:marRight w:val="0"/>
      <w:marTop w:val="0"/>
      <w:marBottom w:val="0"/>
      <w:divBdr>
        <w:top w:val="none" w:sz="0" w:space="0" w:color="auto"/>
        <w:left w:val="none" w:sz="0" w:space="0" w:color="auto"/>
        <w:bottom w:val="none" w:sz="0" w:space="0" w:color="auto"/>
        <w:right w:val="none" w:sz="0" w:space="0" w:color="auto"/>
      </w:divBdr>
    </w:div>
    <w:div w:id="1744831864">
      <w:bodyDiv w:val="1"/>
      <w:marLeft w:val="0"/>
      <w:marRight w:val="0"/>
      <w:marTop w:val="0"/>
      <w:marBottom w:val="0"/>
      <w:divBdr>
        <w:top w:val="none" w:sz="0" w:space="0" w:color="auto"/>
        <w:left w:val="none" w:sz="0" w:space="0" w:color="auto"/>
        <w:bottom w:val="none" w:sz="0" w:space="0" w:color="auto"/>
        <w:right w:val="none" w:sz="0" w:space="0" w:color="auto"/>
      </w:divBdr>
      <w:divsChild>
        <w:div w:id="1303534604">
          <w:marLeft w:val="0"/>
          <w:marRight w:val="0"/>
          <w:marTop w:val="0"/>
          <w:marBottom w:val="0"/>
          <w:divBdr>
            <w:top w:val="none" w:sz="0" w:space="0" w:color="auto"/>
            <w:left w:val="none" w:sz="0" w:space="0" w:color="auto"/>
            <w:bottom w:val="none" w:sz="0" w:space="0" w:color="auto"/>
            <w:right w:val="none" w:sz="0" w:space="0" w:color="auto"/>
          </w:divBdr>
          <w:divsChild>
            <w:div w:id="1419398725">
              <w:marLeft w:val="0"/>
              <w:marRight w:val="0"/>
              <w:marTop w:val="0"/>
              <w:marBottom w:val="0"/>
              <w:divBdr>
                <w:top w:val="none" w:sz="0" w:space="0" w:color="auto"/>
                <w:left w:val="none" w:sz="0" w:space="0" w:color="auto"/>
                <w:bottom w:val="none" w:sz="0" w:space="0" w:color="auto"/>
                <w:right w:val="none" w:sz="0" w:space="0" w:color="auto"/>
              </w:divBdr>
              <w:divsChild>
                <w:div w:id="650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67">
      <w:bodyDiv w:val="1"/>
      <w:marLeft w:val="0"/>
      <w:marRight w:val="0"/>
      <w:marTop w:val="0"/>
      <w:marBottom w:val="0"/>
      <w:divBdr>
        <w:top w:val="none" w:sz="0" w:space="0" w:color="auto"/>
        <w:left w:val="none" w:sz="0" w:space="0" w:color="auto"/>
        <w:bottom w:val="none" w:sz="0" w:space="0" w:color="auto"/>
        <w:right w:val="none" w:sz="0" w:space="0" w:color="auto"/>
      </w:divBdr>
    </w:div>
    <w:div w:id="1823883114">
      <w:bodyDiv w:val="1"/>
      <w:marLeft w:val="0"/>
      <w:marRight w:val="0"/>
      <w:marTop w:val="0"/>
      <w:marBottom w:val="0"/>
      <w:divBdr>
        <w:top w:val="none" w:sz="0" w:space="0" w:color="auto"/>
        <w:left w:val="none" w:sz="0" w:space="0" w:color="auto"/>
        <w:bottom w:val="none" w:sz="0" w:space="0" w:color="auto"/>
        <w:right w:val="none" w:sz="0" w:space="0" w:color="auto"/>
      </w:divBdr>
      <w:divsChild>
        <w:div w:id="702286615">
          <w:marLeft w:val="0"/>
          <w:marRight w:val="0"/>
          <w:marTop w:val="0"/>
          <w:marBottom w:val="0"/>
          <w:divBdr>
            <w:top w:val="none" w:sz="0" w:space="0" w:color="auto"/>
            <w:left w:val="none" w:sz="0" w:space="0" w:color="auto"/>
            <w:bottom w:val="none" w:sz="0" w:space="0" w:color="auto"/>
            <w:right w:val="none" w:sz="0" w:space="0" w:color="auto"/>
          </w:divBdr>
          <w:divsChild>
            <w:div w:id="1398673720">
              <w:marLeft w:val="0"/>
              <w:marRight w:val="0"/>
              <w:marTop w:val="0"/>
              <w:marBottom w:val="0"/>
              <w:divBdr>
                <w:top w:val="none" w:sz="0" w:space="0" w:color="auto"/>
                <w:left w:val="none" w:sz="0" w:space="0" w:color="auto"/>
                <w:bottom w:val="none" w:sz="0" w:space="0" w:color="auto"/>
                <w:right w:val="none" w:sz="0" w:space="0" w:color="auto"/>
              </w:divBdr>
              <w:divsChild>
                <w:div w:id="215167865">
                  <w:marLeft w:val="0"/>
                  <w:marRight w:val="0"/>
                  <w:marTop w:val="0"/>
                  <w:marBottom w:val="0"/>
                  <w:divBdr>
                    <w:top w:val="none" w:sz="0" w:space="0" w:color="auto"/>
                    <w:left w:val="none" w:sz="0" w:space="0" w:color="auto"/>
                    <w:bottom w:val="none" w:sz="0" w:space="0" w:color="auto"/>
                    <w:right w:val="none" w:sz="0" w:space="0" w:color="auto"/>
                  </w:divBdr>
                  <w:divsChild>
                    <w:div w:id="1751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1909">
      <w:bodyDiv w:val="1"/>
      <w:marLeft w:val="0"/>
      <w:marRight w:val="0"/>
      <w:marTop w:val="0"/>
      <w:marBottom w:val="0"/>
      <w:divBdr>
        <w:top w:val="none" w:sz="0" w:space="0" w:color="auto"/>
        <w:left w:val="none" w:sz="0" w:space="0" w:color="auto"/>
        <w:bottom w:val="none" w:sz="0" w:space="0" w:color="auto"/>
        <w:right w:val="none" w:sz="0" w:space="0" w:color="auto"/>
      </w:divBdr>
    </w:div>
    <w:div w:id="2044594618">
      <w:bodyDiv w:val="1"/>
      <w:marLeft w:val="0"/>
      <w:marRight w:val="0"/>
      <w:marTop w:val="0"/>
      <w:marBottom w:val="0"/>
      <w:divBdr>
        <w:top w:val="none" w:sz="0" w:space="0" w:color="auto"/>
        <w:left w:val="none" w:sz="0" w:space="0" w:color="auto"/>
        <w:bottom w:val="none" w:sz="0" w:space="0" w:color="auto"/>
        <w:right w:val="none" w:sz="0" w:space="0" w:color="auto"/>
      </w:divBdr>
    </w:div>
    <w:div w:id="2141536079">
      <w:bodyDiv w:val="1"/>
      <w:marLeft w:val="0"/>
      <w:marRight w:val="0"/>
      <w:marTop w:val="0"/>
      <w:marBottom w:val="0"/>
      <w:divBdr>
        <w:top w:val="none" w:sz="0" w:space="0" w:color="auto"/>
        <w:left w:val="none" w:sz="0" w:space="0" w:color="auto"/>
        <w:bottom w:val="none" w:sz="0" w:space="0" w:color="auto"/>
        <w:right w:val="none" w:sz="0" w:space="0" w:color="auto"/>
      </w:divBdr>
    </w:div>
    <w:div w:id="2144494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cst.gsfc.nasa.gov/sites/mcst.gsfc/files/file_attachments/M1054.pdf)"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eospso.nasa.gov/sites/default/files/atbd/atbd-misr-01.pdf)"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fconventions.org" TargetMode="External"/><Relationship Id="rId23" Type="http://schemas.microsoft.com/office/2011/relationships/people" Target="people.xml"/><Relationship Id="rId10" Type="http://schemas.openxmlformats.org/officeDocument/2006/relationships/image" Target="media/image1.gif"/><Relationship Id="rId19" Type="http://schemas.openxmlformats.org/officeDocument/2006/relationships/hyperlink" Target="https://cdn.earthdata.nasa.gov/conduit/upload/5098/ESDS-RFC-028v1.1.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8711-B0D1-B745-B0F4-40A81CFE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31</Pages>
  <Words>10173</Words>
  <Characters>57992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68029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gaungyu zhao</dc:creator>
  <cp:keywords/>
  <dc:description/>
  <cp:lastModifiedBy>Zhao, Guangyu</cp:lastModifiedBy>
  <cp:revision>206</cp:revision>
  <dcterms:created xsi:type="dcterms:W3CDTF">2017-04-24T14:04:00Z</dcterms:created>
  <dcterms:modified xsi:type="dcterms:W3CDTF">2018-02-28T15:22:00Z</dcterms:modified>
</cp:coreProperties>
</file>